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9C9" w:rsidRPr="00595B45" w:rsidRDefault="00FF19C9" w:rsidP="006E7E1E">
      <w:pPr>
        <w:rPr>
          <w:rFonts w:cs="Times New Roman"/>
          <w:strike/>
        </w:rPr>
      </w:pPr>
    </w:p>
    <w:p w:rsidR="00FF19C9" w:rsidRPr="00595B45" w:rsidRDefault="00FF19C9" w:rsidP="006E7E1E">
      <w:pPr>
        <w:rPr>
          <w:rFonts w:cs="Times New Roman"/>
        </w:rPr>
      </w:pPr>
    </w:p>
    <w:p w:rsidR="00FF19C9" w:rsidRPr="00595B45" w:rsidRDefault="00FF19C9" w:rsidP="006E7E1E">
      <w:pPr>
        <w:rPr>
          <w:rFonts w:cs="Times New Roman"/>
        </w:rPr>
      </w:pPr>
    </w:p>
    <w:p w:rsidR="00FF19C9" w:rsidRPr="00595B45" w:rsidRDefault="00FF19C9" w:rsidP="006E7E1E">
      <w:pPr>
        <w:rPr>
          <w:rFonts w:cs="Times New Roman"/>
        </w:rPr>
      </w:pPr>
    </w:p>
    <w:p w:rsidR="00FF19C9" w:rsidRPr="00595B45" w:rsidRDefault="00FF19C9" w:rsidP="006E7E1E">
      <w:pPr>
        <w:rPr>
          <w:rFonts w:cs="Times New Roman"/>
        </w:rPr>
      </w:pPr>
    </w:p>
    <w:p w:rsidR="00FF19C9" w:rsidRPr="00595B45" w:rsidRDefault="00FF19C9" w:rsidP="006E7E1E">
      <w:pPr>
        <w:rPr>
          <w:rFonts w:cs="Times New Roman"/>
        </w:rPr>
      </w:pPr>
    </w:p>
    <w:p w:rsidR="00FF19C9" w:rsidRPr="00595B45" w:rsidRDefault="00FF19C9" w:rsidP="006E7E1E">
      <w:pPr>
        <w:rPr>
          <w:rFonts w:cs="Times New Roman"/>
        </w:rPr>
      </w:pPr>
    </w:p>
    <w:p w:rsidR="00FF19C9" w:rsidRPr="00595B45" w:rsidRDefault="00FF19C9" w:rsidP="006E7E1E">
      <w:pPr>
        <w:rPr>
          <w:rFonts w:cs="Times New Roman"/>
        </w:rPr>
      </w:pPr>
    </w:p>
    <w:p w:rsidR="00FF19C9" w:rsidRPr="00595B45" w:rsidRDefault="00FF19C9" w:rsidP="006E7E1E">
      <w:pPr>
        <w:rPr>
          <w:rFonts w:cs="Times New Roman"/>
        </w:rPr>
      </w:pPr>
    </w:p>
    <w:p w:rsidR="00FF19C9" w:rsidRPr="00FF19C9" w:rsidRDefault="00FF19C9" w:rsidP="006E7E1E">
      <w:pPr>
        <w:pStyle w:val="TitleLine"/>
        <w:rPr>
          <w:color w:val="FFFFFF"/>
          <w:rPrChange w:id="0" w:author="wakkir" w:date="2015-10-22T00:43:00Z">
            <w:rPr/>
          </w:rPrChange>
        </w:rPr>
      </w:pPr>
      <w:smartTag w:uri="urn:schemas-microsoft-com:office:smarttags" w:element="stockticker">
        <w:r w:rsidRPr="00FF19C9">
          <w:rPr>
            <w:color w:val="FFFFFF"/>
            <w:rPrChange w:id="1" w:author="wakkir" w:date="2015-10-22T00:43:00Z">
              <w:rPr/>
            </w:rPrChange>
          </w:rPr>
          <w:t>TLS</w:t>
        </w:r>
      </w:smartTag>
      <w:r w:rsidRPr="00FF19C9">
        <w:rPr>
          <w:color w:val="FFFFFF"/>
          <w:rPrChange w:id="2" w:author="wakkir" w:date="2015-10-22T00:43:00Z">
            <w:rPr/>
          </w:rPrChange>
        </w:rPr>
        <w:t xml:space="preserve"> NSAM Project</w:t>
      </w:r>
    </w:p>
    <w:p w:rsidR="00FF19C9" w:rsidRPr="00FF19C9" w:rsidRDefault="00FF19C9" w:rsidP="006E7E1E">
      <w:pPr>
        <w:pStyle w:val="TitleLine"/>
        <w:rPr>
          <w:rFonts w:cs="Times New Roman"/>
          <w:color w:val="FFFFFF"/>
          <w:rPrChange w:id="3" w:author="wakkir" w:date="2015-10-22T00:43:00Z">
            <w:rPr>
              <w:rFonts w:cs="Times New Roman"/>
            </w:rPr>
          </w:rPrChange>
        </w:rPr>
      </w:pPr>
      <w:r w:rsidRPr="00FF19C9">
        <w:rPr>
          <w:color w:val="FFFFFF"/>
          <w:rPrChange w:id="4" w:author="wakkir" w:date="2015-10-22T00:43:00Z">
            <w:rPr/>
          </w:rPrChange>
        </w:rPr>
        <w:t>Application Definition Document for NSAM Applications</w:t>
      </w:r>
    </w:p>
    <w:p w:rsidR="00FF19C9" w:rsidRPr="00FF19C9" w:rsidRDefault="00FF19C9" w:rsidP="006E7E1E">
      <w:pPr>
        <w:rPr>
          <w:rFonts w:cs="Times New Roman"/>
          <w:color w:val="FFFFFF"/>
          <w:rPrChange w:id="5" w:author="wakkir" w:date="2015-10-22T00:43:00Z">
            <w:rPr>
              <w:rFonts w:cs="Times New Roman"/>
            </w:rPr>
          </w:rPrChange>
        </w:rPr>
      </w:pPr>
    </w:p>
    <w:p w:rsidR="00FF19C9" w:rsidRPr="00FF19C9" w:rsidRDefault="00FF19C9" w:rsidP="006E7E1E">
      <w:pPr>
        <w:rPr>
          <w:rFonts w:cs="Times New Roman"/>
          <w:color w:val="FFFFFF"/>
          <w:rPrChange w:id="6" w:author="wakkir" w:date="2015-10-22T00:43:00Z">
            <w:rPr>
              <w:rFonts w:cs="Times New Roman"/>
            </w:rPr>
          </w:rPrChange>
        </w:rPr>
      </w:pPr>
    </w:p>
    <w:p w:rsidR="00FF19C9" w:rsidRPr="00FF19C9" w:rsidRDefault="00FF19C9" w:rsidP="006E7E1E">
      <w:pPr>
        <w:rPr>
          <w:rFonts w:cs="Times New Roman"/>
          <w:color w:val="FFFFFF"/>
          <w:rPrChange w:id="7" w:author="wakkir" w:date="2015-10-22T00:43:00Z">
            <w:rPr>
              <w:rFonts w:cs="Times New Roman"/>
            </w:rPr>
          </w:rPrChange>
        </w:rPr>
      </w:pPr>
    </w:p>
    <w:p w:rsidR="00FF19C9" w:rsidRPr="00FF19C9" w:rsidRDefault="00FF19C9" w:rsidP="006E7E1E">
      <w:pPr>
        <w:rPr>
          <w:rFonts w:cs="Times New Roman"/>
          <w:color w:val="FFFFFF"/>
          <w:rPrChange w:id="8" w:author="wakkir" w:date="2015-10-22T00:43:00Z">
            <w:rPr>
              <w:rFonts w:cs="Times New Roman"/>
            </w:rPr>
          </w:rPrChange>
        </w:rPr>
      </w:pPr>
    </w:p>
    <w:p w:rsidR="00FF19C9" w:rsidRPr="00FF19C9" w:rsidRDefault="00FF19C9" w:rsidP="006E7E1E">
      <w:pPr>
        <w:rPr>
          <w:rFonts w:cs="Times New Roman"/>
          <w:color w:val="FFFFFF"/>
          <w:rPrChange w:id="9" w:author="wakkir" w:date="2015-10-22T00:43:00Z">
            <w:rPr>
              <w:rFonts w:cs="Times New Roman"/>
            </w:rPr>
          </w:rPrChange>
        </w:rPr>
      </w:pPr>
    </w:p>
    <w:p w:rsidR="00FF19C9" w:rsidRPr="00FF19C9" w:rsidRDefault="00FF19C9" w:rsidP="006E7E1E">
      <w:pPr>
        <w:rPr>
          <w:rFonts w:cs="Times New Roman"/>
          <w:color w:val="FFFFFF"/>
          <w:rPrChange w:id="10" w:author="wakkir" w:date="2015-10-22T00:43:00Z">
            <w:rPr>
              <w:rFonts w:cs="Times New Roman"/>
            </w:rPr>
          </w:rPrChange>
        </w:rPr>
      </w:pPr>
    </w:p>
    <w:tbl>
      <w:tblPr>
        <w:tblW w:w="0" w:type="auto"/>
        <w:tblInd w:w="28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1E0"/>
      </w:tblPr>
      <w:tblGrid>
        <w:gridCol w:w="2750"/>
        <w:gridCol w:w="3685"/>
      </w:tblGrid>
      <w:tr w:rsidR="00FF19C9" w:rsidRPr="00FF19C9">
        <w:trPr>
          <w:cantSplit/>
          <w:trHeight w:val="280"/>
        </w:trPr>
        <w:tc>
          <w:tcPr>
            <w:tcW w:w="1787" w:type="dxa"/>
          </w:tcPr>
          <w:p w:rsidR="00FF19C9" w:rsidRPr="00FF19C9" w:rsidRDefault="00FF19C9" w:rsidP="006E7E1E">
            <w:pPr>
              <w:pStyle w:val="TableText"/>
              <w:rPr>
                <w:color w:val="FFFFFF"/>
                <w:rPrChange w:id="11" w:author="wakkir" w:date="2015-10-22T00:43:00Z">
                  <w:rPr/>
                </w:rPrChange>
              </w:rPr>
            </w:pPr>
            <w:r w:rsidRPr="00FF19C9">
              <w:rPr>
                <w:color w:val="FFFFFF"/>
                <w:rPrChange w:id="12" w:author="wakkir" w:date="2015-10-22T00:43:00Z">
                  <w:rPr/>
                </w:rPrChange>
              </w:rPr>
              <w:t>Reference:</w:t>
            </w:r>
          </w:p>
        </w:tc>
        <w:bookmarkStart w:id="13" w:name="OLE_LINK5"/>
        <w:bookmarkStart w:id="14" w:name="OLE_LINK6"/>
        <w:tc>
          <w:tcPr>
            <w:tcW w:w="4126" w:type="dxa"/>
            <w:shd w:val="clear" w:color="auto" w:fill="D9D9D9"/>
          </w:tcPr>
          <w:p w:rsidR="00FF19C9" w:rsidRPr="00FF19C9" w:rsidRDefault="00FF19C9" w:rsidP="00401F03">
            <w:pPr>
              <w:pStyle w:val="TableText"/>
              <w:rPr>
                <w:rFonts w:cs="Times New Roman"/>
                <w:color w:val="DDDDDD"/>
                <w:sz w:val="16"/>
                <w:szCs w:val="16"/>
                <w:rPrChange w:id="15" w:author="wakkir" w:date="2015-10-22T00:44:00Z">
                  <w:rPr>
                    <w:rFonts w:cs="Times New Roman"/>
                    <w:sz w:val="16"/>
                    <w:szCs w:val="16"/>
                  </w:rPr>
                </w:rPrChange>
              </w:rPr>
            </w:pPr>
            <w:r w:rsidRPr="00FF19C9">
              <w:rPr>
                <w:color w:val="DDDDDD"/>
                <w:rPrChange w:id="16" w:author="wakkir" w:date="2015-10-22T00:44:00Z">
                  <w:rPr>
                    <w:color w:val="DDDDDD"/>
                  </w:rPr>
                </w:rPrChange>
              </w:rPr>
              <w:fldChar w:fldCharType="begin"/>
            </w:r>
            <w:r w:rsidRPr="00FF19C9">
              <w:rPr>
                <w:color w:val="DDDDDD"/>
                <w:rPrChange w:id="17" w:author="wakkir" w:date="2015-10-22T00:44:00Z">
                  <w:rPr/>
                </w:rPrChange>
              </w:rPr>
              <w:instrText xml:space="preserve"> COMMENTS   </w:instrText>
            </w:r>
            <w:r w:rsidRPr="00C76581">
              <w:rPr>
                <w:color w:val="DDDDDD"/>
                <w:rPrChange w:id="18" w:author="wakkir" w:date="2015-10-22T00:44:00Z">
                  <w:rPr>
                    <w:color w:val="DDDDDD"/>
                  </w:rPr>
                </w:rPrChange>
              </w:rPr>
              <w:instrText>\</w:instrText>
            </w:r>
            <w:r w:rsidRPr="00FF19C9">
              <w:rPr>
                <w:color w:val="DDDDDD"/>
                <w:rPrChange w:id="19" w:author="wakkir" w:date="2015-10-22T00:44:00Z">
                  <w:rPr/>
                </w:rPrChange>
              </w:rPr>
              <w:instrText>* MERGEFORMAT AE-NSAM-0030</w:instrText>
            </w:r>
            <w:r w:rsidRPr="00FF19C9">
              <w:rPr>
                <w:color w:val="DDDDDD"/>
                <w:rPrChange w:id="20" w:author="wakkir" w:date="2015-10-22T00:44:00Z">
                  <w:rPr>
                    <w:color w:val="DDDDDD"/>
                  </w:rPr>
                </w:rPrChange>
              </w:rPr>
              <w:fldChar w:fldCharType="end"/>
            </w:r>
            <w:bookmarkEnd w:id="13"/>
            <w:bookmarkEnd w:id="14"/>
            <w:r w:rsidRPr="00FF19C9">
              <w:rPr>
                <w:color w:val="DDDDDD"/>
                <w:rPrChange w:id="21" w:author="wakkir" w:date="2015-10-22T00:44:00Z">
                  <w:rPr>
                    <w:color w:val="DDDDDD"/>
                  </w:rPr>
                </w:rPrChange>
              </w:rPr>
              <w:fldChar w:fldCharType="begin"/>
            </w:r>
            <w:r w:rsidRPr="00FF19C9">
              <w:rPr>
                <w:color w:val="DDDDDD"/>
                <w:rPrChange w:id="22" w:author="wakkir" w:date="2015-10-22T00:44:00Z">
                  <w:rPr/>
                </w:rPrChange>
              </w:rPr>
              <w:instrText xml:space="preserve"> COMMENTS  AE-NSAM-0030 </w:instrText>
            </w:r>
            <w:r w:rsidRPr="00C76581">
              <w:rPr>
                <w:color w:val="DDDDDD"/>
                <w:rPrChange w:id="23" w:author="wakkir" w:date="2015-10-22T00:44:00Z">
                  <w:rPr>
                    <w:color w:val="DDDDDD"/>
                  </w:rPr>
                </w:rPrChange>
              </w:rPr>
              <w:instrText>\</w:instrText>
            </w:r>
            <w:r w:rsidRPr="00FF19C9">
              <w:rPr>
                <w:color w:val="DDDDDD"/>
                <w:rPrChange w:id="24" w:author="wakkir" w:date="2015-10-22T00:44:00Z">
                  <w:rPr/>
                </w:rPrChange>
              </w:rPr>
              <w:instrText xml:space="preserve">* Upper  </w:instrText>
            </w:r>
            <w:r w:rsidRPr="00C76581">
              <w:rPr>
                <w:color w:val="DDDDDD"/>
                <w:rPrChange w:id="25" w:author="wakkir" w:date="2015-10-22T00:44:00Z">
                  <w:rPr>
                    <w:color w:val="DDDDDD"/>
                  </w:rPr>
                </w:rPrChange>
              </w:rPr>
              <w:instrText>\</w:instrText>
            </w:r>
            <w:r w:rsidRPr="00FF19C9">
              <w:rPr>
                <w:color w:val="DDDDDD"/>
                <w:rPrChange w:id="26" w:author="wakkir" w:date="2015-10-22T00:44:00Z">
                  <w:rPr/>
                </w:rPrChange>
              </w:rPr>
              <w:instrText xml:space="preserve">* MERGEFORMAT </w:instrText>
            </w:r>
            <w:r w:rsidRPr="00FF19C9">
              <w:rPr>
                <w:color w:val="DDDDDD"/>
                <w:rPrChange w:id="27" w:author="wakkir" w:date="2015-10-22T00:44:00Z">
                  <w:rPr>
                    <w:color w:val="DDDDDD"/>
                  </w:rPr>
                </w:rPrChange>
              </w:rPr>
              <w:fldChar w:fldCharType="separate"/>
            </w:r>
            <w:r w:rsidRPr="00FF19C9">
              <w:rPr>
                <w:color w:val="DDDDDD"/>
                <w:rPrChange w:id="28" w:author="wakkir" w:date="2015-10-22T00:44:00Z">
                  <w:rPr/>
                </w:rPrChange>
              </w:rPr>
              <w:t>AE-NSAM-0030</w:t>
            </w:r>
            <w:r w:rsidRPr="00FF19C9">
              <w:rPr>
                <w:color w:val="DDDDDD"/>
                <w:rPrChange w:id="29" w:author="wakkir" w:date="2015-10-22T00:44:00Z">
                  <w:rPr>
                    <w:color w:val="DDDDDD"/>
                  </w:rPr>
                </w:rPrChange>
              </w:rPr>
              <w:fldChar w:fldCharType="end"/>
            </w:r>
          </w:p>
        </w:tc>
      </w:tr>
      <w:tr w:rsidR="00FF19C9" w:rsidRPr="00FF19C9">
        <w:trPr>
          <w:cantSplit/>
          <w:trHeight w:val="280"/>
        </w:trPr>
        <w:tc>
          <w:tcPr>
            <w:tcW w:w="1787" w:type="dxa"/>
          </w:tcPr>
          <w:p w:rsidR="00FF19C9" w:rsidRPr="00FF19C9" w:rsidRDefault="00FF19C9" w:rsidP="006E7E1E">
            <w:pPr>
              <w:pStyle w:val="TableText"/>
              <w:rPr>
                <w:color w:val="FFFFFF"/>
                <w:rPrChange w:id="30" w:author="wakkir" w:date="2015-10-22T00:43:00Z">
                  <w:rPr/>
                </w:rPrChange>
              </w:rPr>
            </w:pPr>
            <w:r w:rsidRPr="00FF19C9">
              <w:rPr>
                <w:color w:val="FFFFFF"/>
                <w:rPrChange w:id="31" w:author="wakkir" w:date="2015-10-22T00:43:00Z">
                  <w:rPr/>
                </w:rPrChange>
              </w:rPr>
              <w:t>Version:</w:t>
            </w:r>
          </w:p>
        </w:tc>
        <w:tc>
          <w:tcPr>
            <w:tcW w:w="4126" w:type="dxa"/>
            <w:shd w:val="clear" w:color="auto" w:fill="D9D9D9"/>
          </w:tcPr>
          <w:p w:rsidR="00FF19C9" w:rsidRPr="00FF19C9" w:rsidRDefault="00FF19C9" w:rsidP="000842FD">
            <w:pPr>
              <w:pStyle w:val="TableText"/>
              <w:rPr>
                <w:rFonts w:cs="Times New Roman"/>
                <w:color w:val="DDDDDD"/>
                <w:rPrChange w:id="32" w:author="wakkir" w:date="2015-10-22T00:44:00Z">
                  <w:rPr>
                    <w:rFonts w:cs="Times New Roman"/>
                  </w:rPr>
                </w:rPrChange>
              </w:rPr>
            </w:pPr>
            <w:r w:rsidRPr="00FF19C9">
              <w:rPr>
                <w:color w:val="DDDDDD"/>
                <w:rPrChange w:id="33" w:author="wakkir" w:date="2015-10-22T00:44:00Z">
                  <w:rPr>
                    <w:color w:val="DDDDDD"/>
                  </w:rPr>
                </w:rPrChange>
              </w:rPr>
              <w:fldChar w:fldCharType="begin"/>
            </w:r>
            <w:r w:rsidRPr="00FF19C9">
              <w:rPr>
                <w:color w:val="DDDDDD"/>
                <w:rPrChange w:id="34" w:author="wakkir" w:date="2015-10-22T00:44:00Z">
                  <w:rPr/>
                </w:rPrChange>
              </w:rPr>
              <w:instrText xml:space="preserve"> DOCPROPERTY  Category  </w:instrText>
            </w:r>
            <w:r w:rsidRPr="00C76581">
              <w:rPr>
                <w:color w:val="DDDDDD"/>
                <w:rPrChange w:id="35" w:author="wakkir" w:date="2015-10-22T00:44:00Z">
                  <w:rPr>
                    <w:color w:val="DDDDDD"/>
                  </w:rPr>
                </w:rPrChange>
              </w:rPr>
              <w:instrText>\</w:instrText>
            </w:r>
            <w:r w:rsidRPr="00FF19C9">
              <w:rPr>
                <w:color w:val="DDDDDD"/>
                <w:rPrChange w:id="36" w:author="wakkir" w:date="2015-10-22T00:44:00Z">
                  <w:rPr/>
                </w:rPrChange>
              </w:rPr>
              <w:instrText xml:space="preserve">* MERGEFORMAT </w:instrText>
            </w:r>
            <w:r w:rsidRPr="00FF19C9">
              <w:rPr>
                <w:color w:val="DDDDDD"/>
                <w:rPrChange w:id="37" w:author="wakkir" w:date="2015-10-22T00:44:00Z">
                  <w:rPr>
                    <w:color w:val="DDDDDD"/>
                  </w:rPr>
                </w:rPrChange>
              </w:rPr>
              <w:fldChar w:fldCharType="separate"/>
            </w:r>
            <w:ins w:id="38" w:author="steve.nichols" w:date="2014-10-15T13:38:00Z">
              <w:r w:rsidRPr="00FF19C9">
                <w:rPr>
                  <w:color w:val="DDDDDD"/>
                  <w:rPrChange w:id="39" w:author="wakkir" w:date="2015-10-22T00:44:00Z">
                    <w:rPr/>
                  </w:rPrChange>
                </w:rPr>
                <w:t>1.5</w:t>
              </w:r>
            </w:ins>
            <w:del w:id="40" w:author="steve.nichols" w:date="2014-10-15T13:38:00Z">
              <w:r w:rsidRPr="00FF19C9" w:rsidDel="00D65902">
                <w:rPr>
                  <w:color w:val="DDDDDD"/>
                  <w:rPrChange w:id="41" w:author="wakkir" w:date="2015-10-22T00:44:00Z">
                    <w:rPr/>
                  </w:rPrChange>
                </w:rPr>
                <w:delText>1.4</w:delText>
              </w:r>
            </w:del>
            <w:r w:rsidRPr="00FF19C9">
              <w:rPr>
                <w:color w:val="DDDDDD"/>
                <w:rPrChange w:id="42" w:author="wakkir" w:date="2015-10-22T00:44:00Z">
                  <w:rPr>
                    <w:color w:val="DDDDDD"/>
                  </w:rPr>
                </w:rPrChange>
              </w:rPr>
              <w:fldChar w:fldCharType="end"/>
            </w:r>
          </w:p>
        </w:tc>
      </w:tr>
      <w:tr w:rsidR="00FF19C9" w:rsidRPr="00FF19C9">
        <w:trPr>
          <w:cantSplit/>
          <w:trHeight w:val="280"/>
        </w:trPr>
        <w:tc>
          <w:tcPr>
            <w:tcW w:w="1787" w:type="dxa"/>
          </w:tcPr>
          <w:p w:rsidR="00FF19C9" w:rsidRPr="00FF19C9" w:rsidRDefault="00FF19C9" w:rsidP="006E7E1E">
            <w:pPr>
              <w:pStyle w:val="TableText"/>
              <w:rPr>
                <w:color w:val="FFFFFF"/>
                <w:rPrChange w:id="43" w:author="wakkir" w:date="2015-10-22T00:43:00Z">
                  <w:rPr/>
                </w:rPrChange>
              </w:rPr>
            </w:pPr>
            <w:r w:rsidRPr="00FF19C9">
              <w:rPr>
                <w:color w:val="FFFFFF"/>
                <w:rPrChange w:id="44" w:author="wakkir" w:date="2015-10-22T00:43:00Z">
                  <w:rPr/>
                </w:rPrChange>
              </w:rPr>
              <w:t>Classification:</w:t>
            </w:r>
          </w:p>
        </w:tc>
        <w:tc>
          <w:tcPr>
            <w:tcW w:w="4126" w:type="dxa"/>
            <w:shd w:val="clear" w:color="auto" w:fill="D9D9D9"/>
          </w:tcPr>
          <w:p w:rsidR="00FF19C9" w:rsidRPr="00FF19C9" w:rsidRDefault="00FF19C9" w:rsidP="006E7E1E">
            <w:pPr>
              <w:pStyle w:val="TableText"/>
              <w:rPr>
                <w:color w:val="DDDDDD"/>
                <w:rPrChange w:id="45" w:author="wakkir" w:date="2015-10-22T00:44:00Z">
                  <w:rPr/>
                </w:rPrChange>
              </w:rPr>
            </w:pPr>
            <w:r w:rsidRPr="00FF19C9">
              <w:rPr>
                <w:color w:val="DDDDDD"/>
                <w:rPrChange w:id="46" w:author="wakkir" w:date="2015-10-22T00:44:00Z">
                  <w:rPr/>
                </w:rPrChange>
              </w:rPr>
              <w:t>Secret</w:t>
            </w:r>
          </w:p>
        </w:tc>
      </w:tr>
    </w:tbl>
    <w:p w:rsidR="00FF19C9" w:rsidRPr="00595B45" w:rsidDel="00C76581" w:rsidRDefault="00FF19C9" w:rsidP="006E7E1E">
      <w:pPr>
        <w:rPr>
          <w:del w:id="47" w:author="wakkir" w:date="2015-10-22T00:44:00Z"/>
          <w:rFonts w:cs="Times New Roman"/>
        </w:rPr>
      </w:pPr>
      <w:bookmarkStart w:id="48" w:name="_Toc517057935"/>
      <w:r w:rsidRPr="00C76581">
        <w:rPr>
          <w:rFonts w:cs="Times New Roman"/>
          <w:color w:val="FFFFFF"/>
          <w:rPrChange w:id="49" w:author="wakkir" w:date="2015-10-22T00:43:00Z">
            <w:rPr>
              <w:rFonts w:cs="Times New Roman"/>
              <w:color w:val="FFFFFF"/>
            </w:rPr>
          </w:rPrChange>
        </w:rPr>
        <w:br w:type="page"/>
      </w:r>
    </w:p>
    <w:p w:rsidR="00FF19C9" w:rsidRPr="00BE7DD6" w:rsidDel="00C76581" w:rsidRDefault="00FF19C9" w:rsidP="00FF19C9">
      <w:pPr>
        <w:rPr>
          <w:del w:id="50" w:author="wakkir" w:date="2015-10-22T00:44:00Z"/>
          <w:b/>
          <w:bCs/>
        </w:rPr>
        <w:pPrChange w:id="51" w:author="wakkir" w:date="2015-10-22T00:44:00Z">
          <w:pPr>
            <w:pStyle w:val="Level1"/>
            <w:overflowPunct w:val="0"/>
            <w:spacing w:line="280" w:lineRule="atLeast"/>
          </w:pPr>
        </w:pPrChange>
      </w:pPr>
      <w:del w:id="52" w:author="wakkir" w:date="2015-10-22T00:44:00Z">
        <w:r w:rsidRPr="00BE7DD6" w:rsidDel="00C76581">
          <w:delText>Authorisation</w:delText>
        </w:r>
      </w:del>
    </w:p>
    <w:p w:rsidR="00FF19C9" w:rsidRPr="00BE7DD6" w:rsidDel="00C76581" w:rsidRDefault="00FF19C9" w:rsidP="00BE7DD6">
      <w:pPr>
        <w:pStyle w:val="BodyText"/>
        <w:rPr>
          <w:del w:id="53" w:author="wakkir" w:date="2015-10-22T00:44:00Z"/>
          <w:rFonts w:ascii="Verdana" w:hAnsi="Verdana" w:cs="Verdana"/>
          <w:sz w:val="20"/>
          <w:szCs w:val="20"/>
        </w:rPr>
      </w:pPr>
    </w:p>
    <w:p w:rsidR="00FF19C9" w:rsidRPr="00BE7DD6" w:rsidDel="00C76581" w:rsidRDefault="00FF19C9" w:rsidP="00BE7DD6">
      <w:pPr>
        <w:pStyle w:val="BodyText"/>
        <w:tabs>
          <w:tab w:val="right" w:pos="8931"/>
        </w:tabs>
        <w:rPr>
          <w:del w:id="54" w:author="wakkir" w:date="2015-10-22T00:44:00Z"/>
          <w:rFonts w:ascii="Verdana" w:hAnsi="Verdana" w:cs="Verdana"/>
          <w:sz w:val="20"/>
          <w:szCs w:val="20"/>
        </w:rPr>
      </w:pPr>
      <w:del w:id="55" w:author="wakkir" w:date="2015-10-22T00:44:00Z">
        <w:r w:rsidRPr="00BE7DD6" w:rsidDel="00C76581">
          <w:rPr>
            <w:rFonts w:ascii="Verdana" w:hAnsi="Verdana" w:cs="Verdana"/>
            <w:sz w:val="20"/>
            <w:szCs w:val="20"/>
          </w:rPr>
          <w:delText>Approved by</w:delText>
        </w:r>
        <w:r w:rsidRPr="00BE7DD6" w:rsidDel="00C76581">
          <w:rPr>
            <w:rFonts w:ascii="Verdana" w:hAnsi="Verdana" w:cs="Verdana"/>
            <w:sz w:val="20"/>
            <w:szCs w:val="20"/>
          </w:rPr>
          <w:tab/>
        </w:r>
      </w:del>
    </w:p>
    <w:p w:rsidR="00FF19C9" w:rsidRPr="00BE7DD6" w:rsidDel="00C76581" w:rsidRDefault="00FF19C9" w:rsidP="00BE7DD6">
      <w:pPr>
        <w:pStyle w:val="BodyText"/>
        <w:tabs>
          <w:tab w:val="left" w:pos="1418"/>
          <w:tab w:val="right" w:pos="8931"/>
        </w:tabs>
        <w:rPr>
          <w:del w:id="56" w:author="wakkir" w:date="2015-10-22T00:44:00Z"/>
          <w:rFonts w:ascii="Verdana" w:hAnsi="Verdana" w:cs="Verdana"/>
          <w:sz w:val="20"/>
          <w:szCs w:val="20"/>
        </w:rPr>
      </w:pPr>
      <w:del w:id="57" w:author="wakkir" w:date="2015-10-22T00:44:00Z">
        <w:r w:rsidRPr="00BE7DD6" w:rsidDel="00C76581">
          <w:rPr>
            <w:rFonts w:ascii="Verdana" w:hAnsi="Verdana" w:cs="Verdana"/>
            <w:sz w:val="20"/>
            <w:szCs w:val="20"/>
          </w:rPr>
          <w:tab/>
        </w:r>
        <w:r w:rsidDel="00C76581">
          <w:rPr>
            <w:rFonts w:ascii="Verdana" w:hAnsi="Verdana" w:cs="Verdana"/>
            <w:sz w:val="20"/>
            <w:szCs w:val="20"/>
          </w:rPr>
          <w:delText>Rob Macmillan</w:delText>
        </w:r>
        <w:r w:rsidRPr="00BE7DD6" w:rsidDel="00C76581">
          <w:rPr>
            <w:rFonts w:ascii="Verdana" w:hAnsi="Verdana" w:cs="Verdana"/>
            <w:sz w:val="20"/>
            <w:szCs w:val="20"/>
          </w:rPr>
          <w:delText xml:space="preserve">, </w:delText>
        </w:r>
        <w:r w:rsidDel="00C76581">
          <w:rPr>
            <w:rFonts w:ascii="Verdana" w:hAnsi="Verdana" w:cs="Verdana"/>
            <w:sz w:val="20"/>
            <w:szCs w:val="20"/>
          </w:rPr>
          <w:delText>Aconite</w:delText>
        </w:r>
        <w:r w:rsidRPr="00BE7DD6" w:rsidDel="00C76581">
          <w:rPr>
            <w:rFonts w:ascii="Verdana" w:hAnsi="Verdana" w:cs="Verdana"/>
            <w:sz w:val="20"/>
            <w:szCs w:val="20"/>
          </w:rPr>
          <w:tab/>
        </w:r>
      </w:del>
    </w:p>
    <w:p w:rsidR="00FF19C9" w:rsidRPr="00BE7DD6" w:rsidDel="00C76581" w:rsidRDefault="00FF19C9" w:rsidP="00BE7DD6">
      <w:pPr>
        <w:pStyle w:val="BodyText"/>
        <w:rPr>
          <w:del w:id="58" w:author="wakkir" w:date="2015-10-22T00:44:00Z"/>
          <w:rFonts w:ascii="Verdana" w:hAnsi="Verdana" w:cs="Verdana"/>
          <w:sz w:val="20"/>
          <w:szCs w:val="20"/>
        </w:rPr>
      </w:pPr>
    </w:p>
    <w:p w:rsidR="00FF19C9" w:rsidRPr="00BE7DD6" w:rsidDel="00C76581" w:rsidRDefault="00FF19C9" w:rsidP="00BE7DD6">
      <w:pPr>
        <w:pStyle w:val="BodyText"/>
        <w:tabs>
          <w:tab w:val="right" w:pos="8931"/>
        </w:tabs>
        <w:rPr>
          <w:del w:id="59" w:author="wakkir" w:date="2015-10-22T00:44:00Z"/>
          <w:rFonts w:ascii="Verdana" w:hAnsi="Verdana" w:cs="Verdana"/>
          <w:sz w:val="20"/>
          <w:szCs w:val="20"/>
        </w:rPr>
      </w:pPr>
      <w:del w:id="60" w:author="wakkir" w:date="2015-10-22T00:44:00Z">
        <w:r w:rsidRPr="00BE7DD6" w:rsidDel="00C76581">
          <w:rPr>
            <w:rFonts w:ascii="Verdana" w:hAnsi="Verdana" w:cs="Verdana"/>
            <w:sz w:val="20"/>
            <w:szCs w:val="20"/>
          </w:rPr>
          <w:delText>Authorised by</w:delText>
        </w:r>
        <w:r w:rsidRPr="00BE7DD6" w:rsidDel="00C76581">
          <w:rPr>
            <w:rFonts w:ascii="Verdana" w:hAnsi="Verdana" w:cs="Verdana"/>
            <w:sz w:val="20"/>
            <w:szCs w:val="20"/>
          </w:rPr>
          <w:tab/>
        </w:r>
      </w:del>
    </w:p>
    <w:p w:rsidR="00FF19C9" w:rsidRPr="00BE7DD6" w:rsidDel="00C76581" w:rsidRDefault="00FF19C9" w:rsidP="00BE7DD6">
      <w:pPr>
        <w:pStyle w:val="BodyText"/>
        <w:tabs>
          <w:tab w:val="left" w:pos="1418"/>
          <w:tab w:val="right" w:pos="8931"/>
        </w:tabs>
        <w:rPr>
          <w:del w:id="61" w:author="wakkir" w:date="2015-10-22T00:44:00Z"/>
          <w:rFonts w:ascii="Verdana" w:hAnsi="Verdana" w:cs="Verdana"/>
          <w:sz w:val="20"/>
          <w:szCs w:val="20"/>
        </w:rPr>
      </w:pPr>
      <w:del w:id="62" w:author="wakkir" w:date="2015-10-22T00:44:00Z">
        <w:r w:rsidRPr="00BE7DD6" w:rsidDel="00C76581">
          <w:rPr>
            <w:rFonts w:ascii="Verdana" w:hAnsi="Verdana" w:cs="Verdana"/>
            <w:sz w:val="20"/>
            <w:szCs w:val="20"/>
          </w:rPr>
          <w:tab/>
        </w:r>
        <w:r w:rsidRPr="001649B7" w:rsidDel="00C76581">
          <w:rPr>
            <w:rFonts w:ascii="Verdana" w:hAnsi="Verdana" w:cs="Verdana"/>
            <w:sz w:val="20"/>
            <w:szCs w:val="20"/>
            <w:lang w:val="en-US" w:eastAsia="en-GB"/>
          </w:rPr>
          <w:delText>Alberto De Nicoló</w:delText>
        </w:r>
        <w:r w:rsidRPr="00BE7DD6" w:rsidDel="00C76581">
          <w:rPr>
            <w:rFonts w:ascii="Verdana" w:hAnsi="Verdana" w:cs="Verdana"/>
            <w:sz w:val="20"/>
            <w:szCs w:val="20"/>
          </w:rPr>
          <w:delText>, Trans Link Systems</w:delText>
        </w:r>
        <w:r w:rsidRPr="00BE7DD6" w:rsidDel="00C76581">
          <w:rPr>
            <w:rFonts w:ascii="Verdana" w:hAnsi="Verdana" w:cs="Verdana"/>
            <w:sz w:val="20"/>
            <w:szCs w:val="20"/>
          </w:rPr>
          <w:tab/>
        </w:r>
      </w:del>
    </w:p>
    <w:p w:rsidR="00FF19C9" w:rsidRPr="00BE7DD6" w:rsidDel="00C76581" w:rsidRDefault="00FF19C9" w:rsidP="00C77660">
      <w:pPr>
        <w:pStyle w:val="BodyText"/>
        <w:rPr>
          <w:del w:id="63" w:author="wakkir" w:date="2015-10-22T00:44:00Z"/>
          <w:rFonts w:ascii="Verdana" w:hAnsi="Verdana" w:cs="Verdana"/>
          <w:sz w:val="20"/>
          <w:szCs w:val="20"/>
        </w:rPr>
      </w:pPr>
    </w:p>
    <w:p w:rsidR="00FF19C9" w:rsidRPr="00BE7DD6" w:rsidDel="00C76581" w:rsidRDefault="00FF19C9" w:rsidP="00C77660">
      <w:pPr>
        <w:pStyle w:val="BodyText"/>
        <w:tabs>
          <w:tab w:val="right" w:pos="8931"/>
        </w:tabs>
        <w:rPr>
          <w:del w:id="64" w:author="wakkir" w:date="2015-10-22T00:44:00Z"/>
          <w:rFonts w:ascii="Verdana" w:hAnsi="Verdana" w:cs="Verdana"/>
          <w:sz w:val="20"/>
          <w:szCs w:val="20"/>
        </w:rPr>
      </w:pPr>
      <w:del w:id="65" w:author="wakkir" w:date="2015-10-22T00:44:00Z">
        <w:r w:rsidDel="00C76581">
          <w:rPr>
            <w:rFonts w:ascii="Verdana" w:hAnsi="Verdana" w:cs="Verdana"/>
            <w:sz w:val="20"/>
            <w:szCs w:val="20"/>
          </w:rPr>
          <w:delText>Accepted</w:delText>
        </w:r>
        <w:r w:rsidRPr="00BE7DD6" w:rsidDel="00C76581">
          <w:rPr>
            <w:rFonts w:ascii="Verdana" w:hAnsi="Verdana" w:cs="Verdana"/>
            <w:sz w:val="20"/>
            <w:szCs w:val="20"/>
          </w:rPr>
          <w:delText xml:space="preserve"> by</w:delText>
        </w:r>
        <w:r w:rsidRPr="00BE7DD6" w:rsidDel="00C76581">
          <w:rPr>
            <w:rFonts w:ascii="Verdana" w:hAnsi="Verdana" w:cs="Verdana"/>
            <w:sz w:val="20"/>
            <w:szCs w:val="20"/>
          </w:rPr>
          <w:tab/>
        </w:r>
      </w:del>
    </w:p>
    <w:p w:rsidR="00FF19C9" w:rsidRPr="00BE7DD6" w:rsidRDefault="00FF19C9" w:rsidP="00C77660">
      <w:pPr>
        <w:pStyle w:val="BodyText"/>
        <w:tabs>
          <w:tab w:val="left" w:pos="1418"/>
          <w:tab w:val="right" w:pos="8931"/>
        </w:tabs>
        <w:rPr>
          <w:rFonts w:ascii="Verdana" w:hAnsi="Verdana" w:cs="Verdana"/>
          <w:sz w:val="20"/>
          <w:szCs w:val="20"/>
        </w:rPr>
      </w:pPr>
      <w:del w:id="66" w:author="wakkir" w:date="2015-10-22T00:44:00Z">
        <w:r w:rsidRPr="00BE7DD6" w:rsidDel="00C76581">
          <w:rPr>
            <w:rFonts w:ascii="Verdana" w:hAnsi="Verdana" w:cs="Verdana"/>
            <w:sz w:val="20"/>
            <w:szCs w:val="20"/>
          </w:rPr>
          <w:tab/>
        </w:r>
        <w:r w:rsidDel="00C76581">
          <w:rPr>
            <w:rFonts w:ascii="Verdana" w:hAnsi="Verdana" w:cs="Verdana"/>
            <w:sz w:val="20"/>
            <w:szCs w:val="20"/>
          </w:rPr>
          <w:delText>Erik van Ooijen</w:delText>
        </w:r>
        <w:r w:rsidRPr="00BE7DD6" w:rsidDel="00C76581">
          <w:rPr>
            <w:rFonts w:ascii="Verdana" w:hAnsi="Verdana" w:cs="Verdana"/>
            <w:sz w:val="20"/>
            <w:szCs w:val="20"/>
          </w:rPr>
          <w:delText>, Trans Link Systems</w:delText>
        </w:r>
      </w:del>
      <w:r w:rsidRPr="00BE7DD6">
        <w:rPr>
          <w:rFonts w:ascii="Verdana" w:hAnsi="Verdana" w:cs="Verdana"/>
          <w:sz w:val="20"/>
          <w:szCs w:val="20"/>
        </w:rPr>
        <w:tab/>
      </w:r>
    </w:p>
    <w:p w:rsidR="00FF19C9" w:rsidRDefault="00FF19C9" w:rsidP="006E7E1E">
      <w:pPr>
        <w:rPr>
          <w:rFonts w:cs="Times New Roman"/>
        </w:rPr>
      </w:pPr>
    </w:p>
    <w:p w:rsidR="00FF19C9" w:rsidRDefault="00FF19C9">
      <w:pPr>
        <w:overflowPunct/>
        <w:autoSpaceDE/>
        <w:autoSpaceDN/>
        <w:adjustRightInd/>
        <w:spacing w:after="0" w:line="240" w:lineRule="auto"/>
        <w:ind w:left="0"/>
        <w:textAlignment w:val="auto"/>
        <w:rPr>
          <w:rFonts w:cs="Times New Roman"/>
        </w:rPr>
      </w:pPr>
      <w:r>
        <w:rPr>
          <w:rFonts w:cs="Times New Roman"/>
        </w:rPr>
        <w:br w:type="page"/>
      </w:r>
    </w:p>
    <w:p w:rsidR="00FF19C9" w:rsidRPr="00595B45" w:rsidRDefault="00FF19C9" w:rsidP="006E7E1E">
      <w:r w:rsidRPr="00595B45">
        <w:t>Document Control</w:t>
      </w:r>
      <w:bookmarkEnd w:id="48"/>
    </w:p>
    <w:tbl>
      <w:tblPr>
        <w:tblW w:w="7938"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86"/>
        <w:gridCol w:w="882"/>
        <w:gridCol w:w="1418"/>
        <w:gridCol w:w="4252"/>
      </w:tblGrid>
      <w:tr w:rsidR="00FF19C9" w:rsidRPr="00FF19C9">
        <w:trPr>
          <w:tblHeader/>
        </w:trPr>
        <w:tc>
          <w:tcPr>
            <w:tcW w:w="1386" w:type="dxa"/>
            <w:shd w:val="clear" w:color="auto" w:fill="EEECE1"/>
          </w:tcPr>
          <w:p w:rsidR="00FF19C9" w:rsidRPr="00FF19C9" w:rsidRDefault="00FF19C9" w:rsidP="00BE4AC7">
            <w:pPr>
              <w:pStyle w:val="TableHeading"/>
              <w:ind w:left="0"/>
              <w:rPr>
                <w:b/>
                <w:bCs/>
                <w:color w:val="DDDDDD"/>
                <w:rPrChange w:id="67" w:author="wakkir" w:date="2015-10-22T00:45:00Z">
                  <w:rPr>
                    <w:b/>
                    <w:bCs/>
                  </w:rPr>
                </w:rPrChange>
              </w:rPr>
            </w:pPr>
            <w:r w:rsidRPr="00FF19C9">
              <w:rPr>
                <w:b/>
                <w:bCs/>
                <w:color w:val="DDDDDD"/>
                <w:rPrChange w:id="68" w:author="wakkir" w:date="2015-10-22T00:45:00Z">
                  <w:rPr>
                    <w:b/>
                    <w:bCs/>
                  </w:rPr>
                </w:rPrChange>
              </w:rPr>
              <w:t>Date</w:t>
            </w:r>
          </w:p>
        </w:tc>
        <w:tc>
          <w:tcPr>
            <w:tcW w:w="882" w:type="dxa"/>
            <w:shd w:val="clear" w:color="auto" w:fill="EEECE1"/>
          </w:tcPr>
          <w:p w:rsidR="00FF19C9" w:rsidRPr="00FF19C9" w:rsidRDefault="00FF19C9" w:rsidP="00BE4AC7">
            <w:pPr>
              <w:pStyle w:val="TableHeading"/>
              <w:ind w:left="0" w:firstLine="12"/>
              <w:rPr>
                <w:b/>
                <w:bCs/>
                <w:color w:val="DDDDDD"/>
                <w:rPrChange w:id="69" w:author="wakkir" w:date="2015-10-22T00:45:00Z">
                  <w:rPr>
                    <w:b/>
                    <w:bCs/>
                  </w:rPr>
                </w:rPrChange>
              </w:rPr>
            </w:pPr>
            <w:r w:rsidRPr="00FF19C9">
              <w:rPr>
                <w:b/>
                <w:bCs/>
                <w:color w:val="DDDDDD"/>
                <w:rPrChange w:id="70" w:author="wakkir" w:date="2015-10-22T00:45:00Z">
                  <w:rPr>
                    <w:b/>
                    <w:bCs/>
                  </w:rPr>
                </w:rPrChange>
              </w:rPr>
              <w:t>Version</w:t>
            </w:r>
          </w:p>
        </w:tc>
        <w:tc>
          <w:tcPr>
            <w:tcW w:w="1418" w:type="dxa"/>
            <w:shd w:val="clear" w:color="auto" w:fill="EEECE1"/>
          </w:tcPr>
          <w:p w:rsidR="00FF19C9" w:rsidRPr="00FF19C9" w:rsidRDefault="00FF19C9" w:rsidP="00BE4AC7">
            <w:pPr>
              <w:pStyle w:val="TableHeading"/>
              <w:ind w:left="0"/>
              <w:rPr>
                <w:b/>
                <w:bCs/>
                <w:color w:val="DDDDDD"/>
                <w:rPrChange w:id="71" w:author="wakkir" w:date="2015-10-22T00:45:00Z">
                  <w:rPr>
                    <w:b/>
                    <w:bCs/>
                  </w:rPr>
                </w:rPrChange>
              </w:rPr>
            </w:pPr>
            <w:r w:rsidRPr="00FF19C9">
              <w:rPr>
                <w:b/>
                <w:bCs/>
                <w:color w:val="DDDDDD"/>
                <w:rPrChange w:id="72" w:author="wakkir" w:date="2015-10-22T00:45:00Z">
                  <w:rPr>
                    <w:b/>
                    <w:bCs/>
                  </w:rPr>
                </w:rPrChange>
              </w:rPr>
              <w:t>Author</w:t>
            </w:r>
          </w:p>
        </w:tc>
        <w:tc>
          <w:tcPr>
            <w:tcW w:w="4252" w:type="dxa"/>
            <w:shd w:val="clear" w:color="auto" w:fill="EEECE1"/>
          </w:tcPr>
          <w:p w:rsidR="00FF19C9" w:rsidRPr="00FF19C9" w:rsidRDefault="00FF19C9" w:rsidP="00BE4AC7">
            <w:pPr>
              <w:pStyle w:val="TableHeading"/>
              <w:ind w:left="70"/>
              <w:rPr>
                <w:b/>
                <w:bCs/>
                <w:color w:val="DDDDDD"/>
                <w:rPrChange w:id="73" w:author="wakkir" w:date="2015-10-22T00:45:00Z">
                  <w:rPr>
                    <w:b/>
                    <w:bCs/>
                  </w:rPr>
                </w:rPrChange>
              </w:rPr>
            </w:pPr>
            <w:r w:rsidRPr="00FF19C9">
              <w:rPr>
                <w:b/>
                <w:bCs/>
                <w:color w:val="DDDDDD"/>
                <w:rPrChange w:id="74" w:author="wakkir" w:date="2015-10-22T00:45:00Z">
                  <w:rPr>
                    <w:b/>
                    <w:bCs/>
                  </w:rPr>
                </w:rPrChange>
              </w:rPr>
              <w:t>Comments</w:t>
            </w:r>
          </w:p>
        </w:tc>
      </w:tr>
      <w:tr w:rsidR="00FF19C9" w:rsidRPr="00595B45">
        <w:tc>
          <w:tcPr>
            <w:tcW w:w="1386" w:type="dxa"/>
          </w:tcPr>
          <w:p w:rsidR="00FF19C9" w:rsidRPr="00FF19C9" w:rsidRDefault="00FF19C9" w:rsidP="008C5191">
            <w:pPr>
              <w:pStyle w:val="TableText"/>
              <w:ind w:left="0"/>
              <w:rPr>
                <w:color w:val="FFFFFF"/>
                <w:sz w:val="16"/>
                <w:szCs w:val="16"/>
                <w:rPrChange w:id="75" w:author="wakkir" w:date="2015-10-22T00:45:00Z">
                  <w:rPr>
                    <w:sz w:val="16"/>
                    <w:szCs w:val="16"/>
                  </w:rPr>
                </w:rPrChange>
              </w:rPr>
            </w:pPr>
            <w:smartTag w:uri="urn:schemas-microsoft-com:office:smarttags" w:element="date">
              <w:smartTagPr>
                <w:attr w:name="Month" w:val="2"/>
                <w:attr w:name="Day" w:val="26"/>
                <w:attr w:name="Year" w:val="2014"/>
              </w:smartTagPr>
              <w:r w:rsidRPr="00FF19C9">
                <w:rPr>
                  <w:color w:val="FFFFFF"/>
                  <w:sz w:val="16"/>
                  <w:szCs w:val="16"/>
                  <w:rPrChange w:id="76" w:author="wakkir" w:date="2015-10-22T00:45:00Z">
                    <w:rPr>
                      <w:sz w:val="16"/>
                      <w:szCs w:val="16"/>
                    </w:rPr>
                  </w:rPrChange>
                </w:rPr>
                <w:t>26 Feb 2014</w:t>
              </w:r>
            </w:smartTag>
          </w:p>
        </w:tc>
        <w:tc>
          <w:tcPr>
            <w:tcW w:w="882" w:type="dxa"/>
          </w:tcPr>
          <w:p w:rsidR="00FF19C9" w:rsidRPr="00FF19C9" w:rsidRDefault="00FF19C9" w:rsidP="008C5191">
            <w:pPr>
              <w:pStyle w:val="TableText"/>
              <w:ind w:left="0" w:firstLine="12"/>
              <w:rPr>
                <w:color w:val="FFFFFF"/>
                <w:sz w:val="16"/>
                <w:szCs w:val="16"/>
                <w:rPrChange w:id="77" w:author="wakkir" w:date="2015-10-22T00:45:00Z">
                  <w:rPr>
                    <w:sz w:val="16"/>
                    <w:szCs w:val="16"/>
                  </w:rPr>
                </w:rPrChange>
              </w:rPr>
            </w:pPr>
            <w:r w:rsidRPr="00FF19C9">
              <w:rPr>
                <w:color w:val="FFFFFF"/>
                <w:sz w:val="16"/>
                <w:szCs w:val="16"/>
                <w:rPrChange w:id="78" w:author="wakkir" w:date="2015-10-22T00:45:00Z">
                  <w:rPr>
                    <w:sz w:val="16"/>
                    <w:szCs w:val="16"/>
                  </w:rPr>
                </w:rPrChange>
              </w:rPr>
              <w:t>0.1</w:t>
            </w:r>
          </w:p>
        </w:tc>
        <w:tc>
          <w:tcPr>
            <w:tcW w:w="1418" w:type="dxa"/>
          </w:tcPr>
          <w:p w:rsidR="00FF19C9" w:rsidRPr="00FF19C9" w:rsidRDefault="00FF19C9" w:rsidP="008C5191">
            <w:pPr>
              <w:pStyle w:val="TableText"/>
              <w:ind w:left="0"/>
              <w:rPr>
                <w:color w:val="FFFFFF"/>
                <w:sz w:val="16"/>
                <w:szCs w:val="16"/>
                <w:rPrChange w:id="79" w:author="wakkir" w:date="2015-10-22T00:45:00Z">
                  <w:rPr>
                    <w:sz w:val="16"/>
                    <w:szCs w:val="16"/>
                  </w:rPr>
                </w:rPrChange>
              </w:rPr>
            </w:pPr>
            <w:r w:rsidRPr="00FF19C9">
              <w:rPr>
                <w:color w:val="FFFFFF"/>
                <w:sz w:val="16"/>
                <w:szCs w:val="16"/>
                <w:rPrChange w:id="80" w:author="wakkir" w:date="2015-10-22T00:45:00Z">
                  <w:rPr>
                    <w:sz w:val="16"/>
                    <w:szCs w:val="16"/>
                  </w:rPr>
                </w:rPrChange>
              </w:rPr>
              <w:t>Steve Nichols</w:t>
            </w:r>
          </w:p>
        </w:tc>
        <w:tc>
          <w:tcPr>
            <w:tcW w:w="4252" w:type="dxa"/>
          </w:tcPr>
          <w:p w:rsidR="00FF19C9" w:rsidRPr="00FF19C9" w:rsidRDefault="00FF19C9" w:rsidP="008C5191">
            <w:pPr>
              <w:pStyle w:val="TableText"/>
              <w:ind w:left="70"/>
              <w:rPr>
                <w:color w:val="FFFFFF"/>
                <w:sz w:val="16"/>
                <w:szCs w:val="16"/>
                <w:rPrChange w:id="81" w:author="wakkir" w:date="2015-10-22T00:45:00Z">
                  <w:rPr>
                    <w:sz w:val="16"/>
                    <w:szCs w:val="16"/>
                  </w:rPr>
                </w:rPrChange>
              </w:rPr>
            </w:pPr>
            <w:r w:rsidRPr="00FF19C9">
              <w:rPr>
                <w:color w:val="FFFFFF"/>
                <w:sz w:val="16"/>
                <w:szCs w:val="16"/>
                <w:rPrChange w:id="82" w:author="wakkir" w:date="2015-10-22T00:45:00Z">
                  <w:rPr>
                    <w:sz w:val="16"/>
                    <w:szCs w:val="16"/>
                  </w:rPr>
                </w:rPrChange>
              </w:rPr>
              <w:t>Replaces AE-NSAM-0012 with AE-NSAM-0030, reflecting general update to reflect new requirements for Engagement 4.</w:t>
            </w:r>
          </w:p>
        </w:tc>
      </w:tr>
      <w:tr w:rsidR="00FF19C9" w:rsidRPr="00595B45">
        <w:tc>
          <w:tcPr>
            <w:tcW w:w="1386" w:type="dxa"/>
          </w:tcPr>
          <w:p w:rsidR="00FF19C9" w:rsidRPr="00FF19C9" w:rsidRDefault="00FF19C9" w:rsidP="008C5191">
            <w:pPr>
              <w:pStyle w:val="TableText"/>
              <w:ind w:left="0"/>
              <w:rPr>
                <w:color w:val="FFFFFF"/>
                <w:sz w:val="16"/>
                <w:szCs w:val="16"/>
                <w:rPrChange w:id="83" w:author="wakkir" w:date="2015-10-22T00:45:00Z">
                  <w:rPr>
                    <w:sz w:val="16"/>
                    <w:szCs w:val="16"/>
                  </w:rPr>
                </w:rPrChange>
              </w:rPr>
            </w:pPr>
            <w:smartTag w:uri="urn:schemas-microsoft-com:office:smarttags" w:element="date">
              <w:smartTagPr>
                <w:attr w:name="Month" w:val="3"/>
                <w:attr w:name="Day" w:val="17"/>
                <w:attr w:name="Year" w:val="2014"/>
              </w:smartTagPr>
              <w:r w:rsidRPr="00FF19C9">
                <w:rPr>
                  <w:color w:val="FFFFFF"/>
                  <w:sz w:val="16"/>
                  <w:szCs w:val="16"/>
                  <w:rPrChange w:id="84" w:author="wakkir" w:date="2015-10-22T00:45:00Z">
                    <w:rPr>
                      <w:sz w:val="16"/>
                      <w:szCs w:val="16"/>
                    </w:rPr>
                  </w:rPrChange>
                </w:rPr>
                <w:t>17 Mar 2014</w:t>
              </w:r>
            </w:smartTag>
          </w:p>
        </w:tc>
        <w:tc>
          <w:tcPr>
            <w:tcW w:w="882" w:type="dxa"/>
          </w:tcPr>
          <w:p w:rsidR="00FF19C9" w:rsidRPr="00FF19C9" w:rsidRDefault="00FF19C9" w:rsidP="008C5191">
            <w:pPr>
              <w:pStyle w:val="TableText"/>
              <w:ind w:left="0" w:firstLine="12"/>
              <w:rPr>
                <w:color w:val="FFFFFF"/>
                <w:sz w:val="16"/>
                <w:szCs w:val="16"/>
                <w:rPrChange w:id="85" w:author="wakkir" w:date="2015-10-22T00:45:00Z">
                  <w:rPr>
                    <w:sz w:val="16"/>
                    <w:szCs w:val="16"/>
                  </w:rPr>
                </w:rPrChange>
              </w:rPr>
            </w:pPr>
            <w:r w:rsidRPr="00FF19C9">
              <w:rPr>
                <w:color w:val="FFFFFF"/>
                <w:sz w:val="16"/>
                <w:szCs w:val="16"/>
                <w:rPrChange w:id="86" w:author="wakkir" w:date="2015-10-22T00:45:00Z">
                  <w:rPr>
                    <w:sz w:val="16"/>
                    <w:szCs w:val="16"/>
                  </w:rPr>
                </w:rPrChange>
              </w:rPr>
              <w:t>0.2</w:t>
            </w:r>
          </w:p>
        </w:tc>
        <w:tc>
          <w:tcPr>
            <w:tcW w:w="1418" w:type="dxa"/>
          </w:tcPr>
          <w:p w:rsidR="00FF19C9" w:rsidRPr="00FF19C9" w:rsidRDefault="00FF19C9" w:rsidP="008C5191">
            <w:pPr>
              <w:pStyle w:val="TableText"/>
              <w:ind w:left="0"/>
              <w:rPr>
                <w:color w:val="FFFFFF"/>
                <w:sz w:val="16"/>
                <w:szCs w:val="16"/>
                <w:rPrChange w:id="87" w:author="wakkir" w:date="2015-10-22T00:45:00Z">
                  <w:rPr>
                    <w:sz w:val="16"/>
                    <w:szCs w:val="16"/>
                  </w:rPr>
                </w:rPrChange>
              </w:rPr>
            </w:pPr>
            <w:r w:rsidRPr="00FF19C9">
              <w:rPr>
                <w:color w:val="FFFFFF"/>
                <w:sz w:val="16"/>
                <w:szCs w:val="16"/>
                <w:rPrChange w:id="88" w:author="wakkir" w:date="2015-10-22T00:45:00Z">
                  <w:rPr>
                    <w:sz w:val="16"/>
                    <w:szCs w:val="16"/>
                  </w:rPr>
                </w:rPrChange>
              </w:rPr>
              <w:t>Steve Nichols</w:t>
            </w:r>
          </w:p>
        </w:tc>
        <w:tc>
          <w:tcPr>
            <w:tcW w:w="4252" w:type="dxa"/>
          </w:tcPr>
          <w:p w:rsidR="00FF19C9" w:rsidRPr="00FF19C9" w:rsidRDefault="00FF19C9">
            <w:pPr>
              <w:pStyle w:val="TableText"/>
              <w:numPr>
                <w:ilvl w:val="0"/>
                <w:numId w:val="49"/>
              </w:numPr>
              <w:ind w:left="382"/>
              <w:rPr>
                <w:color w:val="FFFFFF"/>
                <w:sz w:val="16"/>
                <w:szCs w:val="16"/>
                <w:rPrChange w:id="89" w:author="wakkir" w:date="2015-10-22T00:45:00Z">
                  <w:rPr>
                    <w:sz w:val="16"/>
                    <w:szCs w:val="16"/>
                  </w:rPr>
                </w:rPrChange>
              </w:rPr>
            </w:pPr>
            <w:r w:rsidRPr="00FF19C9">
              <w:rPr>
                <w:color w:val="FFFFFF"/>
                <w:sz w:val="16"/>
                <w:szCs w:val="16"/>
                <w:rPrChange w:id="90" w:author="wakkir" w:date="2015-10-22T00:45:00Z">
                  <w:rPr>
                    <w:sz w:val="16"/>
                    <w:szCs w:val="16"/>
                  </w:rPr>
                </w:rPrChange>
              </w:rPr>
              <w:t>Updates to E4 requirements</w:t>
            </w:r>
          </w:p>
          <w:p w:rsidR="00FF19C9" w:rsidRPr="00FF19C9" w:rsidRDefault="00FF19C9">
            <w:pPr>
              <w:pStyle w:val="TableText"/>
              <w:numPr>
                <w:ilvl w:val="0"/>
                <w:numId w:val="49"/>
              </w:numPr>
              <w:ind w:left="382"/>
              <w:rPr>
                <w:color w:val="FFFFFF"/>
                <w:sz w:val="16"/>
                <w:szCs w:val="16"/>
                <w:rPrChange w:id="91" w:author="wakkir" w:date="2015-10-22T00:45:00Z">
                  <w:rPr>
                    <w:sz w:val="16"/>
                    <w:szCs w:val="16"/>
                  </w:rPr>
                </w:rPrChange>
              </w:rPr>
            </w:pPr>
            <w:r w:rsidRPr="00FF19C9">
              <w:rPr>
                <w:color w:val="FFFFFF"/>
                <w:sz w:val="16"/>
                <w:szCs w:val="16"/>
                <w:rPrChange w:id="92" w:author="wakkir" w:date="2015-10-22T00:45:00Z">
                  <w:rPr>
                    <w:sz w:val="16"/>
                    <w:szCs w:val="16"/>
                  </w:rPr>
                </w:rPrChange>
              </w:rPr>
              <w:t>Review comments</w:t>
            </w:r>
          </w:p>
        </w:tc>
      </w:tr>
      <w:tr w:rsidR="00FF19C9" w:rsidRPr="00595B45">
        <w:tc>
          <w:tcPr>
            <w:tcW w:w="1386" w:type="dxa"/>
          </w:tcPr>
          <w:p w:rsidR="00FF19C9" w:rsidRPr="00FF19C9" w:rsidRDefault="00FF19C9" w:rsidP="00AF3822">
            <w:pPr>
              <w:pStyle w:val="TableText"/>
              <w:ind w:left="0"/>
              <w:rPr>
                <w:color w:val="FFFFFF"/>
                <w:sz w:val="16"/>
                <w:szCs w:val="16"/>
                <w:rPrChange w:id="93" w:author="wakkir" w:date="2015-10-22T00:45:00Z">
                  <w:rPr>
                    <w:sz w:val="16"/>
                    <w:szCs w:val="16"/>
                  </w:rPr>
                </w:rPrChange>
              </w:rPr>
            </w:pPr>
            <w:r w:rsidRPr="00FF19C9">
              <w:rPr>
                <w:color w:val="FFFFFF"/>
                <w:sz w:val="16"/>
                <w:szCs w:val="16"/>
                <w:rPrChange w:id="94" w:author="wakkir" w:date="2015-10-22T00:45:00Z">
                  <w:rPr>
                    <w:sz w:val="16"/>
                    <w:szCs w:val="16"/>
                  </w:rPr>
                </w:rPrChange>
              </w:rPr>
              <w:t>8 May 2014</w:t>
            </w:r>
          </w:p>
        </w:tc>
        <w:tc>
          <w:tcPr>
            <w:tcW w:w="882" w:type="dxa"/>
          </w:tcPr>
          <w:p w:rsidR="00FF19C9" w:rsidRPr="00FF19C9" w:rsidRDefault="00FF19C9" w:rsidP="00AF3822">
            <w:pPr>
              <w:pStyle w:val="TableText"/>
              <w:ind w:left="0" w:firstLine="12"/>
              <w:rPr>
                <w:color w:val="FFFFFF"/>
                <w:sz w:val="16"/>
                <w:szCs w:val="16"/>
                <w:rPrChange w:id="95" w:author="wakkir" w:date="2015-10-22T00:45:00Z">
                  <w:rPr>
                    <w:sz w:val="16"/>
                    <w:szCs w:val="16"/>
                  </w:rPr>
                </w:rPrChange>
              </w:rPr>
            </w:pPr>
            <w:r w:rsidRPr="00FF19C9">
              <w:rPr>
                <w:color w:val="FFFFFF"/>
                <w:sz w:val="16"/>
                <w:szCs w:val="16"/>
                <w:rPrChange w:id="96" w:author="wakkir" w:date="2015-10-22T00:45:00Z">
                  <w:rPr>
                    <w:sz w:val="16"/>
                    <w:szCs w:val="16"/>
                  </w:rPr>
                </w:rPrChange>
              </w:rPr>
              <w:t>0.3</w:t>
            </w:r>
          </w:p>
        </w:tc>
        <w:tc>
          <w:tcPr>
            <w:tcW w:w="1418" w:type="dxa"/>
          </w:tcPr>
          <w:p w:rsidR="00FF19C9" w:rsidRPr="00FF19C9" w:rsidRDefault="00FF19C9" w:rsidP="00AF3822">
            <w:pPr>
              <w:pStyle w:val="TableText"/>
              <w:ind w:left="0"/>
              <w:rPr>
                <w:color w:val="FFFFFF"/>
                <w:sz w:val="16"/>
                <w:szCs w:val="16"/>
                <w:rPrChange w:id="97" w:author="wakkir" w:date="2015-10-22T00:45:00Z">
                  <w:rPr>
                    <w:sz w:val="16"/>
                    <w:szCs w:val="16"/>
                  </w:rPr>
                </w:rPrChange>
              </w:rPr>
            </w:pPr>
            <w:r w:rsidRPr="00FF19C9">
              <w:rPr>
                <w:color w:val="FFFFFF"/>
                <w:sz w:val="16"/>
                <w:szCs w:val="16"/>
                <w:rPrChange w:id="98" w:author="wakkir" w:date="2015-10-22T00:45:00Z">
                  <w:rPr>
                    <w:sz w:val="16"/>
                    <w:szCs w:val="16"/>
                  </w:rPr>
                </w:rPrChange>
              </w:rPr>
              <w:t>Steve Nichols</w:t>
            </w:r>
          </w:p>
        </w:tc>
        <w:tc>
          <w:tcPr>
            <w:tcW w:w="4252" w:type="dxa"/>
          </w:tcPr>
          <w:p w:rsidR="00FF19C9" w:rsidRPr="00FF19C9" w:rsidRDefault="00FF19C9" w:rsidP="005B7506">
            <w:pPr>
              <w:pStyle w:val="TableText"/>
              <w:ind w:left="22"/>
              <w:rPr>
                <w:color w:val="FFFFFF"/>
                <w:sz w:val="16"/>
                <w:szCs w:val="16"/>
                <w:rPrChange w:id="99" w:author="wakkir" w:date="2015-10-22T00:45:00Z">
                  <w:rPr>
                    <w:sz w:val="16"/>
                    <w:szCs w:val="16"/>
                  </w:rPr>
                </w:rPrChange>
              </w:rPr>
            </w:pPr>
            <w:r w:rsidRPr="00FF19C9">
              <w:rPr>
                <w:color w:val="FFFFFF"/>
                <w:sz w:val="16"/>
                <w:szCs w:val="16"/>
                <w:rPrChange w:id="100" w:author="wakkir" w:date="2015-10-22T00:45:00Z">
                  <w:rPr>
                    <w:sz w:val="16"/>
                    <w:szCs w:val="16"/>
                  </w:rPr>
                </w:rPrChange>
              </w:rPr>
              <w:t xml:space="preserve">Address </w:t>
            </w:r>
            <w:smartTag w:uri="urn:schemas-microsoft-com:office:smarttags" w:element="stockticker">
              <w:r w:rsidRPr="00FF19C9">
                <w:rPr>
                  <w:color w:val="FFFFFF"/>
                  <w:sz w:val="16"/>
                  <w:szCs w:val="16"/>
                  <w:rPrChange w:id="101" w:author="wakkir" w:date="2015-10-22T00:45:00Z">
                    <w:rPr>
                      <w:sz w:val="16"/>
                      <w:szCs w:val="16"/>
                    </w:rPr>
                  </w:rPrChange>
                </w:rPr>
                <w:t>TLS</w:t>
              </w:r>
            </w:smartTag>
            <w:r w:rsidRPr="00FF19C9">
              <w:rPr>
                <w:color w:val="FFFFFF"/>
                <w:sz w:val="16"/>
                <w:szCs w:val="16"/>
                <w:rPrChange w:id="102" w:author="wakkir" w:date="2015-10-22T00:45:00Z">
                  <w:rPr>
                    <w:sz w:val="16"/>
                    <w:szCs w:val="16"/>
                  </w:rPr>
                </w:rPrChange>
              </w:rPr>
              <w:t xml:space="preserve"> review comments, including:</w:t>
            </w:r>
          </w:p>
          <w:p w:rsidR="00FF19C9" w:rsidRPr="00FF19C9" w:rsidRDefault="00FF19C9" w:rsidP="005B7506">
            <w:pPr>
              <w:pStyle w:val="TableText"/>
              <w:numPr>
                <w:ilvl w:val="0"/>
                <w:numId w:val="49"/>
              </w:numPr>
              <w:ind w:left="382"/>
              <w:rPr>
                <w:color w:val="FFFFFF"/>
                <w:sz w:val="16"/>
                <w:szCs w:val="16"/>
                <w:rPrChange w:id="103" w:author="wakkir" w:date="2015-10-22T00:45:00Z">
                  <w:rPr>
                    <w:sz w:val="16"/>
                    <w:szCs w:val="16"/>
                  </w:rPr>
                </w:rPrChange>
              </w:rPr>
            </w:pPr>
            <w:r w:rsidRPr="00FF19C9">
              <w:rPr>
                <w:color w:val="FFFFFF"/>
                <w:sz w:val="16"/>
                <w:szCs w:val="16"/>
                <w:rPrChange w:id="104" w:author="wakkir" w:date="2015-10-22T00:45:00Z">
                  <w:rPr>
                    <w:sz w:val="16"/>
                    <w:szCs w:val="16"/>
                  </w:rPr>
                </w:rPrChange>
              </w:rPr>
              <w:t xml:space="preserve">Insert test values for KABi and </w:t>
            </w:r>
            <w:smartTag w:uri="urn:schemas-microsoft-com:office:smarttags" w:element="stockticker">
              <w:r w:rsidRPr="00FF19C9">
                <w:rPr>
                  <w:color w:val="FFFFFF"/>
                  <w:sz w:val="16"/>
                  <w:szCs w:val="16"/>
                  <w:rPrChange w:id="105" w:author="wakkir" w:date="2015-10-22T00:45:00Z">
                    <w:rPr>
                      <w:sz w:val="16"/>
                      <w:szCs w:val="16"/>
                    </w:rPr>
                  </w:rPrChange>
                </w:rPr>
                <w:t>KTR</w:t>
              </w:r>
            </w:smartTag>
            <w:r w:rsidRPr="00FF19C9">
              <w:rPr>
                <w:color w:val="FFFFFF"/>
                <w:sz w:val="16"/>
                <w:szCs w:val="16"/>
                <w:rPrChange w:id="106" w:author="wakkir" w:date="2015-10-22T00:45:00Z">
                  <w:rPr>
                    <w:sz w:val="16"/>
                    <w:szCs w:val="16"/>
                  </w:rPr>
                </w:rPrChange>
              </w:rPr>
              <w:t>_0 keys</w:t>
            </w:r>
          </w:p>
          <w:p w:rsidR="00FF19C9" w:rsidRPr="00FF19C9" w:rsidRDefault="00FF19C9" w:rsidP="00134A1E">
            <w:pPr>
              <w:pStyle w:val="ListParagraph"/>
              <w:numPr>
                <w:ilvl w:val="0"/>
                <w:numId w:val="52"/>
              </w:numPr>
              <w:ind w:left="382"/>
              <w:rPr>
                <w:rFonts w:ascii="Verdana" w:hAnsi="Verdana" w:cs="Verdana"/>
                <w:color w:val="FFFFFF"/>
                <w:sz w:val="16"/>
                <w:szCs w:val="16"/>
                <w:rPrChange w:id="107" w:author="wakkir" w:date="2015-10-22T00:45:00Z">
                  <w:rPr>
                    <w:rFonts w:ascii="Verdana" w:hAnsi="Verdana" w:cs="Verdana"/>
                    <w:sz w:val="16"/>
                    <w:szCs w:val="16"/>
                  </w:rPr>
                </w:rPrChange>
              </w:rPr>
            </w:pPr>
            <w:r w:rsidRPr="00FF19C9">
              <w:rPr>
                <w:rFonts w:ascii="Verdana" w:hAnsi="Verdana" w:cs="Verdana"/>
                <w:color w:val="FFFFFF"/>
                <w:sz w:val="16"/>
                <w:szCs w:val="16"/>
                <w:rPrChange w:id="108" w:author="wakkir" w:date="2015-10-22T00:45:00Z">
                  <w:rPr>
                    <w:rFonts w:ascii="Verdana" w:hAnsi="Verdana" w:cs="Verdana"/>
                    <w:sz w:val="16"/>
                    <w:szCs w:val="16"/>
                  </w:rPr>
                </w:rPrChange>
              </w:rPr>
              <w:t xml:space="preserve">S2 </w:t>
            </w:r>
            <w:smartTag w:uri="urn:schemas-microsoft-com:office:smarttags" w:element="stockticker">
              <w:r w:rsidRPr="00FF19C9">
                <w:rPr>
                  <w:rFonts w:ascii="Verdana" w:hAnsi="Verdana" w:cs="Verdana"/>
                  <w:color w:val="FFFFFF"/>
                  <w:sz w:val="16"/>
                  <w:szCs w:val="16"/>
                  <w:rPrChange w:id="109" w:author="wakkir" w:date="2015-10-22T00:45:00Z">
                    <w:rPr>
                      <w:rFonts w:ascii="Verdana" w:hAnsi="Verdana" w:cs="Verdana"/>
                      <w:sz w:val="16"/>
                      <w:szCs w:val="16"/>
                    </w:rPr>
                  </w:rPrChange>
                </w:rPr>
                <w:t>CHV</w:t>
              </w:r>
            </w:smartTag>
            <w:r w:rsidRPr="00FF19C9">
              <w:rPr>
                <w:rFonts w:ascii="Verdana" w:hAnsi="Verdana" w:cs="Verdana"/>
                <w:color w:val="FFFFFF"/>
                <w:sz w:val="16"/>
                <w:szCs w:val="16"/>
                <w:rPrChange w:id="110" w:author="wakkir" w:date="2015-10-22T00:45:00Z">
                  <w:rPr>
                    <w:rFonts w:ascii="Verdana" w:hAnsi="Verdana" w:cs="Verdana"/>
                    <w:sz w:val="16"/>
                    <w:szCs w:val="16"/>
                  </w:rPr>
                </w:rPrChange>
              </w:rPr>
              <w:t>1 selected on basis of device type &amp; equipment vendor</w:t>
            </w:r>
          </w:p>
          <w:p w:rsidR="00FF19C9" w:rsidRPr="00FF19C9" w:rsidRDefault="00FF19C9" w:rsidP="005B7506">
            <w:pPr>
              <w:pStyle w:val="ListParagraph"/>
              <w:numPr>
                <w:ilvl w:val="0"/>
                <w:numId w:val="52"/>
              </w:numPr>
              <w:ind w:left="382"/>
              <w:rPr>
                <w:color w:val="FFFFFF"/>
                <w:sz w:val="16"/>
                <w:szCs w:val="16"/>
                <w:rPrChange w:id="111" w:author="wakkir" w:date="2015-10-22T00:45:00Z">
                  <w:rPr>
                    <w:sz w:val="16"/>
                    <w:szCs w:val="16"/>
                  </w:rPr>
                </w:rPrChange>
              </w:rPr>
            </w:pPr>
            <w:smartTag w:uri="urn:schemas-microsoft-com:office:smarttags" w:element="stockticker">
              <w:r w:rsidRPr="00FF19C9">
                <w:rPr>
                  <w:rFonts w:ascii="Verdana" w:hAnsi="Verdana" w:cs="Verdana"/>
                  <w:color w:val="FFFFFF"/>
                  <w:sz w:val="16"/>
                  <w:szCs w:val="16"/>
                  <w:rPrChange w:id="112" w:author="wakkir" w:date="2015-10-22T00:45:00Z">
                    <w:rPr>
                      <w:rFonts w:ascii="Verdana" w:hAnsi="Verdana" w:cs="Verdana"/>
                      <w:sz w:val="16"/>
                      <w:szCs w:val="16"/>
                    </w:rPr>
                  </w:rPrChange>
                </w:rPr>
                <w:t>MSA</w:t>
              </w:r>
            </w:smartTag>
            <w:r w:rsidRPr="00FF19C9">
              <w:rPr>
                <w:rFonts w:ascii="Verdana" w:hAnsi="Verdana" w:cs="Verdana"/>
                <w:color w:val="FFFFFF"/>
                <w:sz w:val="16"/>
                <w:szCs w:val="16"/>
                <w:rPrChange w:id="113" w:author="wakkir" w:date="2015-10-22T00:45:00Z">
                  <w:rPr>
                    <w:rFonts w:ascii="Verdana" w:hAnsi="Verdana" w:cs="Verdana"/>
                    <w:sz w:val="16"/>
                    <w:szCs w:val="16"/>
                  </w:rPr>
                </w:rPrChange>
              </w:rPr>
              <w:t xml:space="preserve"> device certificate end date supplied for both issuance and repersonalisation</w:t>
            </w:r>
          </w:p>
          <w:p w:rsidR="00FF19C9" w:rsidRPr="00FF19C9" w:rsidRDefault="00FF19C9" w:rsidP="005B7506">
            <w:pPr>
              <w:pStyle w:val="ListParagraph"/>
              <w:numPr>
                <w:ilvl w:val="0"/>
                <w:numId w:val="52"/>
              </w:numPr>
              <w:ind w:left="382"/>
              <w:rPr>
                <w:color w:val="FFFFFF"/>
                <w:sz w:val="16"/>
                <w:szCs w:val="16"/>
                <w:rPrChange w:id="114" w:author="wakkir" w:date="2015-10-22T00:45:00Z">
                  <w:rPr>
                    <w:sz w:val="16"/>
                    <w:szCs w:val="16"/>
                  </w:rPr>
                </w:rPrChange>
              </w:rPr>
            </w:pPr>
            <w:r w:rsidRPr="00FF19C9">
              <w:rPr>
                <w:rFonts w:ascii="Verdana" w:hAnsi="Verdana" w:cs="Verdana"/>
                <w:color w:val="FFFFFF"/>
                <w:sz w:val="16"/>
                <w:szCs w:val="16"/>
                <w:rPrChange w:id="115" w:author="wakkir" w:date="2015-10-22T00:45:00Z">
                  <w:rPr>
                    <w:rFonts w:ascii="Verdana" w:hAnsi="Verdana" w:cs="Verdana"/>
                    <w:sz w:val="16"/>
                    <w:szCs w:val="16"/>
                  </w:rPr>
                </w:rPrChange>
              </w:rPr>
              <w:t>Configuring Certificate for DL/</w:t>
            </w:r>
            <w:smartTag w:uri="urn:schemas-microsoft-com:office:smarttags" w:element="stockticker">
              <w:r w:rsidRPr="00FF19C9">
                <w:rPr>
                  <w:rFonts w:ascii="Verdana" w:hAnsi="Verdana" w:cs="Verdana"/>
                  <w:color w:val="FFFFFF"/>
                  <w:sz w:val="16"/>
                  <w:szCs w:val="16"/>
                  <w:rPrChange w:id="116" w:author="wakkir" w:date="2015-10-22T00:45:00Z">
                    <w:rPr>
                      <w:rFonts w:ascii="Verdana" w:hAnsi="Verdana" w:cs="Verdana"/>
                      <w:sz w:val="16"/>
                      <w:szCs w:val="16"/>
                    </w:rPr>
                  </w:rPrChange>
                </w:rPr>
                <w:t>CRL</w:t>
              </w:r>
            </w:smartTag>
            <w:r w:rsidRPr="00FF19C9">
              <w:rPr>
                <w:rFonts w:ascii="Verdana" w:hAnsi="Verdana" w:cs="Verdana"/>
                <w:color w:val="FFFFFF"/>
                <w:sz w:val="16"/>
                <w:szCs w:val="16"/>
                <w:rPrChange w:id="117" w:author="wakkir" w:date="2015-10-22T00:45:00Z">
                  <w:rPr>
                    <w:rFonts w:ascii="Verdana" w:hAnsi="Verdana" w:cs="Verdana"/>
                    <w:sz w:val="16"/>
                    <w:szCs w:val="16"/>
                  </w:rPr>
                </w:rPrChange>
              </w:rPr>
              <w:t>/AIL signature</w:t>
            </w:r>
          </w:p>
          <w:p w:rsidR="00FF19C9" w:rsidRPr="00FF19C9" w:rsidRDefault="00FF19C9" w:rsidP="005B7506">
            <w:pPr>
              <w:pStyle w:val="ListParagraph"/>
              <w:numPr>
                <w:ilvl w:val="0"/>
                <w:numId w:val="52"/>
              </w:numPr>
              <w:ind w:left="382"/>
              <w:rPr>
                <w:color w:val="FFFFFF"/>
                <w:sz w:val="16"/>
                <w:szCs w:val="16"/>
                <w:rPrChange w:id="118" w:author="wakkir" w:date="2015-10-22T00:45:00Z">
                  <w:rPr>
                    <w:sz w:val="16"/>
                    <w:szCs w:val="16"/>
                  </w:rPr>
                </w:rPrChange>
              </w:rPr>
            </w:pPr>
            <w:r w:rsidRPr="00FF19C9">
              <w:rPr>
                <w:rFonts w:ascii="Verdana" w:hAnsi="Verdana" w:cs="Verdana"/>
                <w:color w:val="FFFFFF"/>
                <w:sz w:val="16"/>
                <w:szCs w:val="16"/>
                <w:rPrChange w:id="119" w:author="wakkir" w:date="2015-10-22T00:45:00Z">
                  <w:rPr>
                    <w:rFonts w:ascii="Verdana" w:hAnsi="Verdana" w:cs="Verdana"/>
                    <w:sz w:val="16"/>
                    <w:szCs w:val="16"/>
                  </w:rPr>
                </w:rPrChange>
              </w:rPr>
              <w:t xml:space="preserve">Change card expiry report to </w:t>
            </w:r>
            <w:smartTag w:uri="urn:schemas-microsoft-com:office:smarttags" w:element="stockticker">
              <w:r w:rsidRPr="00FF19C9">
                <w:rPr>
                  <w:rFonts w:ascii="Verdana" w:hAnsi="Verdana" w:cs="Verdana"/>
                  <w:color w:val="FFFFFF"/>
                  <w:sz w:val="16"/>
                  <w:szCs w:val="16"/>
                  <w:rPrChange w:id="120" w:author="wakkir" w:date="2015-10-22T00:45:00Z">
                    <w:rPr>
                      <w:rFonts w:ascii="Verdana" w:hAnsi="Verdana" w:cs="Verdana"/>
                      <w:sz w:val="16"/>
                      <w:szCs w:val="16"/>
                    </w:rPr>
                  </w:rPrChange>
                </w:rPr>
                <w:t>MSA</w:t>
              </w:r>
            </w:smartTag>
            <w:r w:rsidRPr="00FF19C9">
              <w:rPr>
                <w:rFonts w:ascii="Verdana" w:hAnsi="Verdana" w:cs="Verdana"/>
                <w:color w:val="FFFFFF"/>
                <w:sz w:val="16"/>
                <w:szCs w:val="16"/>
                <w:rPrChange w:id="121" w:author="wakkir" w:date="2015-10-22T00:45:00Z">
                  <w:rPr>
                    <w:rFonts w:ascii="Verdana" w:hAnsi="Verdana" w:cs="Verdana"/>
                    <w:sz w:val="16"/>
                    <w:szCs w:val="16"/>
                  </w:rPr>
                </w:rPrChange>
              </w:rPr>
              <w:t xml:space="preserve"> certificate expiry report</w:t>
            </w:r>
          </w:p>
          <w:p w:rsidR="00FF19C9" w:rsidRPr="00FF19C9" w:rsidRDefault="00FF19C9" w:rsidP="005B7506">
            <w:pPr>
              <w:pStyle w:val="ListParagraph"/>
              <w:numPr>
                <w:ilvl w:val="0"/>
                <w:numId w:val="52"/>
              </w:numPr>
              <w:ind w:left="382"/>
              <w:rPr>
                <w:color w:val="FFFFFF"/>
                <w:sz w:val="16"/>
                <w:szCs w:val="16"/>
                <w:rPrChange w:id="122" w:author="wakkir" w:date="2015-10-22T00:45:00Z">
                  <w:rPr>
                    <w:sz w:val="16"/>
                    <w:szCs w:val="16"/>
                  </w:rPr>
                </w:rPrChange>
              </w:rPr>
            </w:pPr>
            <w:r w:rsidRPr="00FF19C9">
              <w:rPr>
                <w:rFonts w:ascii="Verdana" w:hAnsi="Verdana" w:cs="Verdana"/>
                <w:color w:val="FFFFFF"/>
                <w:sz w:val="16"/>
                <w:szCs w:val="16"/>
                <w:rPrChange w:id="123" w:author="wakkir" w:date="2015-10-22T00:45:00Z">
                  <w:rPr>
                    <w:rFonts w:ascii="Verdana" w:hAnsi="Verdana" w:cs="Verdana"/>
                    <w:sz w:val="16"/>
                    <w:szCs w:val="16"/>
                  </w:rPr>
                </w:rPrChange>
              </w:rPr>
              <w:t>Insert device certificate processing</w:t>
            </w:r>
          </w:p>
        </w:tc>
      </w:tr>
      <w:tr w:rsidR="00FF19C9" w:rsidRPr="00595B45">
        <w:tc>
          <w:tcPr>
            <w:tcW w:w="1386" w:type="dxa"/>
          </w:tcPr>
          <w:p w:rsidR="00FF19C9" w:rsidRPr="00FF19C9" w:rsidRDefault="00FF19C9" w:rsidP="00AF3822">
            <w:pPr>
              <w:pStyle w:val="TableText"/>
              <w:ind w:left="0"/>
              <w:rPr>
                <w:color w:val="FFFFFF"/>
                <w:sz w:val="16"/>
                <w:szCs w:val="16"/>
                <w:rPrChange w:id="124" w:author="wakkir" w:date="2015-10-22T00:45:00Z">
                  <w:rPr>
                    <w:sz w:val="16"/>
                    <w:szCs w:val="16"/>
                  </w:rPr>
                </w:rPrChange>
              </w:rPr>
            </w:pPr>
            <w:smartTag w:uri="urn:schemas-microsoft-com:office:smarttags" w:element="date">
              <w:smartTagPr>
                <w:attr w:name="Month" w:val="6"/>
                <w:attr w:name="Day" w:val="11"/>
                <w:attr w:name="Year" w:val="2014"/>
              </w:smartTagPr>
              <w:r w:rsidRPr="00FF19C9">
                <w:rPr>
                  <w:color w:val="FFFFFF"/>
                  <w:sz w:val="16"/>
                  <w:szCs w:val="16"/>
                  <w:rPrChange w:id="125" w:author="wakkir" w:date="2015-10-22T00:45:00Z">
                    <w:rPr>
                      <w:sz w:val="16"/>
                      <w:szCs w:val="16"/>
                    </w:rPr>
                  </w:rPrChange>
                </w:rPr>
                <w:t>11 June 2014</w:t>
              </w:r>
            </w:smartTag>
          </w:p>
        </w:tc>
        <w:tc>
          <w:tcPr>
            <w:tcW w:w="882" w:type="dxa"/>
          </w:tcPr>
          <w:p w:rsidR="00FF19C9" w:rsidRPr="00FF19C9" w:rsidRDefault="00FF19C9" w:rsidP="00AF3822">
            <w:pPr>
              <w:pStyle w:val="TableText"/>
              <w:ind w:left="0" w:firstLine="12"/>
              <w:rPr>
                <w:color w:val="FFFFFF"/>
                <w:sz w:val="16"/>
                <w:szCs w:val="16"/>
                <w:rPrChange w:id="126" w:author="wakkir" w:date="2015-10-22T00:45:00Z">
                  <w:rPr>
                    <w:sz w:val="16"/>
                    <w:szCs w:val="16"/>
                  </w:rPr>
                </w:rPrChange>
              </w:rPr>
            </w:pPr>
            <w:r w:rsidRPr="00FF19C9">
              <w:rPr>
                <w:color w:val="FFFFFF"/>
                <w:sz w:val="16"/>
                <w:szCs w:val="16"/>
                <w:rPrChange w:id="127" w:author="wakkir" w:date="2015-10-22T00:45:00Z">
                  <w:rPr>
                    <w:sz w:val="16"/>
                    <w:szCs w:val="16"/>
                  </w:rPr>
                </w:rPrChange>
              </w:rPr>
              <w:t>0.4</w:t>
            </w:r>
          </w:p>
        </w:tc>
        <w:tc>
          <w:tcPr>
            <w:tcW w:w="1418" w:type="dxa"/>
          </w:tcPr>
          <w:p w:rsidR="00FF19C9" w:rsidRPr="00FF19C9" w:rsidRDefault="00FF19C9" w:rsidP="00AF3822">
            <w:pPr>
              <w:pStyle w:val="TableText"/>
              <w:ind w:left="0"/>
              <w:rPr>
                <w:color w:val="FFFFFF"/>
                <w:sz w:val="16"/>
                <w:szCs w:val="16"/>
                <w:rPrChange w:id="128" w:author="wakkir" w:date="2015-10-22T00:45:00Z">
                  <w:rPr>
                    <w:sz w:val="16"/>
                    <w:szCs w:val="16"/>
                  </w:rPr>
                </w:rPrChange>
              </w:rPr>
            </w:pPr>
            <w:r w:rsidRPr="00FF19C9">
              <w:rPr>
                <w:color w:val="FFFFFF"/>
                <w:sz w:val="16"/>
                <w:szCs w:val="16"/>
                <w:rPrChange w:id="129" w:author="wakkir" w:date="2015-10-22T00:45:00Z">
                  <w:rPr>
                    <w:sz w:val="16"/>
                    <w:szCs w:val="16"/>
                  </w:rPr>
                </w:rPrChange>
              </w:rPr>
              <w:t>Steve Nichols</w:t>
            </w:r>
          </w:p>
        </w:tc>
        <w:tc>
          <w:tcPr>
            <w:tcW w:w="4252" w:type="dxa"/>
          </w:tcPr>
          <w:p w:rsidR="00FF19C9" w:rsidRPr="00FF19C9" w:rsidRDefault="00FF19C9">
            <w:pPr>
              <w:pStyle w:val="TableText"/>
              <w:ind w:left="22"/>
              <w:rPr>
                <w:color w:val="FFFFFF"/>
                <w:sz w:val="16"/>
                <w:szCs w:val="16"/>
                <w:rPrChange w:id="130" w:author="wakkir" w:date="2015-10-22T00:45:00Z">
                  <w:rPr>
                    <w:sz w:val="16"/>
                    <w:szCs w:val="16"/>
                  </w:rPr>
                </w:rPrChange>
              </w:rPr>
            </w:pPr>
            <w:r w:rsidRPr="00FF19C9">
              <w:rPr>
                <w:color w:val="FFFFFF"/>
                <w:sz w:val="16"/>
                <w:szCs w:val="16"/>
                <w:rPrChange w:id="131" w:author="wakkir" w:date="2015-10-22T00:45:00Z">
                  <w:rPr>
                    <w:sz w:val="16"/>
                    <w:szCs w:val="16"/>
                  </w:rPr>
                </w:rPrChange>
              </w:rPr>
              <w:t xml:space="preserve">Address </w:t>
            </w:r>
            <w:smartTag w:uri="urn:schemas-microsoft-com:office:smarttags" w:element="stockticker">
              <w:r w:rsidRPr="00FF19C9">
                <w:rPr>
                  <w:color w:val="FFFFFF"/>
                  <w:sz w:val="16"/>
                  <w:szCs w:val="16"/>
                  <w:rPrChange w:id="132" w:author="wakkir" w:date="2015-10-22T00:45:00Z">
                    <w:rPr>
                      <w:sz w:val="16"/>
                      <w:szCs w:val="16"/>
                    </w:rPr>
                  </w:rPrChange>
                </w:rPr>
                <w:t>TLS</w:t>
              </w:r>
            </w:smartTag>
            <w:r w:rsidRPr="00FF19C9">
              <w:rPr>
                <w:color w:val="FFFFFF"/>
                <w:sz w:val="16"/>
                <w:szCs w:val="16"/>
                <w:rPrChange w:id="133" w:author="wakkir" w:date="2015-10-22T00:45:00Z">
                  <w:rPr>
                    <w:sz w:val="16"/>
                    <w:szCs w:val="16"/>
                  </w:rPr>
                </w:rPrChange>
              </w:rPr>
              <w:t xml:space="preserve"> review comments</w:t>
            </w:r>
          </w:p>
        </w:tc>
      </w:tr>
      <w:tr w:rsidR="00FF19C9" w:rsidRPr="00595B45">
        <w:tc>
          <w:tcPr>
            <w:tcW w:w="1386" w:type="dxa"/>
          </w:tcPr>
          <w:p w:rsidR="00FF19C9" w:rsidRPr="00FF19C9" w:rsidRDefault="00FF19C9" w:rsidP="00986C6B">
            <w:pPr>
              <w:pStyle w:val="TableText"/>
              <w:ind w:left="0"/>
              <w:rPr>
                <w:color w:val="FFFFFF"/>
                <w:sz w:val="16"/>
                <w:szCs w:val="16"/>
                <w:rPrChange w:id="134" w:author="wakkir" w:date="2015-10-22T00:45:00Z">
                  <w:rPr>
                    <w:sz w:val="16"/>
                    <w:szCs w:val="16"/>
                  </w:rPr>
                </w:rPrChange>
              </w:rPr>
            </w:pPr>
            <w:smartTag w:uri="urn:schemas-microsoft-com:office:smarttags" w:element="date">
              <w:smartTagPr>
                <w:attr w:name="Month" w:val="6"/>
                <w:attr w:name="Day" w:val="17"/>
                <w:attr w:name="Year" w:val="2014"/>
              </w:smartTagPr>
              <w:r w:rsidRPr="00FF19C9">
                <w:rPr>
                  <w:color w:val="FFFFFF"/>
                  <w:sz w:val="16"/>
                  <w:szCs w:val="16"/>
                  <w:rPrChange w:id="135" w:author="wakkir" w:date="2015-10-22T00:45:00Z">
                    <w:rPr>
                      <w:sz w:val="16"/>
                      <w:szCs w:val="16"/>
                    </w:rPr>
                  </w:rPrChange>
                </w:rPr>
                <w:t>17 June 2014</w:t>
              </w:r>
            </w:smartTag>
          </w:p>
        </w:tc>
        <w:tc>
          <w:tcPr>
            <w:tcW w:w="882" w:type="dxa"/>
          </w:tcPr>
          <w:p w:rsidR="00FF19C9" w:rsidRPr="00FF19C9" w:rsidRDefault="00FF19C9" w:rsidP="00986C6B">
            <w:pPr>
              <w:pStyle w:val="TableText"/>
              <w:ind w:left="0" w:firstLine="12"/>
              <w:rPr>
                <w:color w:val="FFFFFF"/>
                <w:sz w:val="16"/>
                <w:szCs w:val="16"/>
                <w:rPrChange w:id="136" w:author="wakkir" w:date="2015-10-22T00:45:00Z">
                  <w:rPr>
                    <w:sz w:val="16"/>
                    <w:szCs w:val="16"/>
                  </w:rPr>
                </w:rPrChange>
              </w:rPr>
            </w:pPr>
            <w:r w:rsidRPr="00FF19C9">
              <w:rPr>
                <w:color w:val="FFFFFF"/>
                <w:sz w:val="16"/>
                <w:szCs w:val="16"/>
                <w:rPrChange w:id="137" w:author="wakkir" w:date="2015-10-22T00:45:00Z">
                  <w:rPr>
                    <w:sz w:val="16"/>
                    <w:szCs w:val="16"/>
                  </w:rPr>
                </w:rPrChange>
              </w:rPr>
              <w:t>0.5</w:t>
            </w:r>
          </w:p>
        </w:tc>
        <w:tc>
          <w:tcPr>
            <w:tcW w:w="1418" w:type="dxa"/>
          </w:tcPr>
          <w:p w:rsidR="00FF19C9" w:rsidRPr="00FF19C9" w:rsidRDefault="00FF19C9" w:rsidP="00986C6B">
            <w:pPr>
              <w:pStyle w:val="TableText"/>
              <w:ind w:left="0"/>
              <w:rPr>
                <w:color w:val="FFFFFF"/>
                <w:sz w:val="16"/>
                <w:szCs w:val="16"/>
                <w:rPrChange w:id="138" w:author="wakkir" w:date="2015-10-22T00:45:00Z">
                  <w:rPr>
                    <w:sz w:val="16"/>
                    <w:szCs w:val="16"/>
                  </w:rPr>
                </w:rPrChange>
              </w:rPr>
            </w:pPr>
            <w:r w:rsidRPr="00FF19C9">
              <w:rPr>
                <w:color w:val="FFFFFF"/>
                <w:sz w:val="16"/>
                <w:szCs w:val="16"/>
                <w:rPrChange w:id="139" w:author="wakkir" w:date="2015-10-22T00:45:00Z">
                  <w:rPr>
                    <w:sz w:val="16"/>
                    <w:szCs w:val="16"/>
                  </w:rPr>
                </w:rPrChange>
              </w:rPr>
              <w:t>Steve Nichols</w:t>
            </w:r>
          </w:p>
        </w:tc>
        <w:tc>
          <w:tcPr>
            <w:tcW w:w="4252" w:type="dxa"/>
          </w:tcPr>
          <w:p w:rsidR="00FF19C9" w:rsidRPr="00FF19C9" w:rsidRDefault="00FF19C9" w:rsidP="00986C6B">
            <w:pPr>
              <w:pStyle w:val="TableText"/>
              <w:ind w:left="22"/>
              <w:rPr>
                <w:color w:val="FFFFFF"/>
                <w:sz w:val="16"/>
                <w:szCs w:val="16"/>
                <w:rPrChange w:id="140" w:author="wakkir" w:date="2015-10-22T00:45:00Z">
                  <w:rPr>
                    <w:sz w:val="16"/>
                    <w:szCs w:val="16"/>
                  </w:rPr>
                </w:rPrChange>
              </w:rPr>
            </w:pPr>
            <w:r w:rsidRPr="00FF19C9">
              <w:rPr>
                <w:color w:val="FFFFFF"/>
                <w:sz w:val="16"/>
                <w:szCs w:val="16"/>
                <w:rPrChange w:id="141" w:author="wakkir" w:date="2015-10-22T00:45:00Z">
                  <w:rPr>
                    <w:sz w:val="16"/>
                    <w:szCs w:val="16"/>
                  </w:rPr>
                </w:rPrChange>
              </w:rPr>
              <w:t xml:space="preserve">Insert </w:t>
            </w:r>
            <w:smartTag w:uri="urn:schemas-microsoft-com:office:smarttags" w:element="stockticker">
              <w:r w:rsidRPr="00FF19C9">
                <w:rPr>
                  <w:color w:val="FFFFFF"/>
                  <w:sz w:val="16"/>
                  <w:szCs w:val="16"/>
                  <w:rPrChange w:id="142" w:author="wakkir" w:date="2015-10-22T00:45:00Z">
                    <w:rPr>
                      <w:sz w:val="16"/>
                      <w:szCs w:val="16"/>
                    </w:rPr>
                  </w:rPrChange>
                </w:rPr>
                <w:t>CHV</w:t>
              </w:r>
            </w:smartTag>
            <w:r w:rsidRPr="00FF19C9">
              <w:rPr>
                <w:color w:val="FFFFFF"/>
                <w:sz w:val="16"/>
                <w:szCs w:val="16"/>
                <w:rPrChange w:id="143" w:author="wakkir" w:date="2015-10-22T00:45:00Z">
                  <w:rPr>
                    <w:sz w:val="16"/>
                    <w:szCs w:val="16"/>
                  </w:rPr>
                </w:rPrChange>
              </w:rPr>
              <w:t>2 test values</w:t>
            </w:r>
          </w:p>
        </w:tc>
      </w:tr>
      <w:tr w:rsidR="00FF19C9" w:rsidRPr="00595B45">
        <w:tc>
          <w:tcPr>
            <w:tcW w:w="1386" w:type="dxa"/>
          </w:tcPr>
          <w:p w:rsidR="00FF19C9" w:rsidRPr="00FF19C9" w:rsidRDefault="00FF19C9" w:rsidP="002E2696">
            <w:pPr>
              <w:pStyle w:val="TableText"/>
              <w:ind w:left="0"/>
              <w:rPr>
                <w:color w:val="FFFFFF"/>
                <w:sz w:val="16"/>
                <w:szCs w:val="16"/>
                <w:rPrChange w:id="144" w:author="wakkir" w:date="2015-10-22T00:45:00Z">
                  <w:rPr>
                    <w:sz w:val="16"/>
                    <w:szCs w:val="16"/>
                  </w:rPr>
                </w:rPrChange>
              </w:rPr>
            </w:pPr>
            <w:smartTag w:uri="urn:schemas-microsoft-com:office:smarttags" w:element="date">
              <w:smartTagPr>
                <w:attr w:name="Month" w:val="7"/>
                <w:attr w:name="Day" w:val="11"/>
                <w:attr w:name="Year" w:val="2014"/>
              </w:smartTagPr>
              <w:r w:rsidRPr="00FF19C9">
                <w:rPr>
                  <w:color w:val="FFFFFF"/>
                  <w:sz w:val="16"/>
                  <w:szCs w:val="16"/>
                  <w:rPrChange w:id="145" w:author="wakkir" w:date="2015-10-22T00:45:00Z">
                    <w:rPr>
                      <w:sz w:val="16"/>
                      <w:szCs w:val="16"/>
                    </w:rPr>
                  </w:rPrChange>
                </w:rPr>
                <w:t>11 July 2014</w:t>
              </w:r>
            </w:smartTag>
          </w:p>
        </w:tc>
        <w:tc>
          <w:tcPr>
            <w:tcW w:w="882" w:type="dxa"/>
          </w:tcPr>
          <w:p w:rsidR="00FF19C9" w:rsidRPr="00FF19C9" w:rsidRDefault="00FF19C9" w:rsidP="002E2696">
            <w:pPr>
              <w:pStyle w:val="TableText"/>
              <w:ind w:left="0" w:firstLine="12"/>
              <w:rPr>
                <w:color w:val="FFFFFF"/>
                <w:sz w:val="16"/>
                <w:szCs w:val="16"/>
                <w:rPrChange w:id="146" w:author="wakkir" w:date="2015-10-22T00:45:00Z">
                  <w:rPr>
                    <w:sz w:val="16"/>
                    <w:szCs w:val="16"/>
                  </w:rPr>
                </w:rPrChange>
              </w:rPr>
            </w:pPr>
            <w:r w:rsidRPr="00FF19C9">
              <w:rPr>
                <w:color w:val="FFFFFF"/>
                <w:sz w:val="16"/>
                <w:szCs w:val="16"/>
                <w:rPrChange w:id="147" w:author="wakkir" w:date="2015-10-22T00:45:00Z">
                  <w:rPr>
                    <w:sz w:val="16"/>
                    <w:szCs w:val="16"/>
                  </w:rPr>
                </w:rPrChange>
              </w:rPr>
              <w:t>0.6</w:t>
            </w:r>
          </w:p>
        </w:tc>
        <w:tc>
          <w:tcPr>
            <w:tcW w:w="1418" w:type="dxa"/>
          </w:tcPr>
          <w:p w:rsidR="00FF19C9" w:rsidRPr="00FF19C9" w:rsidRDefault="00FF19C9" w:rsidP="002E2696">
            <w:pPr>
              <w:pStyle w:val="TableText"/>
              <w:ind w:left="0"/>
              <w:rPr>
                <w:color w:val="FFFFFF"/>
                <w:sz w:val="16"/>
                <w:szCs w:val="16"/>
                <w:rPrChange w:id="148" w:author="wakkir" w:date="2015-10-22T00:45:00Z">
                  <w:rPr>
                    <w:sz w:val="16"/>
                    <w:szCs w:val="16"/>
                  </w:rPr>
                </w:rPrChange>
              </w:rPr>
            </w:pPr>
            <w:r w:rsidRPr="00FF19C9">
              <w:rPr>
                <w:color w:val="FFFFFF"/>
                <w:sz w:val="16"/>
                <w:szCs w:val="16"/>
                <w:rPrChange w:id="149" w:author="wakkir" w:date="2015-10-22T00:45:00Z">
                  <w:rPr>
                    <w:sz w:val="16"/>
                    <w:szCs w:val="16"/>
                  </w:rPr>
                </w:rPrChange>
              </w:rPr>
              <w:t>Steve Nichols</w:t>
            </w:r>
          </w:p>
        </w:tc>
        <w:tc>
          <w:tcPr>
            <w:tcW w:w="4252" w:type="dxa"/>
          </w:tcPr>
          <w:p w:rsidR="00FF19C9" w:rsidRPr="00FF19C9" w:rsidRDefault="00FF19C9" w:rsidP="002E2696">
            <w:pPr>
              <w:pStyle w:val="TableText"/>
              <w:ind w:left="22"/>
              <w:rPr>
                <w:color w:val="FFFFFF"/>
                <w:sz w:val="16"/>
                <w:szCs w:val="16"/>
                <w:rPrChange w:id="150" w:author="wakkir" w:date="2015-10-22T00:45:00Z">
                  <w:rPr>
                    <w:sz w:val="16"/>
                    <w:szCs w:val="16"/>
                  </w:rPr>
                </w:rPrChange>
              </w:rPr>
            </w:pPr>
            <w:r w:rsidRPr="00FF19C9">
              <w:rPr>
                <w:color w:val="FFFFFF"/>
                <w:sz w:val="16"/>
                <w:szCs w:val="16"/>
                <w:rPrChange w:id="151" w:author="wakkir" w:date="2015-10-22T00:45:00Z">
                  <w:rPr>
                    <w:sz w:val="16"/>
                    <w:szCs w:val="16"/>
                  </w:rPr>
                </w:rPrChange>
              </w:rPr>
              <w:t>Identify E5 functionality</w:t>
            </w:r>
          </w:p>
        </w:tc>
      </w:tr>
      <w:tr w:rsidR="00FF19C9" w:rsidRPr="00595B45">
        <w:tc>
          <w:tcPr>
            <w:tcW w:w="1386" w:type="dxa"/>
          </w:tcPr>
          <w:p w:rsidR="00FF19C9" w:rsidRPr="00FF19C9" w:rsidRDefault="00FF19C9" w:rsidP="002E2696">
            <w:pPr>
              <w:pStyle w:val="TableText"/>
              <w:ind w:left="0"/>
              <w:rPr>
                <w:color w:val="FFFFFF"/>
                <w:sz w:val="16"/>
                <w:szCs w:val="16"/>
                <w:rPrChange w:id="152" w:author="wakkir" w:date="2015-10-22T00:45:00Z">
                  <w:rPr>
                    <w:sz w:val="16"/>
                    <w:szCs w:val="16"/>
                  </w:rPr>
                </w:rPrChange>
              </w:rPr>
            </w:pPr>
            <w:smartTag w:uri="urn:schemas-microsoft-com:office:smarttags" w:element="date">
              <w:smartTagPr>
                <w:attr w:name="Month" w:val="7"/>
                <w:attr w:name="Day" w:val="16"/>
                <w:attr w:name="Year" w:val="2014"/>
              </w:smartTagPr>
              <w:r w:rsidRPr="00FF19C9">
                <w:rPr>
                  <w:color w:val="FFFFFF"/>
                  <w:sz w:val="16"/>
                  <w:szCs w:val="16"/>
                  <w:rPrChange w:id="153" w:author="wakkir" w:date="2015-10-22T00:45:00Z">
                    <w:rPr>
                      <w:sz w:val="16"/>
                      <w:szCs w:val="16"/>
                    </w:rPr>
                  </w:rPrChange>
                </w:rPr>
                <w:t>16 July 2014</w:t>
              </w:r>
            </w:smartTag>
          </w:p>
        </w:tc>
        <w:tc>
          <w:tcPr>
            <w:tcW w:w="882" w:type="dxa"/>
          </w:tcPr>
          <w:p w:rsidR="00FF19C9" w:rsidRPr="00FF19C9" w:rsidRDefault="00FF19C9" w:rsidP="002E2696">
            <w:pPr>
              <w:pStyle w:val="TableText"/>
              <w:ind w:left="0" w:firstLine="12"/>
              <w:rPr>
                <w:color w:val="FFFFFF"/>
                <w:sz w:val="16"/>
                <w:szCs w:val="16"/>
                <w:rPrChange w:id="154" w:author="wakkir" w:date="2015-10-22T00:45:00Z">
                  <w:rPr>
                    <w:sz w:val="16"/>
                    <w:szCs w:val="16"/>
                  </w:rPr>
                </w:rPrChange>
              </w:rPr>
            </w:pPr>
            <w:r w:rsidRPr="00FF19C9">
              <w:rPr>
                <w:color w:val="FFFFFF"/>
                <w:sz w:val="16"/>
                <w:szCs w:val="16"/>
                <w:rPrChange w:id="155" w:author="wakkir" w:date="2015-10-22T00:45:00Z">
                  <w:rPr>
                    <w:sz w:val="16"/>
                    <w:szCs w:val="16"/>
                  </w:rPr>
                </w:rPrChange>
              </w:rPr>
              <w:t>0.7</w:t>
            </w:r>
          </w:p>
        </w:tc>
        <w:tc>
          <w:tcPr>
            <w:tcW w:w="1418" w:type="dxa"/>
          </w:tcPr>
          <w:p w:rsidR="00FF19C9" w:rsidRPr="00FF19C9" w:rsidRDefault="00FF19C9" w:rsidP="002E2696">
            <w:pPr>
              <w:pStyle w:val="TableText"/>
              <w:ind w:left="0"/>
              <w:rPr>
                <w:color w:val="FFFFFF"/>
                <w:sz w:val="16"/>
                <w:szCs w:val="16"/>
                <w:rPrChange w:id="156" w:author="wakkir" w:date="2015-10-22T00:45:00Z">
                  <w:rPr>
                    <w:sz w:val="16"/>
                    <w:szCs w:val="16"/>
                  </w:rPr>
                </w:rPrChange>
              </w:rPr>
            </w:pPr>
            <w:r w:rsidRPr="00FF19C9">
              <w:rPr>
                <w:color w:val="FFFFFF"/>
                <w:sz w:val="16"/>
                <w:szCs w:val="16"/>
                <w:rPrChange w:id="157" w:author="wakkir" w:date="2015-10-22T00:45:00Z">
                  <w:rPr>
                    <w:sz w:val="16"/>
                    <w:szCs w:val="16"/>
                  </w:rPr>
                </w:rPrChange>
              </w:rPr>
              <w:t>Steve Nichols</w:t>
            </w:r>
          </w:p>
        </w:tc>
        <w:tc>
          <w:tcPr>
            <w:tcW w:w="4252" w:type="dxa"/>
          </w:tcPr>
          <w:p w:rsidR="00FF19C9" w:rsidRPr="00FF19C9" w:rsidRDefault="00FF19C9" w:rsidP="002E2696">
            <w:pPr>
              <w:pStyle w:val="TableText"/>
              <w:ind w:left="22"/>
              <w:rPr>
                <w:color w:val="FFFFFF"/>
                <w:sz w:val="16"/>
                <w:szCs w:val="16"/>
                <w:rPrChange w:id="158" w:author="wakkir" w:date="2015-10-22T00:45:00Z">
                  <w:rPr>
                    <w:sz w:val="16"/>
                    <w:szCs w:val="16"/>
                  </w:rPr>
                </w:rPrChange>
              </w:rPr>
            </w:pPr>
            <w:r w:rsidRPr="00FF19C9">
              <w:rPr>
                <w:color w:val="FFFFFF"/>
                <w:sz w:val="16"/>
                <w:szCs w:val="16"/>
                <w:rPrChange w:id="159" w:author="wakkir" w:date="2015-10-22T00:45:00Z">
                  <w:rPr>
                    <w:sz w:val="16"/>
                    <w:szCs w:val="16"/>
                  </w:rPr>
                </w:rPrChange>
              </w:rPr>
              <w:t xml:space="preserve">Identify </w:t>
            </w:r>
            <w:smartTag w:uri="urn:schemas-microsoft-com:office:smarttags" w:element="stockticker">
              <w:r w:rsidRPr="00FF19C9">
                <w:rPr>
                  <w:color w:val="FFFFFF"/>
                  <w:sz w:val="16"/>
                  <w:szCs w:val="16"/>
                  <w:rPrChange w:id="160" w:author="wakkir" w:date="2015-10-22T00:45:00Z">
                    <w:rPr>
                      <w:sz w:val="16"/>
                      <w:szCs w:val="16"/>
                    </w:rPr>
                  </w:rPrChange>
                </w:rPr>
                <w:t>TLS</w:t>
              </w:r>
            </w:smartTag>
            <w:r w:rsidRPr="00FF19C9">
              <w:rPr>
                <w:color w:val="FFFFFF"/>
                <w:sz w:val="16"/>
                <w:szCs w:val="16"/>
                <w:rPrChange w:id="161" w:author="wakkir" w:date="2015-10-22T00:45:00Z">
                  <w:rPr>
                    <w:sz w:val="16"/>
                    <w:szCs w:val="16"/>
                  </w:rPr>
                </w:rPrChange>
              </w:rPr>
              <w:t xml:space="preserve"> test ticketing master keys</w:t>
            </w:r>
          </w:p>
        </w:tc>
      </w:tr>
      <w:tr w:rsidR="00FF19C9" w:rsidRPr="00595B45">
        <w:tc>
          <w:tcPr>
            <w:tcW w:w="1386" w:type="dxa"/>
          </w:tcPr>
          <w:p w:rsidR="00FF19C9" w:rsidRPr="00FF19C9" w:rsidRDefault="00FF19C9" w:rsidP="002E2696">
            <w:pPr>
              <w:pStyle w:val="TableText"/>
              <w:ind w:left="0"/>
              <w:rPr>
                <w:color w:val="FFFFFF"/>
                <w:sz w:val="16"/>
                <w:szCs w:val="16"/>
                <w:rPrChange w:id="162" w:author="wakkir" w:date="2015-10-22T00:45:00Z">
                  <w:rPr>
                    <w:sz w:val="16"/>
                    <w:szCs w:val="16"/>
                  </w:rPr>
                </w:rPrChange>
              </w:rPr>
            </w:pPr>
            <w:smartTag w:uri="urn:schemas-microsoft-com:office:smarttags" w:element="date">
              <w:smartTagPr>
                <w:attr w:name="Month" w:val="8"/>
                <w:attr w:name="Day" w:val="4"/>
                <w:attr w:name="Year" w:val="2014"/>
              </w:smartTagPr>
              <w:r w:rsidRPr="00FF19C9">
                <w:rPr>
                  <w:color w:val="FFFFFF"/>
                  <w:sz w:val="16"/>
                  <w:szCs w:val="16"/>
                  <w:rPrChange w:id="163" w:author="wakkir" w:date="2015-10-22T00:45:00Z">
                    <w:rPr>
                      <w:sz w:val="16"/>
                      <w:szCs w:val="16"/>
                    </w:rPr>
                  </w:rPrChange>
                </w:rPr>
                <w:t>4 Aug 2014</w:t>
              </w:r>
            </w:smartTag>
          </w:p>
        </w:tc>
        <w:tc>
          <w:tcPr>
            <w:tcW w:w="882" w:type="dxa"/>
          </w:tcPr>
          <w:p w:rsidR="00FF19C9" w:rsidRPr="00FF19C9" w:rsidRDefault="00FF19C9" w:rsidP="002E2696">
            <w:pPr>
              <w:pStyle w:val="TableText"/>
              <w:ind w:left="0" w:firstLine="12"/>
              <w:rPr>
                <w:color w:val="FFFFFF"/>
                <w:sz w:val="16"/>
                <w:szCs w:val="16"/>
                <w:rPrChange w:id="164" w:author="wakkir" w:date="2015-10-22T00:45:00Z">
                  <w:rPr>
                    <w:sz w:val="16"/>
                    <w:szCs w:val="16"/>
                  </w:rPr>
                </w:rPrChange>
              </w:rPr>
            </w:pPr>
            <w:r w:rsidRPr="00FF19C9">
              <w:rPr>
                <w:color w:val="FFFFFF"/>
                <w:sz w:val="16"/>
                <w:szCs w:val="16"/>
                <w:rPrChange w:id="165" w:author="wakkir" w:date="2015-10-22T00:45:00Z">
                  <w:rPr>
                    <w:sz w:val="16"/>
                    <w:szCs w:val="16"/>
                  </w:rPr>
                </w:rPrChange>
              </w:rPr>
              <w:t>1.0</w:t>
            </w:r>
          </w:p>
        </w:tc>
        <w:tc>
          <w:tcPr>
            <w:tcW w:w="1418" w:type="dxa"/>
          </w:tcPr>
          <w:p w:rsidR="00FF19C9" w:rsidRPr="00FF19C9" w:rsidRDefault="00FF19C9" w:rsidP="002E2696">
            <w:pPr>
              <w:pStyle w:val="TableText"/>
              <w:ind w:left="0"/>
              <w:rPr>
                <w:color w:val="FFFFFF"/>
                <w:sz w:val="16"/>
                <w:szCs w:val="16"/>
                <w:rPrChange w:id="166" w:author="wakkir" w:date="2015-10-22T00:45:00Z">
                  <w:rPr>
                    <w:sz w:val="16"/>
                    <w:szCs w:val="16"/>
                  </w:rPr>
                </w:rPrChange>
              </w:rPr>
            </w:pPr>
            <w:r w:rsidRPr="00FF19C9">
              <w:rPr>
                <w:color w:val="FFFFFF"/>
                <w:sz w:val="16"/>
                <w:szCs w:val="16"/>
                <w:rPrChange w:id="167" w:author="wakkir" w:date="2015-10-22T00:45:00Z">
                  <w:rPr>
                    <w:sz w:val="16"/>
                    <w:szCs w:val="16"/>
                  </w:rPr>
                </w:rPrChange>
              </w:rPr>
              <w:t>Steve Nichols</w:t>
            </w:r>
          </w:p>
        </w:tc>
        <w:tc>
          <w:tcPr>
            <w:tcW w:w="4252" w:type="dxa"/>
          </w:tcPr>
          <w:p w:rsidR="00FF19C9" w:rsidRPr="00FF19C9" w:rsidRDefault="00FF19C9" w:rsidP="002E2696">
            <w:pPr>
              <w:pStyle w:val="TableText"/>
              <w:ind w:left="22"/>
              <w:rPr>
                <w:color w:val="FFFFFF"/>
                <w:sz w:val="16"/>
                <w:szCs w:val="16"/>
                <w:rPrChange w:id="168" w:author="wakkir" w:date="2015-10-22T00:45:00Z">
                  <w:rPr>
                    <w:sz w:val="16"/>
                    <w:szCs w:val="16"/>
                  </w:rPr>
                </w:rPrChange>
              </w:rPr>
            </w:pPr>
            <w:r w:rsidRPr="00FF19C9">
              <w:rPr>
                <w:color w:val="FFFFFF"/>
                <w:sz w:val="16"/>
                <w:szCs w:val="16"/>
                <w:rPrChange w:id="169" w:author="wakkir" w:date="2015-10-22T00:45:00Z">
                  <w:rPr>
                    <w:sz w:val="16"/>
                    <w:szCs w:val="16"/>
                  </w:rPr>
                </w:rPrChange>
              </w:rPr>
              <w:t>Formal Issue</w:t>
            </w:r>
          </w:p>
        </w:tc>
      </w:tr>
      <w:tr w:rsidR="00FF19C9" w:rsidRPr="00595B45">
        <w:tc>
          <w:tcPr>
            <w:tcW w:w="1386" w:type="dxa"/>
          </w:tcPr>
          <w:p w:rsidR="00FF19C9" w:rsidRPr="00FF19C9" w:rsidRDefault="00FF19C9" w:rsidP="002E2696">
            <w:pPr>
              <w:pStyle w:val="TableText"/>
              <w:ind w:left="0"/>
              <w:rPr>
                <w:color w:val="FFFFFF"/>
                <w:sz w:val="16"/>
                <w:szCs w:val="16"/>
                <w:rPrChange w:id="170" w:author="wakkir" w:date="2015-10-22T00:45:00Z">
                  <w:rPr>
                    <w:sz w:val="16"/>
                    <w:szCs w:val="16"/>
                  </w:rPr>
                </w:rPrChange>
              </w:rPr>
            </w:pPr>
            <w:smartTag w:uri="urn:schemas-microsoft-com:office:smarttags" w:element="date">
              <w:smartTagPr>
                <w:attr w:name="Month" w:val="8"/>
                <w:attr w:name="Day" w:val="7"/>
                <w:attr w:name="Year" w:val="2014"/>
              </w:smartTagPr>
              <w:r w:rsidRPr="00FF19C9">
                <w:rPr>
                  <w:color w:val="FFFFFF"/>
                  <w:sz w:val="16"/>
                  <w:szCs w:val="16"/>
                  <w:rPrChange w:id="171" w:author="wakkir" w:date="2015-10-22T00:45:00Z">
                    <w:rPr>
                      <w:sz w:val="16"/>
                      <w:szCs w:val="16"/>
                    </w:rPr>
                  </w:rPrChange>
                </w:rPr>
                <w:t>7 Aug 2014</w:t>
              </w:r>
            </w:smartTag>
          </w:p>
        </w:tc>
        <w:tc>
          <w:tcPr>
            <w:tcW w:w="882" w:type="dxa"/>
          </w:tcPr>
          <w:p w:rsidR="00FF19C9" w:rsidRPr="00FF19C9" w:rsidRDefault="00FF19C9" w:rsidP="002E2696">
            <w:pPr>
              <w:pStyle w:val="TableText"/>
              <w:ind w:left="0" w:firstLine="12"/>
              <w:rPr>
                <w:color w:val="FFFFFF"/>
                <w:sz w:val="16"/>
                <w:szCs w:val="16"/>
                <w:rPrChange w:id="172" w:author="wakkir" w:date="2015-10-22T00:45:00Z">
                  <w:rPr>
                    <w:sz w:val="16"/>
                    <w:szCs w:val="16"/>
                  </w:rPr>
                </w:rPrChange>
              </w:rPr>
            </w:pPr>
            <w:r w:rsidRPr="00FF19C9">
              <w:rPr>
                <w:color w:val="FFFFFF"/>
                <w:sz w:val="16"/>
                <w:szCs w:val="16"/>
                <w:rPrChange w:id="173" w:author="wakkir" w:date="2015-10-22T00:45:00Z">
                  <w:rPr>
                    <w:sz w:val="16"/>
                    <w:szCs w:val="16"/>
                  </w:rPr>
                </w:rPrChange>
              </w:rPr>
              <w:t>1.1</w:t>
            </w:r>
          </w:p>
        </w:tc>
        <w:tc>
          <w:tcPr>
            <w:tcW w:w="1418" w:type="dxa"/>
          </w:tcPr>
          <w:p w:rsidR="00FF19C9" w:rsidRPr="00FF19C9" w:rsidRDefault="00FF19C9" w:rsidP="002E2696">
            <w:pPr>
              <w:pStyle w:val="TableText"/>
              <w:ind w:left="0"/>
              <w:rPr>
                <w:color w:val="FFFFFF"/>
                <w:sz w:val="16"/>
                <w:szCs w:val="16"/>
                <w:rPrChange w:id="174" w:author="wakkir" w:date="2015-10-22T00:45:00Z">
                  <w:rPr>
                    <w:sz w:val="16"/>
                    <w:szCs w:val="16"/>
                  </w:rPr>
                </w:rPrChange>
              </w:rPr>
            </w:pPr>
            <w:r w:rsidRPr="00FF19C9">
              <w:rPr>
                <w:color w:val="FFFFFF"/>
                <w:sz w:val="16"/>
                <w:szCs w:val="16"/>
                <w:rPrChange w:id="175" w:author="wakkir" w:date="2015-10-22T00:45:00Z">
                  <w:rPr>
                    <w:sz w:val="16"/>
                    <w:szCs w:val="16"/>
                  </w:rPr>
                </w:rPrChange>
              </w:rPr>
              <w:t>Steve Nichols</w:t>
            </w:r>
          </w:p>
        </w:tc>
        <w:tc>
          <w:tcPr>
            <w:tcW w:w="4252" w:type="dxa"/>
          </w:tcPr>
          <w:p w:rsidR="00FF19C9" w:rsidRPr="00FF19C9" w:rsidRDefault="00FF19C9" w:rsidP="002E2696">
            <w:pPr>
              <w:pStyle w:val="TableText"/>
              <w:ind w:left="22"/>
              <w:rPr>
                <w:color w:val="FFFFFF"/>
                <w:sz w:val="16"/>
                <w:szCs w:val="16"/>
                <w:rPrChange w:id="176" w:author="wakkir" w:date="2015-10-22T00:45:00Z">
                  <w:rPr>
                    <w:sz w:val="16"/>
                    <w:szCs w:val="16"/>
                  </w:rPr>
                </w:rPrChange>
              </w:rPr>
            </w:pPr>
            <w:r w:rsidRPr="00FF19C9">
              <w:rPr>
                <w:color w:val="FFFFFF"/>
                <w:sz w:val="16"/>
                <w:szCs w:val="16"/>
                <w:rPrChange w:id="177" w:author="wakkir" w:date="2015-10-22T00:45:00Z">
                  <w:rPr>
                    <w:sz w:val="16"/>
                    <w:szCs w:val="16"/>
                  </w:rPr>
                </w:rPrChange>
              </w:rPr>
              <w:t>Add test data</w:t>
            </w:r>
          </w:p>
        </w:tc>
      </w:tr>
      <w:tr w:rsidR="00FF19C9" w:rsidRPr="00595B45">
        <w:tc>
          <w:tcPr>
            <w:tcW w:w="1386" w:type="dxa"/>
          </w:tcPr>
          <w:p w:rsidR="00FF19C9" w:rsidRPr="00FF19C9" w:rsidRDefault="00FF19C9" w:rsidP="002E2696">
            <w:pPr>
              <w:pStyle w:val="TableText"/>
              <w:ind w:left="0"/>
              <w:rPr>
                <w:color w:val="FFFFFF"/>
                <w:sz w:val="16"/>
                <w:szCs w:val="16"/>
                <w:rPrChange w:id="178" w:author="wakkir" w:date="2015-10-22T00:45:00Z">
                  <w:rPr>
                    <w:sz w:val="16"/>
                    <w:szCs w:val="16"/>
                  </w:rPr>
                </w:rPrChange>
              </w:rPr>
            </w:pPr>
            <w:smartTag w:uri="urn:schemas-microsoft-com:office:smarttags" w:element="date">
              <w:smartTagPr>
                <w:attr w:name="Month" w:val="8"/>
                <w:attr w:name="Day" w:val="18"/>
                <w:attr w:name="Year" w:val="2014"/>
              </w:smartTagPr>
              <w:r w:rsidRPr="00FF19C9">
                <w:rPr>
                  <w:color w:val="FFFFFF"/>
                  <w:sz w:val="16"/>
                  <w:szCs w:val="16"/>
                  <w:rPrChange w:id="179" w:author="wakkir" w:date="2015-10-22T00:45:00Z">
                    <w:rPr>
                      <w:sz w:val="16"/>
                      <w:szCs w:val="16"/>
                    </w:rPr>
                  </w:rPrChange>
                </w:rPr>
                <w:t>18 Aug 2014</w:t>
              </w:r>
            </w:smartTag>
          </w:p>
        </w:tc>
        <w:tc>
          <w:tcPr>
            <w:tcW w:w="882" w:type="dxa"/>
          </w:tcPr>
          <w:p w:rsidR="00FF19C9" w:rsidRPr="00FF19C9" w:rsidRDefault="00FF19C9" w:rsidP="002E2696">
            <w:pPr>
              <w:pStyle w:val="TableText"/>
              <w:ind w:left="0" w:firstLine="12"/>
              <w:rPr>
                <w:color w:val="FFFFFF"/>
                <w:sz w:val="16"/>
                <w:szCs w:val="16"/>
                <w:rPrChange w:id="180" w:author="wakkir" w:date="2015-10-22T00:45:00Z">
                  <w:rPr>
                    <w:sz w:val="16"/>
                    <w:szCs w:val="16"/>
                  </w:rPr>
                </w:rPrChange>
              </w:rPr>
            </w:pPr>
            <w:r w:rsidRPr="00FF19C9">
              <w:rPr>
                <w:color w:val="FFFFFF"/>
                <w:sz w:val="16"/>
                <w:szCs w:val="16"/>
                <w:rPrChange w:id="181" w:author="wakkir" w:date="2015-10-22T00:45:00Z">
                  <w:rPr>
                    <w:sz w:val="16"/>
                    <w:szCs w:val="16"/>
                  </w:rPr>
                </w:rPrChange>
              </w:rPr>
              <w:t>1.2</w:t>
            </w:r>
          </w:p>
        </w:tc>
        <w:tc>
          <w:tcPr>
            <w:tcW w:w="1418" w:type="dxa"/>
          </w:tcPr>
          <w:p w:rsidR="00FF19C9" w:rsidRPr="00FF19C9" w:rsidRDefault="00FF19C9" w:rsidP="002E2696">
            <w:pPr>
              <w:pStyle w:val="TableText"/>
              <w:ind w:left="0"/>
              <w:rPr>
                <w:color w:val="FFFFFF"/>
                <w:sz w:val="16"/>
                <w:szCs w:val="16"/>
                <w:rPrChange w:id="182" w:author="wakkir" w:date="2015-10-22T00:45:00Z">
                  <w:rPr>
                    <w:sz w:val="16"/>
                    <w:szCs w:val="16"/>
                  </w:rPr>
                </w:rPrChange>
              </w:rPr>
            </w:pPr>
            <w:r w:rsidRPr="00FF19C9">
              <w:rPr>
                <w:color w:val="FFFFFF"/>
                <w:sz w:val="16"/>
                <w:szCs w:val="16"/>
                <w:rPrChange w:id="183" w:author="wakkir" w:date="2015-10-22T00:45:00Z">
                  <w:rPr>
                    <w:sz w:val="16"/>
                    <w:szCs w:val="16"/>
                  </w:rPr>
                </w:rPrChange>
              </w:rPr>
              <w:t>Steve Nichols</w:t>
            </w:r>
          </w:p>
        </w:tc>
        <w:tc>
          <w:tcPr>
            <w:tcW w:w="4252" w:type="dxa"/>
          </w:tcPr>
          <w:p w:rsidR="00FF19C9" w:rsidRPr="00FF19C9" w:rsidRDefault="00FF19C9" w:rsidP="002E2696">
            <w:pPr>
              <w:pStyle w:val="TableText"/>
              <w:ind w:left="22"/>
              <w:rPr>
                <w:color w:val="FFFFFF"/>
                <w:sz w:val="16"/>
                <w:szCs w:val="16"/>
                <w:rPrChange w:id="184" w:author="wakkir" w:date="2015-10-22T00:45:00Z">
                  <w:rPr>
                    <w:sz w:val="16"/>
                    <w:szCs w:val="16"/>
                  </w:rPr>
                </w:rPrChange>
              </w:rPr>
            </w:pPr>
            <w:r w:rsidRPr="00FF19C9">
              <w:rPr>
                <w:color w:val="FFFFFF"/>
                <w:sz w:val="16"/>
                <w:szCs w:val="16"/>
                <w:rPrChange w:id="185" w:author="wakkir" w:date="2015-10-22T00:45:00Z">
                  <w:rPr>
                    <w:sz w:val="16"/>
                    <w:szCs w:val="16"/>
                  </w:rPr>
                </w:rPrChange>
              </w:rPr>
              <w:t>Add test key identifiers</w:t>
            </w:r>
          </w:p>
        </w:tc>
      </w:tr>
      <w:tr w:rsidR="00FF19C9" w:rsidRPr="00595B45">
        <w:tc>
          <w:tcPr>
            <w:tcW w:w="1386" w:type="dxa"/>
          </w:tcPr>
          <w:p w:rsidR="00FF19C9" w:rsidRPr="00FF19C9" w:rsidRDefault="00FF19C9" w:rsidP="002E2696">
            <w:pPr>
              <w:pStyle w:val="TableText"/>
              <w:ind w:left="0"/>
              <w:rPr>
                <w:color w:val="FFFFFF"/>
                <w:sz w:val="16"/>
                <w:szCs w:val="16"/>
                <w:rPrChange w:id="186" w:author="wakkir" w:date="2015-10-22T00:45:00Z">
                  <w:rPr>
                    <w:sz w:val="16"/>
                    <w:szCs w:val="16"/>
                  </w:rPr>
                </w:rPrChange>
              </w:rPr>
            </w:pPr>
            <w:smartTag w:uri="urn:schemas-microsoft-com:office:smarttags" w:element="date">
              <w:smartTagPr>
                <w:attr w:name="Month" w:val="8"/>
                <w:attr w:name="Day" w:val="28"/>
                <w:attr w:name="Year" w:val="2014"/>
              </w:smartTagPr>
              <w:r w:rsidRPr="00FF19C9">
                <w:rPr>
                  <w:color w:val="FFFFFF"/>
                  <w:sz w:val="16"/>
                  <w:szCs w:val="16"/>
                  <w:rPrChange w:id="187" w:author="wakkir" w:date="2015-10-22T00:45:00Z">
                    <w:rPr>
                      <w:sz w:val="16"/>
                      <w:szCs w:val="16"/>
                    </w:rPr>
                  </w:rPrChange>
                </w:rPr>
                <w:t>28 Aug 2014</w:t>
              </w:r>
            </w:smartTag>
          </w:p>
        </w:tc>
        <w:tc>
          <w:tcPr>
            <w:tcW w:w="882" w:type="dxa"/>
          </w:tcPr>
          <w:p w:rsidR="00FF19C9" w:rsidRPr="00FF19C9" w:rsidRDefault="00FF19C9" w:rsidP="002E2696">
            <w:pPr>
              <w:pStyle w:val="TableText"/>
              <w:ind w:left="0" w:firstLine="12"/>
              <w:rPr>
                <w:color w:val="FFFFFF"/>
                <w:sz w:val="16"/>
                <w:szCs w:val="16"/>
                <w:rPrChange w:id="188" w:author="wakkir" w:date="2015-10-22T00:45:00Z">
                  <w:rPr>
                    <w:sz w:val="16"/>
                    <w:szCs w:val="16"/>
                  </w:rPr>
                </w:rPrChange>
              </w:rPr>
            </w:pPr>
            <w:r w:rsidRPr="00FF19C9">
              <w:rPr>
                <w:color w:val="FFFFFF"/>
                <w:sz w:val="16"/>
                <w:szCs w:val="16"/>
                <w:rPrChange w:id="189" w:author="wakkir" w:date="2015-10-22T00:45:00Z">
                  <w:rPr>
                    <w:sz w:val="16"/>
                    <w:szCs w:val="16"/>
                  </w:rPr>
                </w:rPrChange>
              </w:rPr>
              <w:t>1.3</w:t>
            </w:r>
          </w:p>
        </w:tc>
        <w:tc>
          <w:tcPr>
            <w:tcW w:w="1418" w:type="dxa"/>
          </w:tcPr>
          <w:p w:rsidR="00FF19C9" w:rsidRPr="00FF19C9" w:rsidRDefault="00FF19C9" w:rsidP="002E2696">
            <w:pPr>
              <w:pStyle w:val="TableText"/>
              <w:ind w:left="0"/>
              <w:rPr>
                <w:color w:val="FFFFFF"/>
                <w:sz w:val="16"/>
                <w:szCs w:val="16"/>
                <w:rPrChange w:id="190" w:author="wakkir" w:date="2015-10-22T00:45:00Z">
                  <w:rPr>
                    <w:sz w:val="16"/>
                    <w:szCs w:val="16"/>
                  </w:rPr>
                </w:rPrChange>
              </w:rPr>
            </w:pPr>
            <w:r w:rsidRPr="00FF19C9">
              <w:rPr>
                <w:color w:val="FFFFFF"/>
                <w:sz w:val="16"/>
                <w:szCs w:val="16"/>
                <w:rPrChange w:id="191" w:author="wakkir" w:date="2015-10-22T00:45:00Z">
                  <w:rPr>
                    <w:sz w:val="16"/>
                    <w:szCs w:val="16"/>
                  </w:rPr>
                </w:rPrChange>
              </w:rPr>
              <w:t>Steve Nichols</w:t>
            </w:r>
          </w:p>
        </w:tc>
        <w:tc>
          <w:tcPr>
            <w:tcW w:w="4252" w:type="dxa"/>
          </w:tcPr>
          <w:p w:rsidR="00FF19C9" w:rsidRPr="00FF19C9" w:rsidRDefault="00FF19C9" w:rsidP="002E2696">
            <w:pPr>
              <w:pStyle w:val="TableText"/>
              <w:ind w:left="22"/>
              <w:rPr>
                <w:color w:val="FFFFFF"/>
                <w:sz w:val="16"/>
                <w:szCs w:val="16"/>
                <w:rPrChange w:id="192" w:author="wakkir" w:date="2015-10-22T00:45:00Z">
                  <w:rPr>
                    <w:sz w:val="16"/>
                    <w:szCs w:val="16"/>
                  </w:rPr>
                </w:rPrChange>
              </w:rPr>
            </w:pPr>
            <w:r w:rsidRPr="00FF19C9">
              <w:rPr>
                <w:color w:val="FFFFFF"/>
                <w:sz w:val="16"/>
                <w:szCs w:val="16"/>
                <w:rPrChange w:id="193" w:author="wakkir" w:date="2015-10-22T00:45:00Z">
                  <w:rPr>
                    <w:sz w:val="16"/>
                    <w:szCs w:val="16"/>
                  </w:rPr>
                </w:rPrChange>
              </w:rPr>
              <w:t>Clarify “Global Version”</w:t>
            </w:r>
          </w:p>
        </w:tc>
      </w:tr>
      <w:tr w:rsidR="00FF19C9" w:rsidRPr="00595B45">
        <w:tc>
          <w:tcPr>
            <w:tcW w:w="1386" w:type="dxa"/>
          </w:tcPr>
          <w:p w:rsidR="00FF19C9" w:rsidRPr="00FF19C9" w:rsidRDefault="00FF19C9" w:rsidP="00CA1128">
            <w:pPr>
              <w:pStyle w:val="TableText"/>
              <w:ind w:left="0"/>
              <w:rPr>
                <w:color w:val="FFFFFF"/>
                <w:sz w:val="16"/>
                <w:szCs w:val="16"/>
                <w:rPrChange w:id="194" w:author="wakkir" w:date="2015-10-22T00:45:00Z">
                  <w:rPr>
                    <w:sz w:val="16"/>
                    <w:szCs w:val="16"/>
                  </w:rPr>
                </w:rPrChange>
              </w:rPr>
            </w:pPr>
            <w:smartTag w:uri="urn:schemas-microsoft-com:office:smarttags" w:element="date">
              <w:smartTagPr>
                <w:attr w:name="Month" w:val="9"/>
                <w:attr w:name="Day" w:val="9"/>
                <w:attr w:name="Year" w:val="2014"/>
              </w:smartTagPr>
              <w:r w:rsidRPr="00FF19C9">
                <w:rPr>
                  <w:color w:val="FFFFFF"/>
                  <w:sz w:val="16"/>
                  <w:szCs w:val="16"/>
                  <w:rPrChange w:id="195" w:author="wakkir" w:date="2015-10-22T00:45:00Z">
                    <w:rPr>
                      <w:sz w:val="16"/>
                      <w:szCs w:val="16"/>
                    </w:rPr>
                  </w:rPrChange>
                </w:rPr>
                <w:t>9 Sept 2014</w:t>
              </w:r>
            </w:smartTag>
          </w:p>
        </w:tc>
        <w:tc>
          <w:tcPr>
            <w:tcW w:w="882" w:type="dxa"/>
          </w:tcPr>
          <w:p w:rsidR="00FF19C9" w:rsidRPr="00FF19C9" w:rsidRDefault="00FF19C9" w:rsidP="00CA1128">
            <w:pPr>
              <w:pStyle w:val="TableText"/>
              <w:ind w:left="0" w:firstLine="12"/>
              <w:rPr>
                <w:color w:val="FFFFFF"/>
                <w:sz w:val="16"/>
                <w:szCs w:val="16"/>
                <w:rPrChange w:id="196" w:author="wakkir" w:date="2015-10-22T00:45:00Z">
                  <w:rPr>
                    <w:sz w:val="16"/>
                    <w:szCs w:val="16"/>
                  </w:rPr>
                </w:rPrChange>
              </w:rPr>
            </w:pPr>
            <w:r w:rsidRPr="00FF19C9">
              <w:rPr>
                <w:color w:val="FFFFFF"/>
                <w:sz w:val="16"/>
                <w:szCs w:val="16"/>
                <w:rPrChange w:id="197" w:author="wakkir" w:date="2015-10-22T00:45:00Z">
                  <w:rPr>
                    <w:sz w:val="16"/>
                    <w:szCs w:val="16"/>
                  </w:rPr>
                </w:rPrChange>
              </w:rPr>
              <w:t>1.4</w:t>
            </w:r>
          </w:p>
        </w:tc>
        <w:tc>
          <w:tcPr>
            <w:tcW w:w="1418" w:type="dxa"/>
          </w:tcPr>
          <w:p w:rsidR="00FF19C9" w:rsidRPr="00FF19C9" w:rsidRDefault="00FF19C9" w:rsidP="00CA1128">
            <w:pPr>
              <w:pStyle w:val="TableText"/>
              <w:ind w:left="0"/>
              <w:rPr>
                <w:color w:val="FFFFFF"/>
                <w:sz w:val="16"/>
                <w:szCs w:val="16"/>
                <w:rPrChange w:id="198" w:author="wakkir" w:date="2015-10-22T00:45:00Z">
                  <w:rPr>
                    <w:sz w:val="16"/>
                    <w:szCs w:val="16"/>
                  </w:rPr>
                </w:rPrChange>
              </w:rPr>
            </w:pPr>
            <w:r w:rsidRPr="00FF19C9">
              <w:rPr>
                <w:color w:val="FFFFFF"/>
                <w:sz w:val="16"/>
                <w:szCs w:val="16"/>
                <w:rPrChange w:id="199" w:author="wakkir" w:date="2015-10-22T00:45:00Z">
                  <w:rPr>
                    <w:sz w:val="16"/>
                    <w:szCs w:val="16"/>
                  </w:rPr>
                </w:rPrChange>
              </w:rPr>
              <w:t>Steve Nichols</w:t>
            </w:r>
          </w:p>
        </w:tc>
        <w:tc>
          <w:tcPr>
            <w:tcW w:w="4252" w:type="dxa"/>
          </w:tcPr>
          <w:p w:rsidR="00FF19C9" w:rsidRPr="00FF19C9" w:rsidRDefault="00FF19C9" w:rsidP="00CA1128">
            <w:pPr>
              <w:pStyle w:val="TableText"/>
              <w:ind w:left="22"/>
              <w:rPr>
                <w:color w:val="FFFFFF"/>
                <w:sz w:val="16"/>
                <w:szCs w:val="16"/>
                <w:rPrChange w:id="200" w:author="wakkir" w:date="2015-10-22T00:45:00Z">
                  <w:rPr>
                    <w:sz w:val="16"/>
                    <w:szCs w:val="16"/>
                  </w:rPr>
                </w:rPrChange>
              </w:rPr>
            </w:pPr>
            <w:r w:rsidRPr="00FF19C9">
              <w:rPr>
                <w:color w:val="FFFFFF"/>
                <w:sz w:val="16"/>
                <w:szCs w:val="16"/>
                <w:rPrChange w:id="201" w:author="wakkir" w:date="2015-10-22T00:45:00Z">
                  <w:rPr>
                    <w:sz w:val="16"/>
                    <w:szCs w:val="16"/>
                  </w:rPr>
                </w:rPrChange>
              </w:rPr>
              <w:t>Test value of global version defined</w:t>
            </w:r>
          </w:p>
        </w:tc>
      </w:tr>
      <w:tr w:rsidR="00FF19C9" w:rsidRPr="00595B45">
        <w:trPr>
          <w:ins w:id="202" w:author="steve.nichols" w:date="2014-10-13T13:02:00Z"/>
        </w:trPr>
        <w:tc>
          <w:tcPr>
            <w:tcW w:w="1386" w:type="dxa"/>
          </w:tcPr>
          <w:p w:rsidR="00FF19C9" w:rsidRPr="00FF19C9" w:rsidRDefault="00FF19C9" w:rsidP="00CA1128">
            <w:pPr>
              <w:pStyle w:val="TableText"/>
              <w:ind w:left="0"/>
              <w:rPr>
                <w:ins w:id="203" w:author="steve.nichols" w:date="2014-10-13T13:02:00Z"/>
                <w:color w:val="FFFFFF"/>
                <w:sz w:val="16"/>
                <w:szCs w:val="16"/>
                <w:rPrChange w:id="204" w:author="wakkir" w:date="2015-10-22T00:45:00Z">
                  <w:rPr>
                    <w:ins w:id="205" w:author="steve.nichols" w:date="2014-10-13T13:02:00Z"/>
                    <w:sz w:val="16"/>
                    <w:szCs w:val="16"/>
                  </w:rPr>
                </w:rPrChange>
              </w:rPr>
            </w:pPr>
            <w:smartTag w:uri="urn:schemas-microsoft-com:office:smarttags" w:element="date">
              <w:smartTagPr>
                <w:attr w:name="Month" w:val="9"/>
                <w:attr w:name="Day" w:val="13"/>
                <w:attr w:name="Year" w:val="2014"/>
              </w:smartTagPr>
              <w:ins w:id="206" w:author="steve.nichols" w:date="2014-10-13T13:02:00Z">
                <w:r w:rsidRPr="00FF19C9">
                  <w:rPr>
                    <w:color w:val="FFFFFF"/>
                    <w:sz w:val="16"/>
                    <w:szCs w:val="16"/>
                    <w:rPrChange w:id="207" w:author="wakkir" w:date="2015-10-22T00:45:00Z">
                      <w:rPr>
                        <w:sz w:val="16"/>
                        <w:szCs w:val="16"/>
                      </w:rPr>
                    </w:rPrChange>
                  </w:rPr>
                  <w:t>13 Sept 2014</w:t>
                </w:r>
              </w:ins>
            </w:smartTag>
          </w:p>
        </w:tc>
        <w:tc>
          <w:tcPr>
            <w:tcW w:w="882" w:type="dxa"/>
          </w:tcPr>
          <w:p w:rsidR="00FF19C9" w:rsidRPr="00FF19C9" w:rsidRDefault="00FF19C9" w:rsidP="00CA1128">
            <w:pPr>
              <w:pStyle w:val="TableText"/>
              <w:ind w:left="0" w:firstLine="12"/>
              <w:rPr>
                <w:ins w:id="208" w:author="steve.nichols" w:date="2014-10-13T13:02:00Z"/>
                <w:rFonts w:cs="Times New Roman"/>
                <w:color w:val="FFFFFF"/>
                <w:sz w:val="16"/>
                <w:szCs w:val="16"/>
                <w:rPrChange w:id="209" w:author="wakkir" w:date="2015-10-22T00:45:00Z">
                  <w:rPr>
                    <w:ins w:id="210" w:author="steve.nichols" w:date="2014-10-13T13:02:00Z"/>
                    <w:rFonts w:cs="Times New Roman"/>
                    <w:sz w:val="16"/>
                    <w:szCs w:val="16"/>
                  </w:rPr>
                </w:rPrChange>
              </w:rPr>
            </w:pPr>
            <w:ins w:id="211" w:author="steve.nichols" w:date="2014-10-13T13:03:00Z">
              <w:r w:rsidRPr="00FF19C9">
                <w:rPr>
                  <w:color w:val="FFFFFF"/>
                  <w:sz w:val="16"/>
                  <w:szCs w:val="16"/>
                  <w:rPrChange w:id="212" w:author="wakkir" w:date="2015-10-22T00:45:00Z">
                    <w:rPr>
                      <w:sz w:val="16"/>
                      <w:szCs w:val="16"/>
                    </w:rPr>
                  </w:rPrChange>
                </w:rPr>
                <w:t>1.5</w:t>
              </w:r>
            </w:ins>
          </w:p>
        </w:tc>
        <w:tc>
          <w:tcPr>
            <w:tcW w:w="1418" w:type="dxa"/>
          </w:tcPr>
          <w:p w:rsidR="00FF19C9" w:rsidRPr="00FF19C9" w:rsidRDefault="00FF19C9" w:rsidP="00CA1128">
            <w:pPr>
              <w:pStyle w:val="TableText"/>
              <w:ind w:left="0"/>
              <w:rPr>
                <w:ins w:id="213" w:author="steve.nichols" w:date="2014-10-13T13:02:00Z"/>
                <w:rFonts w:cs="Times New Roman"/>
                <w:color w:val="FFFFFF"/>
                <w:sz w:val="16"/>
                <w:szCs w:val="16"/>
                <w:rPrChange w:id="214" w:author="wakkir" w:date="2015-10-22T00:45:00Z">
                  <w:rPr>
                    <w:ins w:id="215" w:author="steve.nichols" w:date="2014-10-13T13:02:00Z"/>
                    <w:rFonts w:cs="Times New Roman"/>
                    <w:sz w:val="16"/>
                    <w:szCs w:val="16"/>
                  </w:rPr>
                </w:rPrChange>
              </w:rPr>
            </w:pPr>
            <w:ins w:id="216" w:author="steve.nichols" w:date="2014-10-13T13:03:00Z">
              <w:r w:rsidRPr="00FF19C9">
                <w:rPr>
                  <w:color w:val="FFFFFF"/>
                  <w:sz w:val="16"/>
                  <w:szCs w:val="16"/>
                  <w:rPrChange w:id="217" w:author="wakkir" w:date="2015-10-22T00:45:00Z">
                    <w:rPr>
                      <w:sz w:val="16"/>
                      <w:szCs w:val="16"/>
                    </w:rPr>
                  </w:rPrChange>
                </w:rPr>
                <w:t>Steve Nichols</w:t>
              </w:r>
            </w:ins>
          </w:p>
        </w:tc>
        <w:tc>
          <w:tcPr>
            <w:tcW w:w="4252" w:type="dxa"/>
          </w:tcPr>
          <w:p w:rsidR="00FF19C9" w:rsidRPr="00FF19C9" w:rsidRDefault="00FF19C9" w:rsidP="00CA1128">
            <w:pPr>
              <w:pStyle w:val="TableText"/>
              <w:ind w:left="22"/>
              <w:rPr>
                <w:ins w:id="218" w:author="steve.nichols" w:date="2014-10-13T13:02:00Z"/>
                <w:rFonts w:cs="Times New Roman"/>
                <w:color w:val="FFFFFF"/>
                <w:sz w:val="16"/>
                <w:szCs w:val="16"/>
                <w:rPrChange w:id="219" w:author="wakkir" w:date="2015-10-22T00:45:00Z">
                  <w:rPr>
                    <w:ins w:id="220" w:author="steve.nichols" w:date="2014-10-13T13:02:00Z"/>
                    <w:rFonts w:cs="Times New Roman"/>
                    <w:sz w:val="16"/>
                    <w:szCs w:val="16"/>
                  </w:rPr>
                </w:rPrChange>
              </w:rPr>
            </w:pPr>
            <w:ins w:id="221" w:author="steve.nichols" w:date="2014-10-13T13:03:00Z">
              <w:r w:rsidRPr="00FF19C9">
                <w:rPr>
                  <w:color w:val="FFFFFF"/>
                  <w:sz w:val="16"/>
                  <w:szCs w:val="16"/>
                  <w:rPrChange w:id="222" w:author="wakkir" w:date="2015-10-22T00:45:00Z">
                    <w:rPr>
                      <w:sz w:val="16"/>
                      <w:szCs w:val="16"/>
                    </w:rPr>
                  </w:rPrChange>
                </w:rPr>
                <w:t>Correct key padding</w:t>
              </w:r>
            </w:ins>
            <w:ins w:id="223" w:author="steve.nichols" w:date="2014-10-17T16:09:00Z">
              <w:r w:rsidRPr="00C76581">
                <w:rPr>
                  <w:rFonts w:cs="Times New Roman"/>
                  <w:color w:val="FFFFFF"/>
                  <w:sz w:val="16"/>
                  <w:szCs w:val="16"/>
                  <w:rPrChange w:id="224" w:author="wakkir" w:date="2015-10-22T00:45:00Z">
                    <w:rPr>
                      <w:rFonts w:cs="Times New Roman"/>
                      <w:color w:val="FFFFFF"/>
                      <w:sz w:val="16"/>
                      <w:szCs w:val="16"/>
                    </w:rPr>
                  </w:rPrChange>
                </w:rPr>
                <w:br/>
              </w:r>
              <w:r w:rsidRPr="00FF19C9">
                <w:rPr>
                  <w:color w:val="FFFFFF"/>
                  <w:sz w:val="16"/>
                  <w:szCs w:val="16"/>
                  <w:rPrChange w:id="225" w:author="wakkir" w:date="2015-10-22T00:45:00Z">
                    <w:rPr>
                      <w:sz w:val="16"/>
                      <w:szCs w:val="16"/>
                    </w:rPr>
                  </w:rPrChange>
                </w:rPr>
                <w:t>Insert data length into DE50 for S2</w:t>
              </w:r>
            </w:ins>
          </w:p>
        </w:tc>
      </w:tr>
    </w:tbl>
    <w:p w:rsidR="00FF19C9" w:rsidRDefault="00FF19C9" w:rsidP="006E7E1E">
      <w:pPr>
        <w:rPr>
          <w:rFonts w:cs="Times New Roman"/>
        </w:rPr>
      </w:pPr>
    </w:p>
    <w:p w:rsidR="00FF19C9" w:rsidRPr="00595B45" w:rsidRDefault="00FF19C9" w:rsidP="006E7E1E">
      <w:bookmarkStart w:id="226" w:name="_Toc517057937"/>
      <w:r w:rsidRPr="00595B45">
        <w:t>References</w:t>
      </w:r>
      <w:bookmarkEnd w:id="226"/>
    </w:p>
    <w:tbl>
      <w:tblPr>
        <w:tblW w:w="7938"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83"/>
        <w:gridCol w:w="5321"/>
        <w:gridCol w:w="1134"/>
      </w:tblGrid>
      <w:tr w:rsidR="00FF19C9" w:rsidRPr="00595B45">
        <w:trPr>
          <w:tblHeader/>
        </w:trPr>
        <w:tc>
          <w:tcPr>
            <w:tcW w:w="1483" w:type="dxa"/>
            <w:shd w:val="clear" w:color="auto" w:fill="EEECE1"/>
          </w:tcPr>
          <w:p w:rsidR="00FF19C9" w:rsidRPr="00FF19C9" w:rsidRDefault="00FF19C9" w:rsidP="00BE4AC7">
            <w:pPr>
              <w:pStyle w:val="TableHeading"/>
              <w:ind w:left="0"/>
              <w:rPr>
                <w:b/>
                <w:bCs/>
                <w:color w:val="DDDDDD"/>
                <w:rPrChange w:id="227" w:author="wakkir" w:date="2015-10-22T00:46:00Z">
                  <w:rPr>
                    <w:b/>
                    <w:bCs/>
                  </w:rPr>
                </w:rPrChange>
              </w:rPr>
            </w:pPr>
            <w:r w:rsidRPr="00FF19C9">
              <w:rPr>
                <w:b/>
                <w:bCs/>
                <w:color w:val="DDDDDD"/>
                <w:rPrChange w:id="228" w:author="wakkir" w:date="2015-10-22T00:46:00Z">
                  <w:rPr>
                    <w:b/>
                    <w:bCs/>
                  </w:rPr>
                </w:rPrChange>
              </w:rPr>
              <w:t>Reference</w:t>
            </w:r>
          </w:p>
        </w:tc>
        <w:tc>
          <w:tcPr>
            <w:tcW w:w="5321" w:type="dxa"/>
            <w:shd w:val="clear" w:color="auto" w:fill="EEECE1"/>
          </w:tcPr>
          <w:p w:rsidR="00FF19C9" w:rsidRPr="00FF19C9" w:rsidRDefault="00FF19C9" w:rsidP="00BE4AC7">
            <w:pPr>
              <w:pStyle w:val="TableHeading"/>
              <w:ind w:left="0"/>
              <w:rPr>
                <w:b/>
                <w:bCs/>
                <w:color w:val="DDDDDD"/>
                <w:rPrChange w:id="229" w:author="wakkir" w:date="2015-10-22T00:46:00Z">
                  <w:rPr>
                    <w:b/>
                    <w:bCs/>
                  </w:rPr>
                </w:rPrChange>
              </w:rPr>
            </w:pPr>
            <w:r w:rsidRPr="00FF19C9">
              <w:rPr>
                <w:b/>
                <w:bCs/>
                <w:color w:val="DDDDDD"/>
                <w:rPrChange w:id="230" w:author="wakkir" w:date="2015-10-22T00:46:00Z">
                  <w:rPr>
                    <w:b/>
                    <w:bCs/>
                  </w:rPr>
                </w:rPrChange>
              </w:rPr>
              <w:t>Document Title</w:t>
            </w:r>
          </w:p>
        </w:tc>
        <w:tc>
          <w:tcPr>
            <w:tcW w:w="1134" w:type="dxa"/>
            <w:shd w:val="clear" w:color="auto" w:fill="EEECE1"/>
          </w:tcPr>
          <w:p w:rsidR="00FF19C9" w:rsidRPr="00FF19C9" w:rsidRDefault="00FF19C9" w:rsidP="00BE4AC7">
            <w:pPr>
              <w:pStyle w:val="TableHeading"/>
              <w:ind w:left="0"/>
              <w:rPr>
                <w:b/>
                <w:bCs/>
                <w:color w:val="DDDDDD"/>
                <w:rPrChange w:id="231" w:author="wakkir" w:date="2015-10-22T00:46:00Z">
                  <w:rPr>
                    <w:b/>
                    <w:bCs/>
                  </w:rPr>
                </w:rPrChange>
              </w:rPr>
            </w:pPr>
            <w:r w:rsidRPr="00FF19C9">
              <w:rPr>
                <w:b/>
                <w:bCs/>
                <w:color w:val="DDDDDD"/>
                <w:rPrChange w:id="232" w:author="wakkir" w:date="2015-10-22T00:46:00Z">
                  <w:rPr>
                    <w:b/>
                    <w:bCs/>
                  </w:rPr>
                </w:rPrChange>
              </w:rPr>
              <w:t>Contact</w:t>
            </w:r>
          </w:p>
        </w:tc>
      </w:tr>
      <w:tr w:rsidR="00FF19C9" w:rsidRPr="00595B45">
        <w:tc>
          <w:tcPr>
            <w:tcW w:w="1483" w:type="dxa"/>
          </w:tcPr>
          <w:p w:rsidR="00FF19C9" w:rsidRPr="00FF19C9" w:rsidRDefault="00FF19C9" w:rsidP="00EA2070">
            <w:pPr>
              <w:pStyle w:val="Table"/>
              <w:ind w:left="0"/>
              <w:rPr>
                <w:rFonts w:cs="Times New Roman"/>
                <w:color w:val="FFFFFF"/>
                <w:sz w:val="18"/>
                <w:szCs w:val="18"/>
                <w:rPrChange w:id="233" w:author="wakkir" w:date="2015-10-22T00:46:00Z">
                  <w:rPr>
                    <w:rFonts w:cs="Times New Roman"/>
                    <w:sz w:val="18"/>
                    <w:szCs w:val="18"/>
                  </w:rPr>
                </w:rPrChange>
              </w:rPr>
            </w:pPr>
            <w:r w:rsidRPr="00FF19C9">
              <w:rPr>
                <w:color w:val="FFFFFF"/>
                <w:rPrChange w:id="234" w:author="wakkir" w:date="2015-10-22T00:46:00Z">
                  <w:rPr/>
                </w:rPrChange>
              </w:rPr>
              <w:t>[</w:t>
            </w:r>
            <w:smartTag w:uri="urn:schemas-microsoft-com:office:smarttags" w:element="stockticker">
              <w:r w:rsidRPr="00FF19C9">
                <w:rPr>
                  <w:color w:val="FFFFFF"/>
                  <w:rPrChange w:id="235" w:author="wakkir" w:date="2015-10-22T00:46:00Z">
                    <w:rPr/>
                  </w:rPrChange>
                </w:rPr>
                <w:t>MSA</w:t>
              </w:r>
            </w:smartTag>
            <w:r w:rsidRPr="00FF19C9">
              <w:rPr>
                <w:color w:val="FFFFFF"/>
                <w:rPrChange w:id="236" w:author="wakkir" w:date="2015-10-22T00:46:00Z">
                  <w:rPr/>
                </w:rPrChange>
              </w:rPr>
              <w:t xml:space="preserve"> Perso]</w:t>
            </w:r>
          </w:p>
        </w:tc>
        <w:tc>
          <w:tcPr>
            <w:tcW w:w="5321" w:type="dxa"/>
          </w:tcPr>
          <w:p w:rsidR="00FF19C9" w:rsidRPr="00FF19C9" w:rsidRDefault="00FF19C9">
            <w:pPr>
              <w:pStyle w:val="Table"/>
              <w:ind w:left="0"/>
              <w:rPr>
                <w:rFonts w:cs="Times New Roman"/>
                <w:color w:val="FFFFFF"/>
                <w:sz w:val="18"/>
                <w:szCs w:val="18"/>
                <w:rPrChange w:id="237" w:author="wakkir" w:date="2015-10-22T00:46:00Z">
                  <w:rPr>
                    <w:rFonts w:cs="Times New Roman"/>
                    <w:sz w:val="18"/>
                    <w:szCs w:val="18"/>
                  </w:rPr>
                </w:rPrChange>
              </w:rPr>
            </w:pPr>
            <w:smartTag w:uri="urn:schemas-microsoft-com:office:smarttags" w:element="stockticker">
              <w:r w:rsidRPr="00FF19C9">
                <w:rPr>
                  <w:color w:val="FFFFFF"/>
                  <w:rPrChange w:id="238" w:author="wakkir" w:date="2015-10-22T00:46:00Z">
                    <w:rPr/>
                  </w:rPrChange>
                </w:rPr>
                <w:t>MSA</w:t>
              </w:r>
            </w:smartTag>
            <w:r w:rsidRPr="00FF19C9">
              <w:rPr>
                <w:color w:val="FFFFFF"/>
                <w:rPrChange w:id="239" w:author="wakkir" w:date="2015-10-22T00:46:00Z">
                  <w:rPr/>
                </w:rPrChange>
              </w:rPr>
              <w:t xml:space="preserve"> NSAM Personalisation, version 1.0.8, </w:t>
            </w:r>
            <w:smartTag w:uri="urn:schemas-microsoft-com:office:smarttags" w:element="date">
              <w:smartTagPr>
                <w:attr w:name="Month" w:val="2"/>
                <w:attr w:name="Day" w:val="14"/>
                <w:attr w:name="Year" w:val="2014"/>
              </w:smartTagPr>
              <w:r w:rsidRPr="00FF19C9">
                <w:rPr>
                  <w:color w:val="FFFFFF"/>
                  <w:rPrChange w:id="240" w:author="wakkir" w:date="2015-10-22T00:46:00Z">
                    <w:rPr/>
                  </w:rPrChange>
                </w:rPr>
                <w:t>14/2/14</w:t>
              </w:r>
            </w:smartTag>
          </w:p>
        </w:tc>
        <w:tc>
          <w:tcPr>
            <w:tcW w:w="1134" w:type="dxa"/>
          </w:tcPr>
          <w:p w:rsidR="00FF19C9" w:rsidRPr="00FF19C9" w:rsidRDefault="00FF19C9" w:rsidP="00BE4AC7">
            <w:pPr>
              <w:pStyle w:val="Table"/>
              <w:ind w:left="0"/>
              <w:rPr>
                <w:rFonts w:cs="Times New Roman"/>
                <w:color w:val="FFFFFF"/>
                <w:sz w:val="18"/>
                <w:szCs w:val="18"/>
                <w:rPrChange w:id="241" w:author="wakkir" w:date="2015-10-22T00:46:00Z">
                  <w:rPr>
                    <w:rFonts w:cs="Times New Roman"/>
                    <w:sz w:val="18"/>
                    <w:szCs w:val="18"/>
                  </w:rPr>
                </w:rPrChange>
              </w:rPr>
            </w:pPr>
            <w:smartTag w:uri="urn:schemas-microsoft-com:office:smarttags" w:element="stockticker">
              <w:r w:rsidRPr="00FF19C9">
                <w:rPr>
                  <w:color w:val="FFFFFF"/>
                  <w:rPrChange w:id="242" w:author="wakkir" w:date="2015-10-22T00:46:00Z">
                    <w:rPr/>
                  </w:rPrChange>
                </w:rPr>
                <w:t>TLS</w:t>
              </w:r>
            </w:smartTag>
          </w:p>
        </w:tc>
      </w:tr>
      <w:tr w:rsidR="00FF19C9" w:rsidRPr="00595B45">
        <w:tc>
          <w:tcPr>
            <w:tcW w:w="1483" w:type="dxa"/>
          </w:tcPr>
          <w:p w:rsidR="00FF19C9" w:rsidRPr="00FF19C9" w:rsidRDefault="00FF19C9" w:rsidP="00EA2070">
            <w:pPr>
              <w:pStyle w:val="Table"/>
              <w:ind w:left="0"/>
              <w:rPr>
                <w:color w:val="FFFFFF"/>
                <w:rPrChange w:id="243" w:author="wakkir" w:date="2015-10-22T00:46:00Z">
                  <w:rPr/>
                </w:rPrChange>
              </w:rPr>
            </w:pPr>
            <w:r w:rsidRPr="00FF19C9">
              <w:rPr>
                <w:color w:val="FFFFFF"/>
                <w:rPrChange w:id="244" w:author="wakkir" w:date="2015-10-22T00:46:00Z">
                  <w:rPr/>
                </w:rPrChange>
              </w:rPr>
              <w:t>[</w:t>
            </w:r>
            <w:smartTag w:uri="urn:schemas-microsoft-com:office:smarttags" w:element="stockticker">
              <w:r w:rsidRPr="00FF19C9">
                <w:rPr>
                  <w:color w:val="FFFFFF"/>
                  <w:rPrChange w:id="245" w:author="wakkir" w:date="2015-10-22T00:46:00Z">
                    <w:rPr/>
                  </w:rPrChange>
                </w:rPr>
                <w:t>MSA</w:t>
              </w:r>
            </w:smartTag>
            <w:r w:rsidRPr="00FF19C9">
              <w:rPr>
                <w:color w:val="FFFFFF"/>
                <w:rPrChange w:id="246" w:author="wakkir" w:date="2015-10-22T00:46:00Z">
                  <w:rPr/>
                </w:rPrChange>
              </w:rPr>
              <w:t xml:space="preserve"> Spec]</w:t>
            </w:r>
          </w:p>
        </w:tc>
        <w:tc>
          <w:tcPr>
            <w:tcW w:w="5321" w:type="dxa"/>
          </w:tcPr>
          <w:p w:rsidR="00FF19C9" w:rsidRPr="00FF19C9" w:rsidRDefault="00FF19C9">
            <w:pPr>
              <w:pStyle w:val="Table"/>
              <w:ind w:left="0"/>
              <w:rPr>
                <w:color w:val="FFFFFF"/>
                <w:rPrChange w:id="247" w:author="wakkir" w:date="2015-10-22T00:46:00Z">
                  <w:rPr/>
                </w:rPrChange>
              </w:rPr>
            </w:pPr>
            <w:smartTag w:uri="urn:schemas-microsoft-com:office:smarttags" w:element="stockticker">
              <w:r w:rsidRPr="00FF19C9">
                <w:rPr>
                  <w:color w:val="FFFFFF"/>
                  <w:rPrChange w:id="248" w:author="wakkir" w:date="2015-10-22T00:46:00Z">
                    <w:rPr/>
                  </w:rPrChange>
                </w:rPr>
                <w:t>MSA</w:t>
              </w:r>
            </w:smartTag>
            <w:r w:rsidRPr="00FF19C9">
              <w:rPr>
                <w:color w:val="FFFFFF"/>
                <w:rPrChange w:id="249" w:author="wakkir" w:date="2015-10-22T00:46:00Z">
                  <w:rPr/>
                </w:rPrChange>
              </w:rPr>
              <w:t xml:space="preserve"> NSAM Specification, version 3.1.1, </w:t>
            </w:r>
            <w:smartTag w:uri="urn:schemas-microsoft-com:office:smarttags" w:element="date">
              <w:smartTagPr>
                <w:attr w:name="Month" w:val="2"/>
                <w:attr w:name="Day" w:val="14"/>
                <w:attr w:name="Year" w:val="2014"/>
              </w:smartTagPr>
              <w:r w:rsidRPr="00FF19C9">
                <w:rPr>
                  <w:color w:val="FFFFFF"/>
                  <w:rPrChange w:id="250" w:author="wakkir" w:date="2015-10-22T00:46:00Z">
                    <w:rPr/>
                  </w:rPrChange>
                </w:rPr>
                <w:t>14/2/14</w:t>
              </w:r>
            </w:smartTag>
          </w:p>
        </w:tc>
        <w:tc>
          <w:tcPr>
            <w:tcW w:w="1134" w:type="dxa"/>
          </w:tcPr>
          <w:p w:rsidR="00FF19C9" w:rsidRPr="00FF19C9" w:rsidRDefault="00FF19C9" w:rsidP="00BE4AC7">
            <w:pPr>
              <w:pStyle w:val="Table"/>
              <w:ind w:left="0"/>
              <w:rPr>
                <w:color w:val="FFFFFF"/>
                <w:rPrChange w:id="251" w:author="wakkir" w:date="2015-10-22T00:46:00Z">
                  <w:rPr/>
                </w:rPrChange>
              </w:rPr>
            </w:pPr>
            <w:smartTag w:uri="urn:schemas-microsoft-com:office:smarttags" w:element="stockticker">
              <w:r w:rsidRPr="00FF19C9">
                <w:rPr>
                  <w:color w:val="FFFFFF"/>
                  <w:rPrChange w:id="252" w:author="wakkir" w:date="2015-10-22T00:46:00Z">
                    <w:rPr/>
                  </w:rPrChange>
                </w:rPr>
                <w:t>TLS</w:t>
              </w:r>
            </w:smartTag>
          </w:p>
        </w:tc>
      </w:tr>
      <w:tr w:rsidR="00FF19C9" w:rsidRPr="00595B45">
        <w:tc>
          <w:tcPr>
            <w:tcW w:w="1483" w:type="dxa"/>
          </w:tcPr>
          <w:p w:rsidR="00FF19C9" w:rsidRPr="00FF19C9" w:rsidRDefault="00FF19C9" w:rsidP="00EA2070">
            <w:pPr>
              <w:pStyle w:val="Table"/>
              <w:ind w:left="0"/>
              <w:rPr>
                <w:color w:val="FFFFFF"/>
                <w:rPrChange w:id="253" w:author="wakkir" w:date="2015-10-22T00:46:00Z">
                  <w:rPr/>
                </w:rPrChange>
              </w:rPr>
            </w:pPr>
            <w:r w:rsidRPr="00FF19C9">
              <w:rPr>
                <w:color w:val="FFFFFF"/>
                <w:rPrChange w:id="254" w:author="wakkir" w:date="2015-10-22T00:46:00Z">
                  <w:rPr/>
                </w:rPrChange>
              </w:rPr>
              <w:t>[GUI]</w:t>
            </w:r>
          </w:p>
        </w:tc>
        <w:tc>
          <w:tcPr>
            <w:tcW w:w="5321" w:type="dxa"/>
          </w:tcPr>
          <w:p w:rsidR="00FF19C9" w:rsidRPr="00FF19C9" w:rsidRDefault="00FF19C9" w:rsidP="00BE4AC7">
            <w:pPr>
              <w:pStyle w:val="Table"/>
              <w:ind w:left="0"/>
              <w:rPr>
                <w:color w:val="FFFFFF"/>
                <w:rPrChange w:id="255" w:author="wakkir" w:date="2015-10-22T00:46:00Z">
                  <w:rPr/>
                </w:rPrChange>
              </w:rPr>
            </w:pPr>
            <w:r w:rsidRPr="00FF19C9">
              <w:rPr>
                <w:color w:val="FFFFFF"/>
                <w:rPrChange w:id="256" w:author="wakkir" w:date="2015-10-22T00:46:00Z">
                  <w:rPr/>
                </w:rPrChange>
              </w:rPr>
              <w:t>NSAM Operator Interface, AE-NSAM-0032</w:t>
            </w:r>
          </w:p>
        </w:tc>
        <w:tc>
          <w:tcPr>
            <w:tcW w:w="1134" w:type="dxa"/>
          </w:tcPr>
          <w:p w:rsidR="00FF19C9" w:rsidRPr="00FF19C9" w:rsidRDefault="00FF19C9" w:rsidP="00BE4AC7">
            <w:pPr>
              <w:pStyle w:val="Table"/>
              <w:ind w:left="0"/>
              <w:rPr>
                <w:color w:val="FFFFFF"/>
                <w:rPrChange w:id="257" w:author="wakkir" w:date="2015-10-22T00:46:00Z">
                  <w:rPr/>
                </w:rPrChange>
              </w:rPr>
            </w:pPr>
            <w:r w:rsidRPr="00FF19C9">
              <w:rPr>
                <w:color w:val="FFFFFF"/>
                <w:rPrChange w:id="258" w:author="wakkir" w:date="2015-10-22T00:46:00Z">
                  <w:rPr/>
                </w:rPrChange>
              </w:rPr>
              <w:t>Aconite</w:t>
            </w:r>
          </w:p>
        </w:tc>
      </w:tr>
      <w:tr w:rsidR="00FF19C9" w:rsidRPr="00595B45">
        <w:tc>
          <w:tcPr>
            <w:tcW w:w="1483" w:type="dxa"/>
          </w:tcPr>
          <w:p w:rsidR="00FF19C9" w:rsidRPr="00FF19C9" w:rsidRDefault="00FF19C9" w:rsidP="00EA2070">
            <w:pPr>
              <w:pStyle w:val="Table"/>
              <w:ind w:left="0"/>
              <w:rPr>
                <w:color w:val="FFFFFF"/>
                <w:rPrChange w:id="259" w:author="wakkir" w:date="2015-10-22T00:46:00Z">
                  <w:rPr/>
                </w:rPrChange>
              </w:rPr>
            </w:pPr>
            <w:r w:rsidRPr="00FF19C9">
              <w:rPr>
                <w:color w:val="FFFFFF"/>
                <w:rPrChange w:id="260" w:author="wakkir" w:date="2015-10-22T00:46:00Z">
                  <w:rPr/>
                </w:rPrChange>
              </w:rPr>
              <w:t xml:space="preserve">[S9 </w:t>
            </w:r>
            <w:smartTag w:uri="urn:schemas-microsoft-com:office:smarttags" w:element="stockticker">
              <w:r w:rsidRPr="00FF19C9">
                <w:rPr>
                  <w:color w:val="FFFFFF"/>
                  <w:rPrChange w:id="261" w:author="wakkir" w:date="2015-10-22T00:46:00Z">
                    <w:rPr/>
                  </w:rPrChange>
                </w:rPr>
                <w:t>SAM</w:t>
              </w:r>
            </w:smartTag>
            <w:r w:rsidRPr="00FF19C9">
              <w:rPr>
                <w:color w:val="FFFFFF"/>
                <w:rPrChange w:id="262" w:author="wakkir" w:date="2015-10-22T00:46:00Z">
                  <w:rPr/>
                </w:rPrChange>
              </w:rPr>
              <w:t>]</w:t>
            </w:r>
          </w:p>
        </w:tc>
        <w:tc>
          <w:tcPr>
            <w:tcW w:w="5321" w:type="dxa"/>
          </w:tcPr>
          <w:p w:rsidR="00FF19C9" w:rsidRPr="00FF19C9" w:rsidRDefault="00FF19C9" w:rsidP="00BE4AC7">
            <w:pPr>
              <w:pStyle w:val="Table"/>
              <w:ind w:left="0"/>
              <w:rPr>
                <w:color w:val="FFFFFF"/>
                <w:rPrChange w:id="263" w:author="wakkir" w:date="2015-10-22T00:46:00Z">
                  <w:rPr/>
                </w:rPrChange>
              </w:rPr>
            </w:pPr>
            <w:r w:rsidRPr="00FF19C9">
              <w:rPr>
                <w:color w:val="FFFFFF"/>
                <w:rPrChange w:id="264" w:author="wakkir" w:date="2015-10-22T00:46:00Z">
                  <w:rPr/>
                </w:rPrChange>
              </w:rPr>
              <w:t xml:space="preserve">S9 </w:t>
            </w:r>
            <w:smartTag w:uri="urn:schemas-microsoft-com:office:smarttags" w:element="stockticker">
              <w:r w:rsidRPr="00FF19C9">
                <w:rPr>
                  <w:color w:val="FFFFFF"/>
                  <w:rPrChange w:id="265" w:author="wakkir" w:date="2015-10-22T00:46:00Z">
                    <w:rPr/>
                  </w:rPrChange>
                </w:rPr>
                <w:t>SAM</w:t>
              </w:r>
            </w:smartTag>
            <w:r w:rsidRPr="00FF19C9">
              <w:rPr>
                <w:color w:val="FFFFFF"/>
                <w:rPrChange w:id="266" w:author="wakkir" w:date="2015-10-22T00:46:00Z">
                  <w:rPr/>
                </w:rPrChange>
              </w:rPr>
              <w:t xml:space="preserve"> detailed interface specification, revision 3, </w:t>
            </w:r>
            <w:smartTag w:uri="urn:schemas-microsoft-com:office:smarttags" w:element="date">
              <w:smartTagPr>
                <w:attr w:name="Month" w:val="10"/>
                <w:attr w:name="Day" w:val="8"/>
                <w:attr w:name="Year" w:val="2009"/>
              </w:smartTagPr>
              <w:r w:rsidRPr="00FF19C9">
                <w:rPr>
                  <w:color w:val="FFFFFF"/>
                  <w:rPrChange w:id="267" w:author="wakkir" w:date="2015-10-22T00:46:00Z">
                    <w:rPr/>
                  </w:rPrChange>
                </w:rPr>
                <w:t>8/10/09</w:t>
              </w:r>
            </w:smartTag>
          </w:p>
        </w:tc>
        <w:tc>
          <w:tcPr>
            <w:tcW w:w="1134" w:type="dxa"/>
          </w:tcPr>
          <w:p w:rsidR="00FF19C9" w:rsidRPr="00FF19C9" w:rsidRDefault="00FF19C9" w:rsidP="00BE4AC7">
            <w:pPr>
              <w:pStyle w:val="Table"/>
              <w:ind w:left="0"/>
              <w:rPr>
                <w:color w:val="FFFFFF"/>
                <w:rPrChange w:id="268" w:author="wakkir" w:date="2015-10-22T00:46:00Z">
                  <w:rPr/>
                </w:rPrChange>
              </w:rPr>
            </w:pPr>
            <w:smartTag w:uri="urn:schemas-microsoft-com:office:smarttags" w:element="stockticker">
              <w:r w:rsidRPr="00FF19C9">
                <w:rPr>
                  <w:color w:val="FFFFFF"/>
                  <w:rPrChange w:id="269" w:author="wakkir" w:date="2015-10-22T00:46:00Z">
                    <w:rPr/>
                  </w:rPrChange>
                </w:rPr>
                <w:t>TLS</w:t>
              </w:r>
            </w:smartTag>
          </w:p>
        </w:tc>
      </w:tr>
      <w:tr w:rsidR="00FF19C9" w:rsidRPr="00595B45">
        <w:tc>
          <w:tcPr>
            <w:tcW w:w="1483" w:type="dxa"/>
          </w:tcPr>
          <w:p w:rsidR="00FF19C9" w:rsidRPr="00FF19C9" w:rsidRDefault="00FF19C9" w:rsidP="00EA2070">
            <w:pPr>
              <w:pStyle w:val="Table"/>
              <w:ind w:left="0"/>
              <w:rPr>
                <w:color w:val="FFFFFF"/>
                <w:rPrChange w:id="270" w:author="wakkir" w:date="2015-10-22T00:46:00Z">
                  <w:rPr/>
                </w:rPrChange>
              </w:rPr>
            </w:pPr>
            <w:r w:rsidRPr="00FF19C9">
              <w:rPr>
                <w:color w:val="FFFFFF"/>
                <w:rPrChange w:id="271" w:author="wakkir" w:date="2015-10-22T00:46:00Z">
                  <w:rPr/>
                </w:rPrChange>
              </w:rPr>
              <w:t>[NSAM Perso]</w:t>
            </w:r>
          </w:p>
        </w:tc>
        <w:tc>
          <w:tcPr>
            <w:tcW w:w="5321" w:type="dxa"/>
          </w:tcPr>
          <w:p w:rsidR="00FF19C9" w:rsidRPr="00FF19C9" w:rsidRDefault="00FF19C9" w:rsidP="00882D62">
            <w:pPr>
              <w:pStyle w:val="Table"/>
              <w:ind w:left="0"/>
              <w:rPr>
                <w:color w:val="FFFFFF"/>
                <w:rPrChange w:id="272" w:author="wakkir" w:date="2015-10-22T00:46:00Z">
                  <w:rPr/>
                </w:rPrChange>
              </w:rPr>
            </w:pPr>
            <w:r w:rsidRPr="00FF19C9">
              <w:rPr>
                <w:color w:val="FFFFFF"/>
                <w:rPrChange w:id="273" w:author="wakkir" w:date="2015-10-22T00:46:00Z">
                  <w:rPr/>
                </w:rPrChange>
              </w:rPr>
              <w:t>AE-Data Prep interface and Perso Requirements, AE-NSAM-0031</w:t>
            </w:r>
          </w:p>
        </w:tc>
        <w:tc>
          <w:tcPr>
            <w:tcW w:w="1134" w:type="dxa"/>
          </w:tcPr>
          <w:p w:rsidR="00FF19C9" w:rsidRPr="00FF19C9" w:rsidRDefault="00FF19C9" w:rsidP="00BE4AC7">
            <w:pPr>
              <w:pStyle w:val="Table"/>
              <w:ind w:left="0"/>
              <w:rPr>
                <w:color w:val="FFFFFF"/>
                <w:rPrChange w:id="274" w:author="wakkir" w:date="2015-10-22T00:46:00Z">
                  <w:rPr/>
                </w:rPrChange>
              </w:rPr>
            </w:pPr>
            <w:r w:rsidRPr="00FF19C9">
              <w:rPr>
                <w:color w:val="FFFFFF"/>
                <w:rPrChange w:id="275" w:author="wakkir" w:date="2015-10-22T00:46:00Z">
                  <w:rPr/>
                </w:rPrChange>
              </w:rPr>
              <w:t>Aconite</w:t>
            </w:r>
          </w:p>
        </w:tc>
      </w:tr>
      <w:tr w:rsidR="00FF19C9" w:rsidRPr="00595B45">
        <w:tc>
          <w:tcPr>
            <w:tcW w:w="1483" w:type="dxa"/>
          </w:tcPr>
          <w:p w:rsidR="00FF19C9" w:rsidRPr="00FF19C9" w:rsidRDefault="00FF19C9" w:rsidP="00EA2070">
            <w:pPr>
              <w:pStyle w:val="Table"/>
              <w:ind w:left="0"/>
              <w:rPr>
                <w:color w:val="FFFFFF"/>
                <w:rPrChange w:id="276" w:author="wakkir" w:date="2015-10-22T00:46:00Z">
                  <w:rPr/>
                </w:rPrChange>
              </w:rPr>
            </w:pPr>
            <w:r w:rsidRPr="00FF19C9">
              <w:rPr>
                <w:color w:val="FFFFFF"/>
                <w:rPrChange w:id="277" w:author="wakkir" w:date="2015-10-22T00:46:00Z">
                  <w:rPr/>
                </w:rPrChange>
              </w:rPr>
              <w:t xml:space="preserve">[NKAM/NCRS </w:t>
            </w:r>
            <w:smartTag w:uri="urn:schemas-microsoft-com:office:smarttags" w:element="stockticker">
              <w:r w:rsidRPr="00FF19C9">
                <w:rPr>
                  <w:color w:val="FFFFFF"/>
                  <w:rPrChange w:id="278" w:author="wakkir" w:date="2015-10-22T00:46:00Z">
                    <w:rPr/>
                  </w:rPrChange>
                </w:rPr>
                <w:t>IFS</w:t>
              </w:r>
            </w:smartTag>
            <w:r w:rsidRPr="00FF19C9">
              <w:rPr>
                <w:color w:val="FFFFFF"/>
                <w:rPrChange w:id="279" w:author="wakkir" w:date="2015-10-22T00:46:00Z">
                  <w:rPr/>
                </w:rPrChange>
              </w:rPr>
              <w:t>]</w:t>
            </w:r>
          </w:p>
        </w:tc>
        <w:tc>
          <w:tcPr>
            <w:tcW w:w="5321" w:type="dxa"/>
          </w:tcPr>
          <w:p w:rsidR="00FF19C9" w:rsidRPr="00FF19C9" w:rsidRDefault="00FF19C9" w:rsidP="00882D62">
            <w:pPr>
              <w:pStyle w:val="Table"/>
              <w:ind w:left="0"/>
              <w:rPr>
                <w:rFonts w:cs="Times New Roman"/>
                <w:color w:val="FFFFFF"/>
                <w:rPrChange w:id="280" w:author="wakkir" w:date="2015-10-22T00:46:00Z">
                  <w:rPr>
                    <w:rFonts w:cs="Times New Roman"/>
                  </w:rPr>
                </w:rPrChange>
              </w:rPr>
            </w:pPr>
            <w:smartTag w:uri="urn:schemas-microsoft-com:office:smarttags" w:element="stockticker">
              <w:r w:rsidRPr="00FF19C9">
                <w:rPr>
                  <w:color w:val="FFFFFF"/>
                  <w:lang w:val="en-US"/>
                  <w:rPrChange w:id="281" w:author="wakkir" w:date="2015-10-22T00:46:00Z">
                    <w:rPr>
                      <w:color w:val="000000"/>
                      <w:lang w:val="en-US"/>
                    </w:rPr>
                  </w:rPrChange>
                </w:rPr>
                <w:t>DIS</w:t>
              </w:r>
            </w:smartTag>
            <w:r w:rsidRPr="00FF19C9">
              <w:rPr>
                <w:color w:val="FFFFFF"/>
                <w:lang w:val="en-US"/>
                <w:rPrChange w:id="282" w:author="wakkir" w:date="2015-10-22T00:46:00Z">
                  <w:rPr>
                    <w:color w:val="000000"/>
                    <w:lang w:val="en-US"/>
                  </w:rPr>
                </w:rPrChange>
              </w:rPr>
              <w:t xml:space="preserve"> NKAM NCRS, Version A rev 1+ Memo SDOA changes required for S9 TKF distribution 1.0</w:t>
            </w:r>
          </w:p>
        </w:tc>
        <w:tc>
          <w:tcPr>
            <w:tcW w:w="1134" w:type="dxa"/>
          </w:tcPr>
          <w:p w:rsidR="00FF19C9" w:rsidRPr="00FF19C9" w:rsidRDefault="00FF19C9" w:rsidP="00BE4AC7">
            <w:pPr>
              <w:pStyle w:val="Table"/>
              <w:ind w:left="0"/>
              <w:rPr>
                <w:rFonts w:cs="Times New Roman"/>
                <w:color w:val="FFFFFF"/>
                <w:rPrChange w:id="283" w:author="wakkir" w:date="2015-10-22T00:46:00Z">
                  <w:rPr>
                    <w:rFonts w:cs="Times New Roman"/>
                  </w:rPr>
                </w:rPrChange>
              </w:rPr>
            </w:pPr>
            <w:smartTag w:uri="urn:schemas-microsoft-com:office:smarttags" w:element="stockticker">
              <w:r w:rsidRPr="00FF19C9">
                <w:rPr>
                  <w:color w:val="FFFFFF"/>
                  <w:rPrChange w:id="284" w:author="wakkir" w:date="2015-10-22T00:46:00Z">
                    <w:rPr/>
                  </w:rPrChange>
                </w:rPr>
                <w:t>TLS</w:t>
              </w:r>
            </w:smartTag>
          </w:p>
        </w:tc>
      </w:tr>
      <w:tr w:rsidR="00FF19C9" w:rsidRPr="00595B45">
        <w:tc>
          <w:tcPr>
            <w:tcW w:w="1483" w:type="dxa"/>
          </w:tcPr>
          <w:p w:rsidR="00FF19C9" w:rsidRPr="00FF19C9" w:rsidRDefault="00FF19C9" w:rsidP="00EA2070">
            <w:pPr>
              <w:pStyle w:val="Table"/>
              <w:ind w:left="0"/>
              <w:rPr>
                <w:color w:val="FFFFFF"/>
                <w:rPrChange w:id="285" w:author="wakkir" w:date="2015-10-22T00:46:00Z">
                  <w:rPr/>
                </w:rPrChange>
              </w:rPr>
            </w:pPr>
            <w:r w:rsidRPr="00FF19C9">
              <w:rPr>
                <w:color w:val="FFFFFF"/>
                <w:rPrChange w:id="286" w:author="wakkir" w:date="2015-10-22T00:46:00Z">
                  <w:rPr/>
                </w:rPrChange>
              </w:rPr>
              <w:t>[S2 App]</w:t>
            </w:r>
          </w:p>
        </w:tc>
        <w:tc>
          <w:tcPr>
            <w:tcW w:w="5321" w:type="dxa"/>
          </w:tcPr>
          <w:p w:rsidR="00FF19C9" w:rsidRPr="00FF19C9" w:rsidRDefault="00FF19C9">
            <w:pPr>
              <w:pStyle w:val="Table"/>
              <w:ind w:left="0"/>
              <w:rPr>
                <w:color w:val="FFFFFF"/>
                <w:rPrChange w:id="287" w:author="wakkir" w:date="2015-10-22T00:46:00Z">
                  <w:rPr/>
                </w:rPrChange>
              </w:rPr>
            </w:pPr>
            <w:r w:rsidRPr="00FF19C9">
              <w:rPr>
                <w:color w:val="FFFFFF"/>
                <w:rPrChange w:id="288" w:author="wakkir" w:date="2015-10-22T00:46:00Z">
                  <w:rPr/>
                </w:rPrChange>
              </w:rPr>
              <w:t xml:space="preserve">S2 application specification for NSAM, version 0.9.1, </w:t>
            </w:r>
            <w:smartTag w:uri="urn:schemas-microsoft-com:office:smarttags" w:element="date">
              <w:smartTagPr>
                <w:attr w:name="Month" w:val="3"/>
                <w:attr w:name="Day" w:val="28"/>
                <w:attr w:name="Year" w:val="2014"/>
              </w:smartTagPr>
              <w:r w:rsidRPr="00FF19C9">
                <w:rPr>
                  <w:color w:val="FFFFFF"/>
                  <w:rPrChange w:id="289" w:author="wakkir" w:date="2015-10-22T00:46:00Z">
                    <w:rPr/>
                  </w:rPrChange>
                </w:rPr>
                <w:t>28/3/14</w:t>
              </w:r>
            </w:smartTag>
          </w:p>
        </w:tc>
        <w:tc>
          <w:tcPr>
            <w:tcW w:w="1134" w:type="dxa"/>
          </w:tcPr>
          <w:p w:rsidR="00FF19C9" w:rsidRPr="00FF19C9" w:rsidRDefault="00FF19C9" w:rsidP="00BE4AC7">
            <w:pPr>
              <w:pStyle w:val="Table"/>
              <w:ind w:left="0"/>
              <w:rPr>
                <w:color w:val="FFFFFF"/>
                <w:rPrChange w:id="290" w:author="wakkir" w:date="2015-10-22T00:46:00Z">
                  <w:rPr/>
                </w:rPrChange>
              </w:rPr>
            </w:pPr>
            <w:smartTag w:uri="urn:schemas-microsoft-com:office:smarttags" w:element="stockticker">
              <w:r w:rsidRPr="00FF19C9">
                <w:rPr>
                  <w:color w:val="FFFFFF"/>
                  <w:rPrChange w:id="291" w:author="wakkir" w:date="2015-10-22T00:46:00Z">
                    <w:rPr/>
                  </w:rPrChange>
                </w:rPr>
                <w:t>TLS</w:t>
              </w:r>
            </w:smartTag>
          </w:p>
        </w:tc>
      </w:tr>
      <w:tr w:rsidR="00FF19C9" w:rsidRPr="00595B45">
        <w:tc>
          <w:tcPr>
            <w:tcW w:w="1483" w:type="dxa"/>
          </w:tcPr>
          <w:p w:rsidR="00FF19C9" w:rsidRPr="00FF19C9" w:rsidRDefault="00FF19C9" w:rsidP="00EA2070">
            <w:pPr>
              <w:pStyle w:val="Table"/>
              <w:ind w:left="0"/>
              <w:rPr>
                <w:color w:val="FFFFFF"/>
                <w:rPrChange w:id="292" w:author="wakkir" w:date="2015-10-22T00:46:00Z">
                  <w:rPr/>
                </w:rPrChange>
              </w:rPr>
            </w:pPr>
            <w:r w:rsidRPr="00FF19C9">
              <w:rPr>
                <w:color w:val="FFFFFF"/>
                <w:rPrChange w:id="293" w:author="wakkir" w:date="2015-10-22T00:46:00Z">
                  <w:rPr/>
                </w:rPrChange>
              </w:rPr>
              <w:t>[Test Data]</w:t>
            </w:r>
          </w:p>
        </w:tc>
        <w:tc>
          <w:tcPr>
            <w:tcW w:w="5321" w:type="dxa"/>
          </w:tcPr>
          <w:p w:rsidR="00FF19C9" w:rsidRPr="00FF19C9" w:rsidRDefault="00FF19C9">
            <w:pPr>
              <w:pStyle w:val="Table"/>
              <w:ind w:left="0"/>
              <w:rPr>
                <w:color w:val="FFFFFF"/>
                <w:rPrChange w:id="294" w:author="wakkir" w:date="2015-10-22T00:46:00Z">
                  <w:rPr/>
                </w:rPrChange>
              </w:rPr>
            </w:pPr>
            <w:r w:rsidRPr="00FF19C9">
              <w:rPr>
                <w:color w:val="FFFFFF"/>
                <w:rPrChange w:id="295" w:author="wakkir" w:date="2015-10-22T00:46:00Z">
                  <w:rPr/>
                </w:rPrChange>
              </w:rPr>
              <w:t xml:space="preserve">File “Delivery Aconite 140807.zip”, as supplied by Martin Potappel </w:t>
            </w:r>
            <w:smartTag w:uri="urn:schemas-microsoft-com:office:smarttags" w:element="date">
              <w:smartTagPr>
                <w:attr w:name="Month" w:val="8"/>
                <w:attr w:name="Day" w:val="7"/>
                <w:attr w:name="Year" w:val="2014"/>
              </w:smartTagPr>
              <w:r w:rsidRPr="00FF19C9">
                <w:rPr>
                  <w:color w:val="FFFFFF"/>
                  <w:rPrChange w:id="296" w:author="wakkir" w:date="2015-10-22T00:46:00Z">
                    <w:rPr/>
                  </w:rPrChange>
                </w:rPr>
                <w:t>7/8/14</w:t>
              </w:r>
            </w:smartTag>
          </w:p>
        </w:tc>
        <w:tc>
          <w:tcPr>
            <w:tcW w:w="1134" w:type="dxa"/>
          </w:tcPr>
          <w:p w:rsidR="00FF19C9" w:rsidRPr="00FF19C9" w:rsidRDefault="00FF19C9" w:rsidP="00BE4AC7">
            <w:pPr>
              <w:pStyle w:val="Table"/>
              <w:ind w:left="0"/>
              <w:rPr>
                <w:color w:val="FFFFFF"/>
                <w:rPrChange w:id="297" w:author="wakkir" w:date="2015-10-22T00:46:00Z">
                  <w:rPr/>
                </w:rPrChange>
              </w:rPr>
            </w:pPr>
            <w:smartTag w:uri="urn:schemas-microsoft-com:office:smarttags" w:element="stockticker">
              <w:r w:rsidRPr="00FF19C9">
                <w:rPr>
                  <w:color w:val="FFFFFF"/>
                  <w:rPrChange w:id="298" w:author="wakkir" w:date="2015-10-22T00:46:00Z">
                    <w:rPr/>
                  </w:rPrChange>
                </w:rPr>
                <w:t>TLS</w:t>
              </w:r>
            </w:smartTag>
          </w:p>
        </w:tc>
      </w:tr>
    </w:tbl>
    <w:p w:rsidR="00FF19C9" w:rsidRPr="00595B45" w:rsidRDefault="00FF19C9" w:rsidP="006E7E1E">
      <w:pPr>
        <w:rPr>
          <w:rFonts w:cs="Times New Roman"/>
        </w:rPr>
      </w:pPr>
    </w:p>
    <w:p w:rsidR="00FF19C9" w:rsidRPr="00595B45" w:rsidRDefault="00FF19C9" w:rsidP="006E7E1E">
      <w:pPr>
        <w:rPr>
          <w:ins w:id="299" w:author="wakkir" w:date="2015-10-22T00:46:00Z"/>
          <w:rFonts w:cs="Times New Roman"/>
        </w:rPr>
      </w:pPr>
    </w:p>
    <w:p w:rsidR="00FF19C9" w:rsidRPr="003751FD" w:rsidRDefault="00FF19C9" w:rsidP="003751FD">
      <w:pPr>
        <w:rPr>
          <w:ins w:id="300" w:author="wakkir" w:date="2015-10-22T00:46:00Z"/>
          <w:rFonts w:cs="Times New Roman"/>
        </w:rPr>
      </w:pPr>
    </w:p>
    <w:p w:rsidR="00FF19C9" w:rsidRPr="003751FD" w:rsidRDefault="00FF19C9" w:rsidP="003751FD">
      <w:pPr>
        <w:rPr>
          <w:ins w:id="301" w:author="wakkir" w:date="2015-10-22T00:46:00Z"/>
          <w:rFonts w:cs="Times New Roman"/>
        </w:rPr>
      </w:pPr>
    </w:p>
    <w:p w:rsidR="00FF19C9" w:rsidRPr="003751FD" w:rsidRDefault="00FF19C9" w:rsidP="003751FD">
      <w:pPr>
        <w:tabs>
          <w:tab w:val="left" w:pos="2685"/>
        </w:tabs>
        <w:rPr>
          <w:ins w:id="302" w:author="wakkir" w:date="2015-10-22T00:46:00Z"/>
          <w:rFonts w:cs="Times New Roman"/>
        </w:rPr>
      </w:pPr>
      <w:ins w:id="303" w:author="wakkir" w:date="2015-10-22T00:46:00Z">
        <w:r>
          <w:rPr>
            <w:rFonts w:cs="Times New Roman"/>
          </w:rPr>
          <w:tab/>
        </w:r>
      </w:ins>
    </w:p>
    <w:p w:rsidR="00FF19C9" w:rsidRPr="00595B45" w:rsidRDefault="00FF19C9" w:rsidP="006E7E1E">
      <w:r w:rsidRPr="003751FD">
        <w:rPr>
          <w:rFonts w:cs="Times New Roman"/>
        </w:rPr>
        <w:br w:type="page"/>
      </w:r>
      <w:bookmarkStart w:id="304" w:name="_Toc517057938"/>
      <w:r w:rsidRPr="00595B45">
        <w:t>Contents</w:t>
      </w:r>
      <w:bookmarkEnd w:id="304"/>
    </w:p>
    <w:p w:rsidR="00FF19C9" w:rsidRDefault="00FF19C9">
      <w:pPr>
        <w:pStyle w:val="TOC1"/>
        <w:rPr>
          <w:rFonts w:ascii="Calibri" w:eastAsia="Times New Roman" w:hAnsi="Calibri" w:cs="Times New Roman"/>
          <w:noProof/>
          <w:sz w:val="22"/>
          <w:szCs w:val="22"/>
          <w:lang w:val="en-US"/>
        </w:rPr>
      </w:pPr>
      <w:r w:rsidRPr="00595B45">
        <w:fldChar w:fldCharType="begin"/>
      </w:r>
      <w:r w:rsidRPr="00595B45">
        <w:instrText xml:space="preserve"> TOC \o "1-2" </w:instrText>
      </w:r>
      <w:r w:rsidRPr="00595B45">
        <w:rPr>
          <w:rFonts w:cs="Times New Roman"/>
        </w:rPr>
        <w:instrText>\</w:instrText>
      </w:r>
      <w:r w:rsidRPr="00595B45">
        <w:instrText xml:space="preserve">t "A1,1,A2,2,App,1" </w:instrText>
      </w:r>
      <w:r w:rsidRPr="00595B45">
        <w:rPr>
          <w:rFonts w:cs="Times New Roman"/>
        </w:rPr>
        <w:instrText>\</w:instrText>
      </w:r>
      <w:r w:rsidRPr="00595B45">
        <w:instrText xml:space="preserve">h \z \u </w:instrText>
      </w:r>
      <w:r w:rsidRPr="00595B45">
        <w:fldChar w:fldCharType="separate"/>
      </w:r>
      <w:r>
        <w:fldChar w:fldCharType="begin"/>
      </w:r>
      <w:r>
        <w:instrText>HYPERLINK \l "_Toc396126577"</w:instrText>
      </w:r>
      <w:r>
        <w:rPr>
          <w:rFonts w:cs="Times New Roman"/>
        </w:rPr>
      </w:r>
      <w:r>
        <w:fldChar w:fldCharType="separate"/>
      </w:r>
      <w:r w:rsidRPr="009B12A9">
        <w:rPr>
          <w:rStyle w:val="Hyperlink"/>
          <w:noProof/>
        </w:rPr>
        <w:t>1.</w:t>
      </w:r>
      <w:r>
        <w:rPr>
          <w:rFonts w:ascii="Calibri" w:eastAsia="Times New Roman" w:hAnsi="Calibri" w:cs="Times New Roman"/>
          <w:noProof/>
          <w:sz w:val="22"/>
          <w:szCs w:val="22"/>
          <w:lang w:val="en-US"/>
        </w:rPr>
        <w:tab/>
      </w:r>
      <w:r w:rsidRPr="009B12A9">
        <w:rPr>
          <w:rStyle w:val="Hyperlink"/>
          <w:noProof/>
        </w:rPr>
        <w:t>Introduction</w:t>
      </w:r>
      <w:r>
        <w:rPr>
          <w:rFonts w:cs="Times New Roman"/>
          <w:noProof/>
          <w:webHidden/>
        </w:rPr>
        <w:tab/>
      </w:r>
      <w:r>
        <w:rPr>
          <w:noProof/>
          <w:webHidden/>
        </w:rPr>
        <w:fldChar w:fldCharType="begin"/>
      </w:r>
      <w:r>
        <w:rPr>
          <w:noProof/>
          <w:webHidden/>
        </w:rPr>
        <w:instrText xml:space="preserve"> PAGEREF _Toc396126577 \h </w:instrText>
      </w:r>
      <w:r>
        <w:rPr>
          <w:rFonts w:cs="Times New Roman"/>
          <w:noProof/>
        </w:rPr>
      </w:r>
      <w:r>
        <w:rPr>
          <w:noProof/>
          <w:webHidden/>
        </w:rPr>
        <w:fldChar w:fldCharType="separate"/>
      </w:r>
      <w:ins w:id="305" w:author="wakkir" w:date="2015-10-22T00:38:00Z">
        <w:r>
          <w:rPr>
            <w:noProof/>
            <w:webHidden/>
          </w:rPr>
          <w:t>3</w:t>
        </w:r>
      </w:ins>
      <w:r>
        <w:rPr>
          <w:noProof/>
          <w:webHidden/>
        </w:rPr>
        <w:fldChar w:fldCharType="end"/>
      </w:r>
      <w:r>
        <w:fldChar w:fldCharType="end"/>
      </w:r>
    </w:p>
    <w:p w:rsidR="00FF19C9" w:rsidRDefault="00FF19C9">
      <w:pPr>
        <w:pStyle w:val="TOC2"/>
        <w:rPr>
          <w:rFonts w:ascii="Calibri" w:eastAsia="Times New Roman" w:hAnsi="Calibri" w:cs="Times New Roman"/>
          <w:noProof/>
          <w:sz w:val="22"/>
          <w:szCs w:val="22"/>
          <w:lang w:val="en-US"/>
        </w:rPr>
      </w:pPr>
      <w:r>
        <w:fldChar w:fldCharType="begin"/>
      </w:r>
      <w:r>
        <w:instrText>HYPERLINK \l "_Toc396126578"</w:instrText>
      </w:r>
      <w:r>
        <w:rPr>
          <w:rFonts w:cs="Times New Roman"/>
        </w:rPr>
      </w:r>
      <w:r>
        <w:fldChar w:fldCharType="separate"/>
      </w:r>
      <w:r w:rsidRPr="009B12A9">
        <w:rPr>
          <w:rStyle w:val="Hyperlink"/>
          <w:noProof/>
        </w:rPr>
        <w:t>1.1</w:t>
      </w:r>
      <w:r>
        <w:rPr>
          <w:rFonts w:ascii="Calibri" w:eastAsia="Times New Roman" w:hAnsi="Calibri" w:cs="Times New Roman"/>
          <w:noProof/>
          <w:sz w:val="22"/>
          <w:szCs w:val="22"/>
          <w:lang w:val="en-US"/>
        </w:rPr>
        <w:tab/>
      </w:r>
      <w:r w:rsidRPr="009B12A9">
        <w:rPr>
          <w:rStyle w:val="Hyperlink"/>
          <w:noProof/>
        </w:rPr>
        <w:t>Purpose of this Document</w:t>
      </w:r>
      <w:r>
        <w:rPr>
          <w:rFonts w:cs="Times New Roman"/>
          <w:noProof/>
          <w:webHidden/>
        </w:rPr>
        <w:tab/>
      </w:r>
      <w:r>
        <w:rPr>
          <w:noProof/>
          <w:webHidden/>
        </w:rPr>
        <w:fldChar w:fldCharType="begin"/>
      </w:r>
      <w:r>
        <w:rPr>
          <w:noProof/>
          <w:webHidden/>
        </w:rPr>
        <w:instrText xml:space="preserve"> PAGEREF _Toc396126578 \h </w:instrText>
      </w:r>
      <w:r>
        <w:rPr>
          <w:rFonts w:cs="Times New Roman"/>
          <w:noProof/>
        </w:rPr>
      </w:r>
      <w:r>
        <w:rPr>
          <w:noProof/>
          <w:webHidden/>
        </w:rPr>
        <w:fldChar w:fldCharType="separate"/>
      </w:r>
      <w:ins w:id="306" w:author="wakkir" w:date="2015-10-22T00:38:00Z">
        <w:r>
          <w:rPr>
            <w:noProof/>
            <w:webHidden/>
          </w:rPr>
          <w:t>3</w:t>
        </w:r>
      </w:ins>
      <w:r>
        <w:rPr>
          <w:noProof/>
          <w:webHidden/>
        </w:rPr>
        <w:fldChar w:fldCharType="end"/>
      </w:r>
      <w:r>
        <w:fldChar w:fldCharType="end"/>
      </w:r>
    </w:p>
    <w:p w:rsidR="00FF19C9" w:rsidRDefault="00FF19C9">
      <w:pPr>
        <w:pStyle w:val="TOC2"/>
        <w:rPr>
          <w:rFonts w:ascii="Calibri" w:eastAsia="Times New Roman" w:hAnsi="Calibri" w:cs="Times New Roman"/>
          <w:noProof/>
          <w:sz w:val="22"/>
          <w:szCs w:val="22"/>
          <w:lang w:val="en-US"/>
        </w:rPr>
      </w:pPr>
      <w:r>
        <w:fldChar w:fldCharType="begin"/>
      </w:r>
      <w:r>
        <w:instrText>HYPERLINK \l "_Toc396126579"</w:instrText>
      </w:r>
      <w:r>
        <w:rPr>
          <w:rFonts w:cs="Times New Roman"/>
        </w:rPr>
      </w:r>
      <w:r>
        <w:fldChar w:fldCharType="separate"/>
      </w:r>
      <w:r w:rsidRPr="009B12A9">
        <w:rPr>
          <w:rStyle w:val="Hyperlink"/>
          <w:noProof/>
        </w:rPr>
        <w:t>1.2</w:t>
      </w:r>
      <w:r>
        <w:rPr>
          <w:rFonts w:ascii="Calibri" w:eastAsia="Times New Roman" w:hAnsi="Calibri" w:cs="Times New Roman"/>
          <w:noProof/>
          <w:sz w:val="22"/>
          <w:szCs w:val="22"/>
          <w:lang w:val="en-US"/>
        </w:rPr>
        <w:tab/>
      </w:r>
      <w:r w:rsidRPr="009B12A9">
        <w:rPr>
          <w:rStyle w:val="Hyperlink"/>
          <w:noProof/>
        </w:rPr>
        <w:t>Scope of Document</w:t>
      </w:r>
      <w:r>
        <w:rPr>
          <w:rFonts w:cs="Times New Roman"/>
          <w:noProof/>
          <w:webHidden/>
        </w:rPr>
        <w:tab/>
      </w:r>
      <w:r>
        <w:rPr>
          <w:noProof/>
          <w:webHidden/>
        </w:rPr>
        <w:fldChar w:fldCharType="begin"/>
      </w:r>
      <w:r>
        <w:rPr>
          <w:noProof/>
          <w:webHidden/>
        </w:rPr>
        <w:instrText xml:space="preserve"> PAGEREF _Toc396126579 \h </w:instrText>
      </w:r>
      <w:r>
        <w:rPr>
          <w:rFonts w:cs="Times New Roman"/>
          <w:noProof/>
        </w:rPr>
      </w:r>
      <w:r>
        <w:rPr>
          <w:noProof/>
          <w:webHidden/>
        </w:rPr>
        <w:fldChar w:fldCharType="separate"/>
      </w:r>
      <w:ins w:id="307" w:author="wakkir" w:date="2015-10-22T00:38:00Z">
        <w:r>
          <w:rPr>
            <w:noProof/>
            <w:webHidden/>
          </w:rPr>
          <w:t>3</w:t>
        </w:r>
      </w:ins>
      <w:del w:id="308" w:author="wakkir" w:date="2015-10-22T00:38:00Z">
        <w:r w:rsidDel="00F01A35">
          <w:rPr>
            <w:noProof/>
            <w:webHidden/>
          </w:rPr>
          <w:delText>1</w:delText>
        </w:r>
      </w:del>
      <w:r>
        <w:rPr>
          <w:noProof/>
          <w:webHidden/>
        </w:rPr>
        <w:fldChar w:fldCharType="end"/>
      </w:r>
      <w:r>
        <w:fldChar w:fldCharType="end"/>
      </w:r>
    </w:p>
    <w:p w:rsidR="00FF19C9" w:rsidRDefault="00FF19C9">
      <w:pPr>
        <w:pStyle w:val="TOC2"/>
        <w:rPr>
          <w:rFonts w:ascii="Calibri" w:eastAsia="Times New Roman" w:hAnsi="Calibri" w:cs="Times New Roman"/>
          <w:noProof/>
          <w:sz w:val="22"/>
          <w:szCs w:val="22"/>
          <w:lang w:val="en-US"/>
        </w:rPr>
      </w:pPr>
      <w:hyperlink w:anchor="_Toc396126580" w:history="1">
        <w:r w:rsidRPr="009B12A9">
          <w:rPr>
            <w:rStyle w:val="Hyperlink"/>
            <w:noProof/>
          </w:rPr>
          <w:t>1.3</w:t>
        </w:r>
        <w:r>
          <w:rPr>
            <w:rFonts w:ascii="Calibri" w:eastAsia="Times New Roman" w:hAnsi="Calibri" w:cs="Times New Roman"/>
            <w:noProof/>
            <w:sz w:val="22"/>
            <w:szCs w:val="22"/>
            <w:lang w:val="en-US"/>
          </w:rPr>
          <w:tab/>
        </w:r>
        <w:r w:rsidRPr="009B12A9">
          <w:rPr>
            <w:rStyle w:val="Hyperlink"/>
            <w:noProof/>
          </w:rPr>
          <w:t>Glossary</w:t>
        </w:r>
        <w:r>
          <w:rPr>
            <w:rFonts w:cs="Times New Roman"/>
            <w:noProof/>
            <w:webHidden/>
          </w:rPr>
          <w:tab/>
        </w:r>
        <w:r>
          <w:rPr>
            <w:noProof/>
            <w:webHidden/>
          </w:rPr>
          <w:fldChar w:fldCharType="begin"/>
        </w:r>
        <w:r>
          <w:rPr>
            <w:noProof/>
            <w:webHidden/>
          </w:rPr>
          <w:instrText xml:space="preserve"> PAGEREF _Toc396126580 \h </w:instrText>
        </w:r>
        <w:r>
          <w:rPr>
            <w:rFonts w:cs="Times New Roman"/>
            <w:noProof/>
          </w:rPr>
        </w:r>
        <w:r>
          <w:rPr>
            <w:noProof/>
            <w:webHidden/>
          </w:rPr>
          <w:fldChar w:fldCharType="separate"/>
        </w:r>
        <w:r>
          <w:rPr>
            <w:noProof/>
            <w:webHidden/>
          </w:rPr>
          <w:t>3</w:t>
        </w:r>
        <w:r>
          <w:rPr>
            <w:noProof/>
            <w:webHidden/>
          </w:rPr>
          <w:fldChar w:fldCharType="end"/>
        </w:r>
      </w:hyperlink>
    </w:p>
    <w:p w:rsidR="00FF19C9" w:rsidRDefault="00FF19C9">
      <w:pPr>
        <w:pStyle w:val="TOC2"/>
        <w:rPr>
          <w:rFonts w:ascii="Calibri" w:eastAsia="Times New Roman" w:hAnsi="Calibri" w:cs="Times New Roman"/>
          <w:noProof/>
          <w:sz w:val="22"/>
          <w:szCs w:val="22"/>
          <w:lang w:val="en-US"/>
        </w:rPr>
      </w:pPr>
      <w:hyperlink w:anchor="_Toc396126581" w:history="1">
        <w:r w:rsidRPr="009B12A9">
          <w:rPr>
            <w:rStyle w:val="Hyperlink"/>
            <w:noProof/>
          </w:rPr>
          <w:t>1.4</w:t>
        </w:r>
        <w:r>
          <w:rPr>
            <w:rFonts w:ascii="Calibri" w:eastAsia="Times New Roman" w:hAnsi="Calibri" w:cs="Times New Roman"/>
            <w:noProof/>
            <w:sz w:val="22"/>
            <w:szCs w:val="22"/>
            <w:lang w:val="en-US"/>
          </w:rPr>
          <w:tab/>
        </w:r>
        <w:r w:rsidRPr="009B12A9">
          <w:rPr>
            <w:rStyle w:val="Hyperlink"/>
            <w:noProof/>
          </w:rPr>
          <w:t>Outstanding issues</w:t>
        </w:r>
        <w:r>
          <w:rPr>
            <w:rFonts w:cs="Times New Roman"/>
            <w:noProof/>
            <w:webHidden/>
          </w:rPr>
          <w:tab/>
        </w:r>
        <w:r>
          <w:rPr>
            <w:noProof/>
            <w:webHidden/>
          </w:rPr>
          <w:fldChar w:fldCharType="begin"/>
        </w:r>
        <w:r>
          <w:rPr>
            <w:noProof/>
            <w:webHidden/>
          </w:rPr>
          <w:instrText xml:space="preserve"> PAGEREF _Toc396126581 \h </w:instrText>
        </w:r>
        <w:r>
          <w:rPr>
            <w:rFonts w:cs="Times New Roman"/>
            <w:noProof/>
          </w:rPr>
        </w:r>
        <w:r>
          <w:rPr>
            <w:noProof/>
            <w:webHidden/>
          </w:rPr>
          <w:fldChar w:fldCharType="separate"/>
        </w:r>
        <w:r>
          <w:rPr>
            <w:noProof/>
            <w:webHidden/>
          </w:rPr>
          <w:t>3</w:t>
        </w:r>
        <w:r>
          <w:rPr>
            <w:noProof/>
            <w:webHidden/>
          </w:rPr>
          <w:fldChar w:fldCharType="end"/>
        </w:r>
      </w:hyperlink>
    </w:p>
    <w:p w:rsidR="00FF19C9" w:rsidRDefault="00FF19C9">
      <w:pPr>
        <w:pStyle w:val="TOC1"/>
        <w:rPr>
          <w:rFonts w:ascii="Calibri" w:eastAsia="Times New Roman" w:hAnsi="Calibri" w:cs="Times New Roman"/>
          <w:noProof/>
          <w:sz w:val="22"/>
          <w:szCs w:val="22"/>
          <w:lang w:val="en-US"/>
        </w:rPr>
      </w:pPr>
      <w:r>
        <w:fldChar w:fldCharType="begin"/>
      </w:r>
      <w:r>
        <w:instrText>HYPERLINK \l "_Toc396126584"</w:instrText>
      </w:r>
      <w:r>
        <w:rPr>
          <w:rFonts w:cs="Times New Roman"/>
        </w:rPr>
      </w:r>
      <w:r>
        <w:fldChar w:fldCharType="separate"/>
      </w:r>
      <w:r w:rsidRPr="009B12A9">
        <w:rPr>
          <w:rStyle w:val="Hyperlink"/>
          <w:noProof/>
        </w:rPr>
        <w:t>2.</w:t>
      </w:r>
      <w:r>
        <w:rPr>
          <w:rFonts w:ascii="Calibri" w:eastAsia="Times New Roman" w:hAnsi="Calibri" w:cs="Times New Roman"/>
          <w:noProof/>
          <w:sz w:val="22"/>
          <w:szCs w:val="22"/>
          <w:lang w:val="en-US"/>
        </w:rPr>
        <w:tab/>
      </w:r>
      <w:r w:rsidRPr="009B12A9">
        <w:rPr>
          <w:rStyle w:val="Hyperlink"/>
          <w:noProof/>
        </w:rPr>
        <w:t>Permitted Platforms</w:t>
      </w:r>
      <w:r>
        <w:rPr>
          <w:rFonts w:cs="Times New Roman"/>
          <w:noProof/>
          <w:webHidden/>
        </w:rPr>
        <w:tab/>
      </w:r>
      <w:r>
        <w:rPr>
          <w:noProof/>
          <w:webHidden/>
        </w:rPr>
        <w:fldChar w:fldCharType="begin"/>
      </w:r>
      <w:r>
        <w:rPr>
          <w:noProof/>
          <w:webHidden/>
        </w:rPr>
        <w:instrText xml:space="preserve"> PAGEREF _Toc396126584 \h </w:instrText>
      </w:r>
      <w:r>
        <w:rPr>
          <w:rFonts w:cs="Times New Roman"/>
          <w:noProof/>
        </w:rPr>
      </w:r>
      <w:r>
        <w:rPr>
          <w:noProof/>
          <w:webHidden/>
        </w:rPr>
        <w:fldChar w:fldCharType="separate"/>
      </w:r>
      <w:ins w:id="309" w:author="wakkir" w:date="2015-10-22T00:38:00Z">
        <w:r>
          <w:rPr>
            <w:noProof/>
            <w:webHidden/>
          </w:rPr>
          <w:t>3</w:t>
        </w:r>
      </w:ins>
      <w:del w:id="310" w:author="wakkir" w:date="2015-10-22T00:38:00Z">
        <w:r w:rsidDel="00F01A35">
          <w:rPr>
            <w:noProof/>
            <w:webHidden/>
          </w:rPr>
          <w:delText>4</w:delText>
        </w:r>
      </w:del>
      <w:r>
        <w:rPr>
          <w:noProof/>
          <w:webHidden/>
        </w:rPr>
        <w:fldChar w:fldCharType="end"/>
      </w:r>
      <w:r>
        <w:fldChar w:fldCharType="end"/>
      </w:r>
    </w:p>
    <w:p w:rsidR="00FF19C9" w:rsidRDefault="00FF19C9">
      <w:pPr>
        <w:pStyle w:val="TOC1"/>
        <w:rPr>
          <w:rFonts w:ascii="Calibri" w:eastAsia="Times New Roman" w:hAnsi="Calibri" w:cs="Times New Roman"/>
          <w:noProof/>
          <w:sz w:val="22"/>
          <w:szCs w:val="22"/>
          <w:lang w:val="en-US"/>
        </w:rPr>
      </w:pPr>
      <w:r>
        <w:fldChar w:fldCharType="begin"/>
      </w:r>
      <w:r>
        <w:instrText>HYPERLINK \l "_Toc396126585"</w:instrText>
      </w:r>
      <w:r>
        <w:rPr>
          <w:rFonts w:cs="Times New Roman"/>
        </w:rPr>
      </w:r>
      <w:r>
        <w:fldChar w:fldCharType="separate"/>
      </w:r>
      <w:r w:rsidRPr="009B12A9">
        <w:rPr>
          <w:rStyle w:val="Hyperlink"/>
          <w:noProof/>
        </w:rPr>
        <w:t>3.</w:t>
      </w:r>
      <w:r>
        <w:rPr>
          <w:rFonts w:ascii="Calibri" w:eastAsia="Times New Roman" w:hAnsi="Calibri" w:cs="Times New Roman"/>
          <w:noProof/>
          <w:sz w:val="22"/>
          <w:szCs w:val="22"/>
          <w:lang w:val="en-US"/>
        </w:rPr>
        <w:tab/>
      </w:r>
      <w:r w:rsidRPr="009B12A9">
        <w:rPr>
          <w:rStyle w:val="Hyperlink"/>
          <w:noProof/>
        </w:rPr>
        <w:t>Test/Production Personalisation Data</w:t>
      </w:r>
      <w:r>
        <w:rPr>
          <w:rFonts w:cs="Times New Roman"/>
          <w:noProof/>
          <w:webHidden/>
        </w:rPr>
        <w:tab/>
      </w:r>
      <w:r>
        <w:rPr>
          <w:noProof/>
          <w:webHidden/>
        </w:rPr>
        <w:fldChar w:fldCharType="begin"/>
      </w:r>
      <w:r>
        <w:rPr>
          <w:noProof/>
          <w:webHidden/>
        </w:rPr>
        <w:instrText xml:space="preserve"> PAGEREF _Toc396126585 \h </w:instrText>
      </w:r>
      <w:r>
        <w:rPr>
          <w:rFonts w:cs="Times New Roman"/>
          <w:noProof/>
        </w:rPr>
      </w:r>
      <w:r>
        <w:rPr>
          <w:noProof/>
          <w:webHidden/>
        </w:rPr>
        <w:fldChar w:fldCharType="separate"/>
      </w:r>
      <w:ins w:id="311" w:author="wakkir" w:date="2015-10-22T00:38:00Z">
        <w:r>
          <w:rPr>
            <w:noProof/>
            <w:webHidden/>
          </w:rPr>
          <w:t>3</w:t>
        </w:r>
      </w:ins>
      <w:del w:id="312" w:author="wakkir" w:date="2015-10-22T00:38:00Z">
        <w:r w:rsidDel="00F01A35">
          <w:rPr>
            <w:noProof/>
            <w:webHidden/>
          </w:rPr>
          <w:delText>5</w:delText>
        </w:r>
      </w:del>
      <w:r>
        <w:rPr>
          <w:noProof/>
          <w:webHidden/>
        </w:rPr>
        <w:fldChar w:fldCharType="end"/>
      </w:r>
      <w:r>
        <w:fldChar w:fldCharType="end"/>
      </w:r>
    </w:p>
    <w:p w:rsidR="00FF19C9" w:rsidRDefault="00FF19C9">
      <w:pPr>
        <w:pStyle w:val="TOC1"/>
        <w:rPr>
          <w:rFonts w:ascii="Calibri" w:eastAsia="Times New Roman" w:hAnsi="Calibri" w:cs="Times New Roman"/>
          <w:noProof/>
          <w:sz w:val="22"/>
          <w:szCs w:val="22"/>
          <w:lang w:val="en-US"/>
        </w:rPr>
      </w:pPr>
      <w:r>
        <w:fldChar w:fldCharType="begin"/>
      </w:r>
      <w:r>
        <w:instrText>HYPERLINK \l "_Toc396126586"</w:instrText>
      </w:r>
      <w:r>
        <w:rPr>
          <w:rFonts w:cs="Times New Roman"/>
        </w:rPr>
      </w:r>
      <w:r>
        <w:fldChar w:fldCharType="separate"/>
      </w:r>
      <w:r w:rsidRPr="009B12A9">
        <w:rPr>
          <w:rStyle w:val="Hyperlink"/>
          <w:noProof/>
        </w:rPr>
        <w:t>4.</w:t>
      </w:r>
      <w:r>
        <w:rPr>
          <w:rFonts w:ascii="Calibri" w:eastAsia="Times New Roman" w:hAnsi="Calibri" w:cs="Times New Roman"/>
          <w:noProof/>
          <w:sz w:val="22"/>
          <w:szCs w:val="22"/>
          <w:lang w:val="en-US"/>
        </w:rPr>
        <w:tab/>
      </w:r>
      <w:r w:rsidRPr="009B12A9">
        <w:rPr>
          <w:rStyle w:val="Hyperlink"/>
          <w:noProof/>
        </w:rPr>
        <w:t>Application Specific Platform Related Parameters</w:t>
      </w:r>
      <w:r>
        <w:rPr>
          <w:rFonts w:cs="Times New Roman"/>
          <w:noProof/>
          <w:webHidden/>
        </w:rPr>
        <w:tab/>
      </w:r>
      <w:r>
        <w:rPr>
          <w:noProof/>
          <w:webHidden/>
        </w:rPr>
        <w:fldChar w:fldCharType="begin"/>
      </w:r>
      <w:r>
        <w:rPr>
          <w:noProof/>
          <w:webHidden/>
        </w:rPr>
        <w:instrText xml:space="preserve"> PAGEREF _Toc396126586 \h </w:instrText>
      </w:r>
      <w:r>
        <w:rPr>
          <w:rFonts w:cs="Times New Roman"/>
          <w:noProof/>
        </w:rPr>
      </w:r>
      <w:r>
        <w:rPr>
          <w:noProof/>
          <w:webHidden/>
        </w:rPr>
        <w:fldChar w:fldCharType="separate"/>
      </w:r>
      <w:ins w:id="313" w:author="wakkir" w:date="2015-10-22T00:38:00Z">
        <w:r>
          <w:rPr>
            <w:noProof/>
            <w:webHidden/>
          </w:rPr>
          <w:t>3</w:t>
        </w:r>
      </w:ins>
      <w:del w:id="314" w:author="wakkir" w:date="2015-10-22T00:38:00Z">
        <w:r w:rsidDel="00F01A35">
          <w:rPr>
            <w:noProof/>
            <w:webHidden/>
          </w:rPr>
          <w:delText>6</w:delText>
        </w:r>
      </w:del>
      <w:r>
        <w:rPr>
          <w:noProof/>
          <w:webHidden/>
        </w:rPr>
        <w:fldChar w:fldCharType="end"/>
      </w:r>
      <w:r>
        <w:fldChar w:fldCharType="end"/>
      </w:r>
    </w:p>
    <w:p w:rsidR="00FF19C9" w:rsidRDefault="00FF19C9">
      <w:pPr>
        <w:pStyle w:val="TOC2"/>
        <w:rPr>
          <w:rFonts w:ascii="Calibri" w:eastAsia="Times New Roman" w:hAnsi="Calibri" w:cs="Times New Roman"/>
          <w:noProof/>
          <w:sz w:val="22"/>
          <w:szCs w:val="22"/>
          <w:lang w:val="en-US"/>
        </w:rPr>
      </w:pPr>
      <w:r>
        <w:fldChar w:fldCharType="begin"/>
      </w:r>
      <w:r>
        <w:instrText>HYPERLINK \l "_Toc396126587"</w:instrText>
      </w:r>
      <w:r>
        <w:rPr>
          <w:rFonts w:cs="Times New Roman"/>
        </w:rPr>
      </w:r>
      <w:r>
        <w:fldChar w:fldCharType="separate"/>
      </w:r>
      <w:r w:rsidRPr="009B12A9">
        <w:rPr>
          <w:rStyle w:val="Hyperlink"/>
          <w:noProof/>
        </w:rPr>
        <w:t>4.1</w:t>
      </w:r>
      <w:r>
        <w:rPr>
          <w:rFonts w:ascii="Calibri" w:eastAsia="Times New Roman" w:hAnsi="Calibri" w:cs="Times New Roman"/>
          <w:noProof/>
          <w:sz w:val="22"/>
          <w:szCs w:val="22"/>
          <w:lang w:val="en-US"/>
        </w:rPr>
        <w:tab/>
      </w:r>
      <w:r w:rsidRPr="009B12A9">
        <w:rPr>
          <w:rStyle w:val="Hyperlink"/>
          <w:noProof/>
        </w:rPr>
        <w:t>MSA Application platform related parameters</w:t>
      </w:r>
      <w:r>
        <w:rPr>
          <w:rFonts w:cs="Times New Roman"/>
          <w:noProof/>
          <w:webHidden/>
        </w:rPr>
        <w:tab/>
      </w:r>
      <w:r>
        <w:rPr>
          <w:noProof/>
          <w:webHidden/>
        </w:rPr>
        <w:fldChar w:fldCharType="begin"/>
      </w:r>
      <w:r>
        <w:rPr>
          <w:noProof/>
          <w:webHidden/>
        </w:rPr>
        <w:instrText xml:space="preserve"> PAGEREF _Toc396126587 \h </w:instrText>
      </w:r>
      <w:r>
        <w:rPr>
          <w:rFonts w:cs="Times New Roman"/>
          <w:noProof/>
        </w:rPr>
      </w:r>
      <w:r>
        <w:rPr>
          <w:noProof/>
          <w:webHidden/>
        </w:rPr>
        <w:fldChar w:fldCharType="separate"/>
      </w:r>
      <w:ins w:id="315" w:author="wakkir" w:date="2015-10-22T00:38:00Z">
        <w:r>
          <w:rPr>
            <w:noProof/>
            <w:webHidden/>
          </w:rPr>
          <w:t>3</w:t>
        </w:r>
      </w:ins>
      <w:del w:id="316" w:author="wakkir" w:date="2015-10-22T00:38:00Z">
        <w:r w:rsidDel="00F01A35">
          <w:rPr>
            <w:noProof/>
            <w:webHidden/>
          </w:rPr>
          <w:delText>6</w:delText>
        </w:r>
      </w:del>
      <w:r>
        <w:rPr>
          <w:noProof/>
          <w:webHidden/>
        </w:rPr>
        <w:fldChar w:fldCharType="end"/>
      </w:r>
      <w:r>
        <w:fldChar w:fldCharType="end"/>
      </w:r>
    </w:p>
    <w:p w:rsidR="00FF19C9" w:rsidRDefault="00FF19C9">
      <w:pPr>
        <w:pStyle w:val="TOC2"/>
        <w:rPr>
          <w:rFonts w:ascii="Calibri" w:eastAsia="Times New Roman" w:hAnsi="Calibri" w:cs="Times New Roman"/>
          <w:noProof/>
          <w:sz w:val="22"/>
          <w:szCs w:val="22"/>
          <w:lang w:val="en-US"/>
        </w:rPr>
      </w:pPr>
      <w:r>
        <w:fldChar w:fldCharType="begin"/>
      </w:r>
      <w:r>
        <w:instrText>HYPERLINK \l "_Toc396126588"</w:instrText>
      </w:r>
      <w:r>
        <w:rPr>
          <w:rFonts w:cs="Times New Roman"/>
        </w:rPr>
      </w:r>
      <w:r>
        <w:fldChar w:fldCharType="separate"/>
      </w:r>
      <w:r w:rsidRPr="009B12A9">
        <w:rPr>
          <w:rStyle w:val="Hyperlink"/>
          <w:noProof/>
        </w:rPr>
        <w:t>4.2</w:t>
      </w:r>
      <w:r>
        <w:rPr>
          <w:rFonts w:ascii="Calibri" w:eastAsia="Times New Roman" w:hAnsi="Calibri" w:cs="Times New Roman"/>
          <w:noProof/>
          <w:sz w:val="22"/>
          <w:szCs w:val="22"/>
          <w:lang w:val="en-US"/>
        </w:rPr>
        <w:tab/>
      </w:r>
      <w:r w:rsidRPr="009B12A9">
        <w:rPr>
          <w:rStyle w:val="Hyperlink"/>
          <w:noProof/>
        </w:rPr>
        <w:t>S9 Application platform related parameters</w:t>
      </w:r>
      <w:r>
        <w:rPr>
          <w:rFonts w:cs="Times New Roman"/>
          <w:noProof/>
          <w:webHidden/>
        </w:rPr>
        <w:tab/>
      </w:r>
      <w:r>
        <w:rPr>
          <w:noProof/>
          <w:webHidden/>
        </w:rPr>
        <w:fldChar w:fldCharType="begin"/>
      </w:r>
      <w:r>
        <w:rPr>
          <w:noProof/>
          <w:webHidden/>
        </w:rPr>
        <w:instrText xml:space="preserve"> PAGEREF _Toc396126588 \h </w:instrText>
      </w:r>
      <w:r>
        <w:rPr>
          <w:rFonts w:cs="Times New Roman"/>
          <w:noProof/>
        </w:rPr>
      </w:r>
      <w:r>
        <w:rPr>
          <w:noProof/>
          <w:webHidden/>
        </w:rPr>
        <w:fldChar w:fldCharType="separate"/>
      </w:r>
      <w:ins w:id="317" w:author="wakkir" w:date="2015-10-22T00:38:00Z">
        <w:r>
          <w:rPr>
            <w:noProof/>
            <w:webHidden/>
          </w:rPr>
          <w:t>3</w:t>
        </w:r>
      </w:ins>
      <w:del w:id="318" w:author="wakkir" w:date="2015-10-22T00:38:00Z">
        <w:r w:rsidDel="00F01A35">
          <w:rPr>
            <w:noProof/>
            <w:webHidden/>
          </w:rPr>
          <w:delText>6</w:delText>
        </w:r>
      </w:del>
      <w:r>
        <w:rPr>
          <w:noProof/>
          <w:webHidden/>
        </w:rPr>
        <w:fldChar w:fldCharType="end"/>
      </w:r>
      <w:r>
        <w:fldChar w:fldCharType="end"/>
      </w:r>
    </w:p>
    <w:p w:rsidR="00FF19C9" w:rsidRDefault="00FF19C9">
      <w:pPr>
        <w:pStyle w:val="TOC2"/>
        <w:rPr>
          <w:rFonts w:ascii="Calibri" w:eastAsia="Times New Roman" w:hAnsi="Calibri" w:cs="Times New Roman"/>
          <w:noProof/>
          <w:sz w:val="22"/>
          <w:szCs w:val="22"/>
          <w:lang w:val="en-US"/>
        </w:rPr>
      </w:pPr>
      <w:r>
        <w:fldChar w:fldCharType="begin"/>
      </w:r>
      <w:r>
        <w:instrText>HYPERLINK \l "_Toc396126589"</w:instrText>
      </w:r>
      <w:r>
        <w:rPr>
          <w:rFonts w:cs="Times New Roman"/>
        </w:rPr>
      </w:r>
      <w:r>
        <w:fldChar w:fldCharType="separate"/>
      </w:r>
      <w:r w:rsidRPr="009B12A9">
        <w:rPr>
          <w:rStyle w:val="Hyperlink"/>
          <w:noProof/>
        </w:rPr>
        <w:t>4.3</w:t>
      </w:r>
      <w:r>
        <w:rPr>
          <w:rFonts w:ascii="Calibri" w:eastAsia="Times New Roman" w:hAnsi="Calibri" w:cs="Times New Roman"/>
          <w:noProof/>
          <w:sz w:val="22"/>
          <w:szCs w:val="22"/>
          <w:lang w:val="en-US"/>
        </w:rPr>
        <w:tab/>
      </w:r>
      <w:r w:rsidRPr="009B12A9">
        <w:rPr>
          <w:rStyle w:val="Hyperlink"/>
          <w:noProof/>
        </w:rPr>
        <w:t>S2 Application platform related parameters</w:t>
      </w:r>
      <w:r>
        <w:rPr>
          <w:rFonts w:cs="Times New Roman"/>
          <w:noProof/>
          <w:webHidden/>
        </w:rPr>
        <w:tab/>
      </w:r>
      <w:r>
        <w:rPr>
          <w:noProof/>
          <w:webHidden/>
        </w:rPr>
        <w:fldChar w:fldCharType="begin"/>
      </w:r>
      <w:r>
        <w:rPr>
          <w:noProof/>
          <w:webHidden/>
        </w:rPr>
        <w:instrText xml:space="preserve"> PAGEREF _Toc396126589 \h </w:instrText>
      </w:r>
      <w:r>
        <w:rPr>
          <w:rFonts w:cs="Times New Roman"/>
          <w:noProof/>
        </w:rPr>
      </w:r>
      <w:r>
        <w:rPr>
          <w:noProof/>
          <w:webHidden/>
        </w:rPr>
        <w:fldChar w:fldCharType="separate"/>
      </w:r>
      <w:ins w:id="319" w:author="wakkir" w:date="2015-10-22T00:38:00Z">
        <w:r>
          <w:rPr>
            <w:noProof/>
            <w:webHidden/>
          </w:rPr>
          <w:t>3</w:t>
        </w:r>
      </w:ins>
      <w:del w:id="320" w:author="wakkir" w:date="2015-10-22T00:38:00Z">
        <w:r w:rsidDel="00F01A35">
          <w:rPr>
            <w:noProof/>
            <w:webHidden/>
          </w:rPr>
          <w:delText>6</w:delText>
        </w:r>
      </w:del>
      <w:r>
        <w:rPr>
          <w:noProof/>
          <w:webHidden/>
        </w:rPr>
        <w:fldChar w:fldCharType="end"/>
      </w:r>
      <w:r>
        <w:fldChar w:fldCharType="end"/>
      </w:r>
    </w:p>
    <w:p w:rsidR="00FF19C9" w:rsidRDefault="00FF19C9">
      <w:pPr>
        <w:pStyle w:val="TOC2"/>
        <w:rPr>
          <w:rFonts w:ascii="Calibri" w:eastAsia="Times New Roman" w:hAnsi="Calibri" w:cs="Times New Roman"/>
          <w:noProof/>
          <w:sz w:val="22"/>
          <w:szCs w:val="22"/>
          <w:lang w:val="en-US"/>
        </w:rPr>
      </w:pPr>
      <w:r>
        <w:fldChar w:fldCharType="begin"/>
      </w:r>
      <w:r>
        <w:instrText>HYPERLINK \l "_Toc396126590"</w:instrText>
      </w:r>
      <w:r>
        <w:rPr>
          <w:rFonts w:cs="Times New Roman"/>
        </w:rPr>
      </w:r>
      <w:r>
        <w:fldChar w:fldCharType="separate"/>
      </w:r>
      <w:r w:rsidRPr="009B12A9">
        <w:rPr>
          <w:rStyle w:val="Hyperlink"/>
          <w:noProof/>
        </w:rPr>
        <w:t>4.4</w:t>
      </w:r>
      <w:r>
        <w:rPr>
          <w:rFonts w:ascii="Calibri" w:eastAsia="Times New Roman" w:hAnsi="Calibri" w:cs="Times New Roman"/>
          <w:noProof/>
          <w:sz w:val="22"/>
          <w:szCs w:val="22"/>
          <w:lang w:val="en-US"/>
        </w:rPr>
        <w:tab/>
      </w:r>
      <w:r w:rsidRPr="009B12A9">
        <w:rPr>
          <w:rStyle w:val="Hyperlink"/>
          <w:noProof/>
        </w:rPr>
        <w:t>Platform related personalisation data</w:t>
      </w:r>
      <w:r>
        <w:rPr>
          <w:rFonts w:cs="Times New Roman"/>
          <w:noProof/>
          <w:webHidden/>
        </w:rPr>
        <w:tab/>
      </w:r>
      <w:r>
        <w:rPr>
          <w:noProof/>
          <w:webHidden/>
        </w:rPr>
        <w:fldChar w:fldCharType="begin"/>
      </w:r>
      <w:r>
        <w:rPr>
          <w:noProof/>
          <w:webHidden/>
        </w:rPr>
        <w:instrText xml:space="preserve"> PAGEREF _Toc396126590 \h </w:instrText>
      </w:r>
      <w:r>
        <w:rPr>
          <w:rFonts w:cs="Times New Roman"/>
          <w:noProof/>
        </w:rPr>
      </w:r>
      <w:r>
        <w:rPr>
          <w:noProof/>
          <w:webHidden/>
        </w:rPr>
        <w:fldChar w:fldCharType="separate"/>
      </w:r>
      <w:ins w:id="321" w:author="wakkir" w:date="2015-10-22T00:38:00Z">
        <w:r>
          <w:rPr>
            <w:noProof/>
            <w:webHidden/>
          </w:rPr>
          <w:t>3</w:t>
        </w:r>
      </w:ins>
      <w:del w:id="322" w:author="wakkir" w:date="2015-10-22T00:38:00Z">
        <w:r w:rsidDel="00F01A35">
          <w:rPr>
            <w:noProof/>
            <w:webHidden/>
          </w:rPr>
          <w:delText>7</w:delText>
        </w:r>
      </w:del>
      <w:r>
        <w:rPr>
          <w:noProof/>
          <w:webHidden/>
        </w:rPr>
        <w:fldChar w:fldCharType="end"/>
      </w:r>
      <w:r>
        <w:fldChar w:fldCharType="end"/>
      </w:r>
    </w:p>
    <w:p w:rsidR="00FF19C9" w:rsidRDefault="00FF19C9">
      <w:pPr>
        <w:pStyle w:val="TOC1"/>
        <w:rPr>
          <w:rFonts w:ascii="Calibri" w:eastAsia="Times New Roman" w:hAnsi="Calibri" w:cs="Times New Roman"/>
          <w:noProof/>
          <w:sz w:val="22"/>
          <w:szCs w:val="22"/>
          <w:lang w:val="en-US"/>
        </w:rPr>
      </w:pPr>
      <w:r>
        <w:fldChar w:fldCharType="begin"/>
      </w:r>
      <w:r>
        <w:instrText>HYPERLINK \l "_Toc396126591"</w:instrText>
      </w:r>
      <w:r>
        <w:rPr>
          <w:rFonts w:cs="Times New Roman"/>
        </w:rPr>
      </w:r>
      <w:r>
        <w:fldChar w:fldCharType="separate"/>
      </w:r>
      <w:r w:rsidRPr="009B12A9">
        <w:rPr>
          <w:rStyle w:val="Hyperlink"/>
          <w:noProof/>
        </w:rPr>
        <w:t>5.</w:t>
      </w:r>
      <w:r>
        <w:rPr>
          <w:rFonts w:ascii="Calibri" w:eastAsia="Times New Roman" w:hAnsi="Calibri" w:cs="Times New Roman"/>
          <w:noProof/>
          <w:sz w:val="22"/>
          <w:szCs w:val="22"/>
          <w:lang w:val="en-US"/>
        </w:rPr>
        <w:tab/>
      </w:r>
      <w:r w:rsidRPr="009B12A9">
        <w:rPr>
          <w:rStyle w:val="Hyperlink"/>
          <w:noProof/>
        </w:rPr>
        <w:t>Shared Personalisation Data</w:t>
      </w:r>
      <w:r>
        <w:rPr>
          <w:rFonts w:cs="Times New Roman"/>
          <w:noProof/>
          <w:webHidden/>
        </w:rPr>
        <w:tab/>
      </w:r>
      <w:r>
        <w:rPr>
          <w:noProof/>
          <w:webHidden/>
        </w:rPr>
        <w:fldChar w:fldCharType="begin"/>
      </w:r>
      <w:r>
        <w:rPr>
          <w:noProof/>
          <w:webHidden/>
        </w:rPr>
        <w:instrText xml:space="preserve"> PAGEREF _Toc396126591 \h </w:instrText>
      </w:r>
      <w:r>
        <w:rPr>
          <w:rFonts w:cs="Times New Roman"/>
          <w:noProof/>
        </w:rPr>
      </w:r>
      <w:r>
        <w:rPr>
          <w:noProof/>
          <w:webHidden/>
        </w:rPr>
        <w:fldChar w:fldCharType="separate"/>
      </w:r>
      <w:ins w:id="323" w:author="wakkir" w:date="2015-10-22T00:38:00Z">
        <w:r>
          <w:rPr>
            <w:noProof/>
            <w:webHidden/>
          </w:rPr>
          <w:t>3</w:t>
        </w:r>
      </w:ins>
      <w:del w:id="324" w:author="wakkir" w:date="2015-10-22T00:38:00Z">
        <w:r w:rsidDel="00F01A35">
          <w:rPr>
            <w:noProof/>
            <w:webHidden/>
          </w:rPr>
          <w:delText>8</w:delText>
        </w:r>
      </w:del>
      <w:r>
        <w:rPr>
          <w:noProof/>
          <w:webHidden/>
        </w:rPr>
        <w:fldChar w:fldCharType="end"/>
      </w:r>
      <w:r>
        <w:fldChar w:fldCharType="end"/>
      </w:r>
    </w:p>
    <w:p w:rsidR="00FF19C9" w:rsidRDefault="00FF19C9">
      <w:pPr>
        <w:pStyle w:val="TOC2"/>
        <w:rPr>
          <w:rFonts w:ascii="Calibri" w:eastAsia="Times New Roman" w:hAnsi="Calibri" w:cs="Times New Roman"/>
          <w:noProof/>
          <w:sz w:val="22"/>
          <w:szCs w:val="22"/>
          <w:lang w:val="en-US"/>
        </w:rPr>
      </w:pPr>
      <w:r>
        <w:fldChar w:fldCharType="begin"/>
      </w:r>
      <w:r>
        <w:instrText>HYPERLINK \l "_Toc396126592"</w:instrText>
      </w:r>
      <w:r>
        <w:rPr>
          <w:rFonts w:cs="Times New Roman"/>
        </w:rPr>
      </w:r>
      <w:r>
        <w:fldChar w:fldCharType="separate"/>
      </w:r>
      <w:r w:rsidRPr="009B12A9">
        <w:rPr>
          <w:rStyle w:val="Hyperlink"/>
          <w:noProof/>
        </w:rPr>
        <w:t>5.1</w:t>
      </w:r>
      <w:r>
        <w:rPr>
          <w:rFonts w:ascii="Calibri" w:eastAsia="Times New Roman" w:hAnsi="Calibri" w:cs="Times New Roman"/>
          <w:noProof/>
          <w:sz w:val="22"/>
          <w:szCs w:val="22"/>
          <w:lang w:val="en-US"/>
        </w:rPr>
        <w:tab/>
      </w:r>
      <w:r w:rsidRPr="009B12A9">
        <w:rPr>
          <w:rStyle w:val="Hyperlink"/>
          <w:noProof/>
        </w:rPr>
        <w:t>Product Level Personalisation Data</w:t>
      </w:r>
      <w:r>
        <w:rPr>
          <w:rFonts w:cs="Times New Roman"/>
          <w:noProof/>
          <w:webHidden/>
        </w:rPr>
        <w:tab/>
      </w:r>
      <w:r>
        <w:rPr>
          <w:noProof/>
          <w:webHidden/>
        </w:rPr>
        <w:fldChar w:fldCharType="begin"/>
      </w:r>
      <w:r>
        <w:rPr>
          <w:noProof/>
          <w:webHidden/>
        </w:rPr>
        <w:instrText xml:space="preserve"> PAGEREF _Toc396126592 \h </w:instrText>
      </w:r>
      <w:r>
        <w:rPr>
          <w:rFonts w:cs="Times New Roman"/>
          <w:noProof/>
        </w:rPr>
      </w:r>
      <w:r>
        <w:rPr>
          <w:noProof/>
          <w:webHidden/>
        </w:rPr>
        <w:fldChar w:fldCharType="separate"/>
      </w:r>
      <w:ins w:id="325" w:author="wakkir" w:date="2015-10-22T00:38:00Z">
        <w:r>
          <w:rPr>
            <w:noProof/>
            <w:webHidden/>
          </w:rPr>
          <w:t>3</w:t>
        </w:r>
      </w:ins>
      <w:del w:id="326" w:author="wakkir" w:date="2015-10-22T00:38:00Z">
        <w:r w:rsidDel="00F01A35">
          <w:rPr>
            <w:noProof/>
            <w:webHidden/>
          </w:rPr>
          <w:delText>8</w:delText>
        </w:r>
      </w:del>
      <w:r>
        <w:rPr>
          <w:noProof/>
          <w:webHidden/>
        </w:rPr>
        <w:fldChar w:fldCharType="end"/>
      </w:r>
      <w:r>
        <w:fldChar w:fldCharType="end"/>
      </w:r>
    </w:p>
    <w:p w:rsidR="00FF19C9" w:rsidRDefault="00FF19C9">
      <w:pPr>
        <w:pStyle w:val="TOC2"/>
        <w:rPr>
          <w:rFonts w:ascii="Calibri" w:eastAsia="Times New Roman" w:hAnsi="Calibri" w:cs="Times New Roman"/>
          <w:noProof/>
          <w:sz w:val="22"/>
          <w:szCs w:val="22"/>
          <w:lang w:val="en-US"/>
        </w:rPr>
      </w:pPr>
      <w:r>
        <w:fldChar w:fldCharType="begin"/>
      </w:r>
      <w:r>
        <w:instrText>HYPERLINK \l "_Toc396126593"</w:instrText>
      </w:r>
      <w:r>
        <w:rPr>
          <w:rFonts w:cs="Times New Roman"/>
        </w:rPr>
      </w:r>
      <w:r>
        <w:fldChar w:fldCharType="separate"/>
      </w:r>
      <w:r w:rsidRPr="009B12A9">
        <w:rPr>
          <w:rStyle w:val="Hyperlink"/>
          <w:noProof/>
        </w:rPr>
        <w:t>5.2</w:t>
      </w:r>
      <w:r>
        <w:rPr>
          <w:rFonts w:ascii="Calibri" w:eastAsia="Times New Roman" w:hAnsi="Calibri" w:cs="Times New Roman"/>
          <w:noProof/>
          <w:sz w:val="22"/>
          <w:szCs w:val="22"/>
          <w:lang w:val="en-US"/>
        </w:rPr>
        <w:tab/>
      </w:r>
      <w:r w:rsidRPr="009B12A9">
        <w:rPr>
          <w:rStyle w:val="Hyperlink"/>
          <w:noProof/>
        </w:rPr>
        <w:t>Personalisation data provided with an NSAM request</w:t>
      </w:r>
      <w:r>
        <w:rPr>
          <w:rFonts w:cs="Times New Roman"/>
          <w:noProof/>
          <w:webHidden/>
        </w:rPr>
        <w:tab/>
      </w:r>
      <w:r>
        <w:rPr>
          <w:noProof/>
          <w:webHidden/>
        </w:rPr>
        <w:fldChar w:fldCharType="begin"/>
      </w:r>
      <w:r>
        <w:rPr>
          <w:noProof/>
          <w:webHidden/>
        </w:rPr>
        <w:instrText xml:space="preserve"> PAGEREF _Toc396126593 \h </w:instrText>
      </w:r>
      <w:r>
        <w:rPr>
          <w:rFonts w:cs="Times New Roman"/>
          <w:noProof/>
        </w:rPr>
      </w:r>
      <w:r>
        <w:rPr>
          <w:noProof/>
          <w:webHidden/>
        </w:rPr>
        <w:fldChar w:fldCharType="separate"/>
      </w:r>
      <w:ins w:id="327" w:author="wakkir" w:date="2015-10-22T00:38:00Z">
        <w:r>
          <w:rPr>
            <w:noProof/>
            <w:webHidden/>
          </w:rPr>
          <w:t>3</w:t>
        </w:r>
      </w:ins>
      <w:del w:id="328" w:author="wakkir" w:date="2015-10-22T00:38:00Z">
        <w:r w:rsidDel="00F01A35">
          <w:rPr>
            <w:noProof/>
            <w:webHidden/>
          </w:rPr>
          <w:delText>13</w:delText>
        </w:r>
      </w:del>
      <w:r>
        <w:rPr>
          <w:noProof/>
          <w:webHidden/>
        </w:rPr>
        <w:fldChar w:fldCharType="end"/>
      </w:r>
      <w:r>
        <w:fldChar w:fldCharType="end"/>
      </w:r>
    </w:p>
    <w:p w:rsidR="00FF19C9" w:rsidRDefault="00FF19C9">
      <w:pPr>
        <w:pStyle w:val="TOC2"/>
        <w:rPr>
          <w:rFonts w:ascii="Calibri" w:eastAsia="Times New Roman" w:hAnsi="Calibri" w:cs="Times New Roman"/>
          <w:noProof/>
          <w:sz w:val="22"/>
          <w:szCs w:val="22"/>
          <w:lang w:val="en-US"/>
        </w:rPr>
      </w:pPr>
      <w:r>
        <w:fldChar w:fldCharType="begin"/>
      </w:r>
      <w:r>
        <w:instrText>HYPERLINK \l "_Toc396126594"</w:instrText>
      </w:r>
      <w:r>
        <w:rPr>
          <w:rFonts w:cs="Times New Roman"/>
        </w:rPr>
      </w:r>
      <w:r>
        <w:fldChar w:fldCharType="separate"/>
      </w:r>
      <w:r w:rsidRPr="009B12A9">
        <w:rPr>
          <w:rStyle w:val="Hyperlink"/>
          <w:noProof/>
        </w:rPr>
        <w:t>5.3</w:t>
      </w:r>
      <w:r>
        <w:rPr>
          <w:rFonts w:ascii="Calibri" w:eastAsia="Times New Roman" w:hAnsi="Calibri" w:cs="Times New Roman"/>
          <w:noProof/>
          <w:sz w:val="22"/>
          <w:szCs w:val="22"/>
          <w:lang w:val="en-US"/>
        </w:rPr>
        <w:tab/>
      </w:r>
      <w:r w:rsidRPr="009B12A9">
        <w:rPr>
          <w:rStyle w:val="Hyperlink"/>
          <w:noProof/>
        </w:rPr>
        <w:t>[E5] Personalisation data provided with a Device Certificate request</w:t>
      </w:r>
      <w:r>
        <w:rPr>
          <w:rFonts w:cs="Times New Roman"/>
          <w:noProof/>
          <w:webHidden/>
        </w:rPr>
        <w:tab/>
      </w:r>
      <w:r>
        <w:rPr>
          <w:noProof/>
          <w:webHidden/>
        </w:rPr>
        <w:fldChar w:fldCharType="begin"/>
      </w:r>
      <w:r>
        <w:rPr>
          <w:noProof/>
          <w:webHidden/>
        </w:rPr>
        <w:instrText xml:space="preserve"> PAGEREF _Toc396126594 \h </w:instrText>
      </w:r>
      <w:r>
        <w:rPr>
          <w:rFonts w:cs="Times New Roman"/>
          <w:noProof/>
        </w:rPr>
      </w:r>
      <w:r>
        <w:rPr>
          <w:noProof/>
          <w:webHidden/>
        </w:rPr>
        <w:fldChar w:fldCharType="separate"/>
      </w:r>
      <w:ins w:id="329" w:author="wakkir" w:date="2015-10-22T00:38:00Z">
        <w:r>
          <w:rPr>
            <w:noProof/>
            <w:webHidden/>
          </w:rPr>
          <w:t>3</w:t>
        </w:r>
      </w:ins>
      <w:del w:id="330" w:author="wakkir" w:date="2015-10-22T00:38:00Z">
        <w:r w:rsidDel="00F01A35">
          <w:rPr>
            <w:noProof/>
            <w:webHidden/>
          </w:rPr>
          <w:delText>16</w:delText>
        </w:r>
      </w:del>
      <w:r>
        <w:rPr>
          <w:noProof/>
          <w:webHidden/>
        </w:rPr>
        <w:fldChar w:fldCharType="end"/>
      </w:r>
      <w:r>
        <w:fldChar w:fldCharType="end"/>
      </w:r>
    </w:p>
    <w:p w:rsidR="00FF19C9" w:rsidRDefault="00FF19C9">
      <w:pPr>
        <w:pStyle w:val="TOC1"/>
        <w:rPr>
          <w:rFonts w:ascii="Calibri" w:eastAsia="Times New Roman" w:hAnsi="Calibri" w:cs="Times New Roman"/>
          <w:noProof/>
          <w:sz w:val="22"/>
          <w:szCs w:val="22"/>
          <w:lang w:val="en-US"/>
        </w:rPr>
      </w:pPr>
      <w:r>
        <w:fldChar w:fldCharType="begin"/>
      </w:r>
      <w:r>
        <w:instrText>HYPERLINK \l "_Toc396126595"</w:instrText>
      </w:r>
      <w:r>
        <w:rPr>
          <w:rFonts w:cs="Times New Roman"/>
        </w:rPr>
      </w:r>
      <w:r>
        <w:fldChar w:fldCharType="separate"/>
      </w:r>
      <w:r w:rsidRPr="009B12A9">
        <w:rPr>
          <w:rStyle w:val="Hyperlink"/>
          <w:noProof/>
        </w:rPr>
        <w:t>6.</w:t>
      </w:r>
      <w:r>
        <w:rPr>
          <w:rFonts w:ascii="Calibri" w:eastAsia="Times New Roman" w:hAnsi="Calibri" w:cs="Times New Roman"/>
          <w:noProof/>
          <w:sz w:val="22"/>
          <w:szCs w:val="22"/>
          <w:lang w:val="en-US"/>
        </w:rPr>
        <w:tab/>
      </w:r>
      <w:r w:rsidRPr="009B12A9">
        <w:rPr>
          <w:rStyle w:val="Hyperlink"/>
          <w:noProof/>
        </w:rPr>
        <w:t>MSA Personalisation Data</w:t>
      </w:r>
      <w:r>
        <w:rPr>
          <w:rFonts w:cs="Times New Roman"/>
          <w:noProof/>
          <w:webHidden/>
        </w:rPr>
        <w:tab/>
      </w:r>
      <w:r>
        <w:rPr>
          <w:noProof/>
          <w:webHidden/>
        </w:rPr>
        <w:fldChar w:fldCharType="begin"/>
      </w:r>
      <w:r>
        <w:rPr>
          <w:noProof/>
          <w:webHidden/>
        </w:rPr>
        <w:instrText xml:space="preserve"> PAGEREF _Toc396126595 \h </w:instrText>
      </w:r>
      <w:r>
        <w:rPr>
          <w:rFonts w:cs="Times New Roman"/>
          <w:noProof/>
        </w:rPr>
      </w:r>
      <w:r>
        <w:rPr>
          <w:noProof/>
          <w:webHidden/>
        </w:rPr>
        <w:fldChar w:fldCharType="separate"/>
      </w:r>
      <w:ins w:id="331" w:author="wakkir" w:date="2015-10-22T00:38:00Z">
        <w:r>
          <w:rPr>
            <w:noProof/>
            <w:webHidden/>
          </w:rPr>
          <w:t>3</w:t>
        </w:r>
      </w:ins>
      <w:del w:id="332" w:author="wakkir" w:date="2015-10-22T00:38:00Z">
        <w:r w:rsidDel="00F01A35">
          <w:rPr>
            <w:noProof/>
            <w:webHidden/>
          </w:rPr>
          <w:delText>18</w:delText>
        </w:r>
      </w:del>
      <w:r>
        <w:rPr>
          <w:noProof/>
          <w:webHidden/>
        </w:rPr>
        <w:fldChar w:fldCharType="end"/>
      </w:r>
      <w:r>
        <w:fldChar w:fldCharType="end"/>
      </w:r>
    </w:p>
    <w:p w:rsidR="00FF19C9" w:rsidRDefault="00FF19C9">
      <w:pPr>
        <w:pStyle w:val="TOC2"/>
        <w:rPr>
          <w:rFonts w:ascii="Calibri" w:eastAsia="Times New Roman" w:hAnsi="Calibri" w:cs="Times New Roman"/>
          <w:noProof/>
          <w:sz w:val="22"/>
          <w:szCs w:val="22"/>
          <w:lang w:val="en-US"/>
        </w:rPr>
      </w:pPr>
      <w:r>
        <w:fldChar w:fldCharType="begin"/>
      </w:r>
      <w:r>
        <w:instrText>HYPERLINK \l "_Toc396126596"</w:instrText>
      </w:r>
      <w:r>
        <w:rPr>
          <w:rFonts w:cs="Times New Roman"/>
        </w:rPr>
      </w:r>
      <w:r>
        <w:fldChar w:fldCharType="separate"/>
      </w:r>
      <w:r w:rsidRPr="009B12A9">
        <w:rPr>
          <w:rStyle w:val="Hyperlink"/>
          <w:noProof/>
        </w:rPr>
        <w:t>6.1</w:t>
      </w:r>
      <w:r>
        <w:rPr>
          <w:rFonts w:ascii="Calibri" w:eastAsia="Times New Roman" w:hAnsi="Calibri" w:cs="Times New Roman"/>
          <w:noProof/>
          <w:sz w:val="22"/>
          <w:szCs w:val="22"/>
          <w:lang w:val="en-US"/>
        </w:rPr>
        <w:tab/>
      </w:r>
      <w:r w:rsidRPr="009B12A9">
        <w:rPr>
          <w:rStyle w:val="Hyperlink"/>
          <w:noProof/>
        </w:rPr>
        <w:t>Business Application Level Personalisation Data</w:t>
      </w:r>
      <w:r>
        <w:rPr>
          <w:rFonts w:cs="Times New Roman"/>
          <w:noProof/>
          <w:webHidden/>
        </w:rPr>
        <w:tab/>
      </w:r>
      <w:r>
        <w:rPr>
          <w:noProof/>
          <w:webHidden/>
        </w:rPr>
        <w:fldChar w:fldCharType="begin"/>
      </w:r>
      <w:r>
        <w:rPr>
          <w:noProof/>
          <w:webHidden/>
        </w:rPr>
        <w:instrText xml:space="preserve"> PAGEREF _Toc396126596 \h </w:instrText>
      </w:r>
      <w:r>
        <w:rPr>
          <w:rFonts w:cs="Times New Roman"/>
          <w:noProof/>
        </w:rPr>
      </w:r>
      <w:r>
        <w:rPr>
          <w:noProof/>
          <w:webHidden/>
        </w:rPr>
        <w:fldChar w:fldCharType="separate"/>
      </w:r>
      <w:ins w:id="333" w:author="wakkir" w:date="2015-10-22T00:38:00Z">
        <w:r>
          <w:rPr>
            <w:noProof/>
            <w:webHidden/>
          </w:rPr>
          <w:t>3</w:t>
        </w:r>
      </w:ins>
      <w:del w:id="334" w:author="wakkir" w:date="2015-10-22T00:38:00Z">
        <w:r w:rsidDel="00F01A35">
          <w:rPr>
            <w:noProof/>
            <w:webHidden/>
          </w:rPr>
          <w:delText>18</w:delText>
        </w:r>
      </w:del>
      <w:r>
        <w:rPr>
          <w:noProof/>
          <w:webHidden/>
        </w:rPr>
        <w:fldChar w:fldCharType="end"/>
      </w:r>
      <w:r>
        <w:fldChar w:fldCharType="end"/>
      </w:r>
    </w:p>
    <w:p w:rsidR="00FF19C9" w:rsidRDefault="00FF19C9">
      <w:pPr>
        <w:pStyle w:val="TOC2"/>
        <w:rPr>
          <w:rFonts w:ascii="Calibri" w:eastAsia="Times New Roman" w:hAnsi="Calibri" w:cs="Times New Roman"/>
          <w:noProof/>
          <w:sz w:val="22"/>
          <w:szCs w:val="22"/>
          <w:lang w:val="en-US"/>
        </w:rPr>
      </w:pPr>
      <w:r>
        <w:fldChar w:fldCharType="begin"/>
      </w:r>
      <w:r>
        <w:instrText>HYPERLINK \l "_Toc396126597"</w:instrText>
      </w:r>
      <w:r>
        <w:rPr>
          <w:rFonts w:cs="Times New Roman"/>
        </w:rPr>
      </w:r>
      <w:r>
        <w:fldChar w:fldCharType="separate"/>
      </w:r>
      <w:r w:rsidRPr="009B12A9">
        <w:rPr>
          <w:rStyle w:val="Hyperlink"/>
          <w:noProof/>
        </w:rPr>
        <w:t>6.2</w:t>
      </w:r>
      <w:r>
        <w:rPr>
          <w:rFonts w:ascii="Calibri" w:eastAsia="Times New Roman" w:hAnsi="Calibri" w:cs="Times New Roman"/>
          <w:noProof/>
          <w:sz w:val="22"/>
          <w:szCs w:val="22"/>
          <w:lang w:val="en-US"/>
        </w:rPr>
        <w:tab/>
      </w:r>
      <w:r w:rsidRPr="009B12A9">
        <w:rPr>
          <w:rStyle w:val="Hyperlink"/>
          <w:noProof/>
        </w:rPr>
        <w:t>Application Profile Level Personalisation Data</w:t>
      </w:r>
      <w:r>
        <w:rPr>
          <w:rFonts w:cs="Times New Roman"/>
          <w:noProof/>
          <w:webHidden/>
        </w:rPr>
        <w:tab/>
      </w:r>
      <w:r>
        <w:rPr>
          <w:noProof/>
          <w:webHidden/>
        </w:rPr>
        <w:fldChar w:fldCharType="begin"/>
      </w:r>
      <w:r>
        <w:rPr>
          <w:noProof/>
          <w:webHidden/>
        </w:rPr>
        <w:instrText xml:space="preserve"> PAGEREF _Toc396126597 \h </w:instrText>
      </w:r>
      <w:r>
        <w:rPr>
          <w:rFonts w:cs="Times New Roman"/>
          <w:noProof/>
        </w:rPr>
      </w:r>
      <w:r>
        <w:rPr>
          <w:noProof/>
          <w:webHidden/>
        </w:rPr>
        <w:fldChar w:fldCharType="separate"/>
      </w:r>
      <w:ins w:id="335" w:author="wakkir" w:date="2015-10-22T00:38:00Z">
        <w:r>
          <w:rPr>
            <w:noProof/>
            <w:webHidden/>
          </w:rPr>
          <w:t>3</w:t>
        </w:r>
      </w:ins>
      <w:del w:id="336" w:author="wakkir" w:date="2015-10-22T00:38:00Z">
        <w:r w:rsidDel="00F01A35">
          <w:rPr>
            <w:noProof/>
            <w:webHidden/>
          </w:rPr>
          <w:delText>18</w:delText>
        </w:r>
      </w:del>
      <w:r>
        <w:rPr>
          <w:noProof/>
          <w:webHidden/>
        </w:rPr>
        <w:fldChar w:fldCharType="end"/>
      </w:r>
      <w:r>
        <w:fldChar w:fldCharType="end"/>
      </w:r>
    </w:p>
    <w:p w:rsidR="00FF19C9" w:rsidRDefault="00FF19C9">
      <w:pPr>
        <w:pStyle w:val="TOC2"/>
        <w:rPr>
          <w:rFonts w:ascii="Calibri" w:eastAsia="Times New Roman" w:hAnsi="Calibri" w:cs="Times New Roman"/>
          <w:noProof/>
          <w:sz w:val="22"/>
          <w:szCs w:val="22"/>
          <w:lang w:val="en-US"/>
        </w:rPr>
      </w:pPr>
      <w:r>
        <w:fldChar w:fldCharType="begin"/>
      </w:r>
      <w:r>
        <w:instrText>HYPERLINK \l "_Toc396126598"</w:instrText>
      </w:r>
      <w:r>
        <w:rPr>
          <w:rFonts w:cs="Times New Roman"/>
        </w:rPr>
      </w:r>
      <w:r>
        <w:fldChar w:fldCharType="separate"/>
      </w:r>
      <w:r w:rsidRPr="009B12A9">
        <w:rPr>
          <w:rStyle w:val="Hyperlink"/>
          <w:noProof/>
        </w:rPr>
        <w:t>6.3</w:t>
      </w:r>
      <w:r>
        <w:rPr>
          <w:rFonts w:ascii="Calibri" w:eastAsia="Times New Roman" w:hAnsi="Calibri" w:cs="Times New Roman"/>
          <w:noProof/>
          <w:sz w:val="22"/>
          <w:szCs w:val="22"/>
          <w:lang w:val="en-US"/>
        </w:rPr>
        <w:tab/>
      </w:r>
      <w:r w:rsidRPr="009B12A9">
        <w:rPr>
          <w:rStyle w:val="Hyperlink"/>
          <w:noProof/>
        </w:rPr>
        <w:t>Derived personalisation data</w:t>
      </w:r>
      <w:r>
        <w:rPr>
          <w:rFonts w:cs="Times New Roman"/>
          <w:noProof/>
          <w:webHidden/>
        </w:rPr>
        <w:tab/>
      </w:r>
      <w:r>
        <w:rPr>
          <w:noProof/>
          <w:webHidden/>
        </w:rPr>
        <w:fldChar w:fldCharType="begin"/>
      </w:r>
      <w:r>
        <w:rPr>
          <w:noProof/>
          <w:webHidden/>
        </w:rPr>
        <w:instrText xml:space="preserve"> PAGEREF _Toc396126598 \h </w:instrText>
      </w:r>
      <w:r>
        <w:rPr>
          <w:rFonts w:cs="Times New Roman"/>
          <w:noProof/>
        </w:rPr>
      </w:r>
      <w:r>
        <w:rPr>
          <w:noProof/>
          <w:webHidden/>
        </w:rPr>
        <w:fldChar w:fldCharType="separate"/>
      </w:r>
      <w:ins w:id="337" w:author="wakkir" w:date="2015-10-22T00:38:00Z">
        <w:r>
          <w:rPr>
            <w:noProof/>
            <w:webHidden/>
          </w:rPr>
          <w:t>3</w:t>
        </w:r>
      </w:ins>
      <w:del w:id="338" w:author="wakkir" w:date="2015-10-22T00:38:00Z">
        <w:r w:rsidDel="00F01A35">
          <w:rPr>
            <w:noProof/>
            <w:webHidden/>
          </w:rPr>
          <w:delText>18</w:delText>
        </w:r>
      </w:del>
      <w:r>
        <w:rPr>
          <w:noProof/>
          <w:webHidden/>
        </w:rPr>
        <w:fldChar w:fldCharType="end"/>
      </w:r>
      <w:r>
        <w:fldChar w:fldCharType="end"/>
      </w:r>
    </w:p>
    <w:p w:rsidR="00FF19C9" w:rsidRDefault="00FF19C9">
      <w:pPr>
        <w:pStyle w:val="TOC2"/>
        <w:rPr>
          <w:rFonts w:ascii="Calibri" w:eastAsia="Times New Roman" w:hAnsi="Calibri" w:cs="Times New Roman"/>
          <w:noProof/>
          <w:sz w:val="22"/>
          <w:szCs w:val="22"/>
          <w:lang w:val="en-US"/>
        </w:rPr>
      </w:pPr>
      <w:r>
        <w:fldChar w:fldCharType="begin"/>
      </w:r>
      <w:r>
        <w:instrText>HYPERLINK \l "_Toc396126599"</w:instrText>
      </w:r>
      <w:r>
        <w:rPr>
          <w:rFonts w:cs="Times New Roman"/>
        </w:rPr>
      </w:r>
      <w:r>
        <w:fldChar w:fldCharType="separate"/>
      </w:r>
      <w:r w:rsidRPr="009B12A9">
        <w:rPr>
          <w:rStyle w:val="Hyperlink"/>
          <w:noProof/>
        </w:rPr>
        <w:t>6.4</w:t>
      </w:r>
      <w:r>
        <w:rPr>
          <w:rFonts w:ascii="Calibri" w:eastAsia="Times New Roman" w:hAnsi="Calibri" w:cs="Times New Roman"/>
          <w:noProof/>
          <w:sz w:val="22"/>
          <w:szCs w:val="22"/>
          <w:lang w:val="en-US"/>
        </w:rPr>
        <w:tab/>
      </w:r>
      <w:r w:rsidRPr="009B12A9">
        <w:rPr>
          <w:rStyle w:val="Hyperlink"/>
          <w:noProof/>
        </w:rPr>
        <w:t>Application Datamap</w:t>
      </w:r>
      <w:r>
        <w:rPr>
          <w:rFonts w:cs="Times New Roman"/>
          <w:noProof/>
          <w:webHidden/>
        </w:rPr>
        <w:tab/>
      </w:r>
      <w:r>
        <w:rPr>
          <w:noProof/>
          <w:webHidden/>
        </w:rPr>
        <w:fldChar w:fldCharType="begin"/>
      </w:r>
      <w:r>
        <w:rPr>
          <w:noProof/>
          <w:webHidden/>
        </w:rPr>
        <w:instrText xml:space="preserve"> PAGEREF _Toc396126599 \h </w:instrText>
      </w:r>
      <w:r>
        <w:rPr>
          <w:rFonts w:cs="Times New Roman"/>
          <w:noProof/>
        </w:rPr>
      </w:r>
      <w:r>
        <w:rPr>
          <w:noProof/>
          <w:webHidden/>
        </w:rPr>
        <w:fldChar w:fldCharType="separate"/>
      </w:r>
      <w:ins w:id="339" w:author="wakkir" w:date="2015-10-22T00:38:00Z">
        <w:r>
          <w:rPr>
            <w:noProof/>
            <w:webHidden/>
          </w:rPr>
          <w:t>3</w:t>
        </w:r>
      </w:ins>
      <w:del w:id="340" w:author="wakkir" w:date="2015-10-22T00:38:00Z">
        <w:r w:rsidDel="00F01A35">
          <w:rPr>
            <w:noProof/>
            <w:webHidden/>
          </w:rPr>
          <w:delText>26</w:delText>
        </w:r>
      </w:del>
      <w:r>
        <w:rPr>
          <w:noProof/>
          <w:webHidden/>
        </w:rPr>
        <w:fldChar w:fldCharType="end"/>
      </w:r>
      <w:r>
        <w:fldChar w:fldCharType="end"/>
      </w:r>
    </w:p>
    <w:p w:rsidR="00FF19C9" w:rsidRDefault="00FF19C9">
      <w:pPr>
        <w:pStyle w:val="TOC2"/>
        <w:rPr>
          <w:rFonts w:ascii="Calibri" w:eastAsia="Times New Roman" w:hAnsi="Calibri" w:cs="Times New Roman"/>
          <w:noProof/>
          <w:sz w:val="22"/>
          <w:szCs w:val="22"/>
          <w:lang w:val="en-US"/>
        </w:rPr>
      </w:pPr>
      <w:r>
        <w:fldChar w:fldCharType="begin"/>
      </w:r>
      <w:r>
        <w:instrText>HYPERLINK \l "_Toc396126600"</w:instrText>
      </w:r>
      <w:r>
        <w:rPr>
          <w:rFonts w:cs="Times New Roman"/>
        </w:rPr>
      </w:r>
      <w:r>
        <w:fldChar w:fldCharType="separate"/>
      </w:r>
      <w:r w:rsidRPr="009B12A9">
        <w:rPr>
          <w:rStyle w:val="Hyperlink"/>
          <w:noProof/>
        </w:rPr>
        <w:t>6.5</w:t>
      </w:r>
      <w:r>
        <w:rPr>
          <w:rFonts w:ascii="Calibri" w:eastAsia="Times New Roman" w:hAnsi="Calibri" w:cs="Times New Roman"/>
          <w:noProof/>
          <w:sz w:val="22"/>
          <w:szCs w:val="22"/>
          <w:lang w:val="en-US"/>
        </w:rPr>
        <w:tab/>
      </w:r>
      <w:r w:rsidRPr="009B12A9">
        <w:rPr>
          <w:rStyle w:val="Hyperlink"/>
          <w:noProof/>
        </w:rPr>
        <w:t>Retained Data</w:t>
      </w:r>
      <w:r>
        <w:rPr>
          <w:rFonts w:cs="Times New Roman"/>
          <w:noProof/>
          <w:webHidden/>
        </w:rPr>
        <w:tab/>
      </w:r>
      <w:r>
        <w:rPr>
          <w:noProof/>
          <w:webHidden/>
        </w:rPr>
        <w:fldChar w:fldCharType="begin"/>
      </w:r>
      <w:r>
        <w:rPr>
          <w:noProof/>
          <w:webHidden/>
        </w:rPr>
        <w:instrText xml:space="preserve"> PAGEREF _Toc396126600 \h </w:instrText>
      </w:r>
      <w:r>
        <w:rPr>
          <w:rFonts w:cs="Times New Roman"/>
          <w:noProof/>
        </w:rPr>
      </w:r>
      <w:r>
        <w:rPr>
          <w:noProof/>
          <w:webHidden/>
        </w:rPr>
        <w:fldChar w:fldCharType="separate"/>
      </w:r>
      <w:ins w:id="341" w:author="wakkir" w:date="2015-10-22T00:38:00Z">
        <w:r>
          <w:rPr>
            <w:noProof/>
            <w:webHidden/>
          </w:rPr>
          <w:t>3</w:t>
        </w:r>
      </w:ins>
      <w:del w:id="342" w:author="wakkir" w:date="2015-10-22T00:38:00Z">
        <w:r w:rsidDel="00F01A35">
          <w:rPr>
            <w:noProof/>
            <w:webHidden/>
          </w:rPr>
          <w:delText>27</w:delText>
        </w:r>
      </w:del>
      <w:r>
        <w:rPr>
          <w:noProof/>
          <w:webHidden/>
        </w:rPr>
        <w:fldChar w:fldCharType="end"/>
      </w:r>
      <w:r>
        <w:fldChar w:fldCharType="end"/>
      </w:r>
    </w:p>
    <w:p w:rsidR="00FF19C9" w:rsidRDefault="00FF19C9">
      <w:pPr>
        <w:pStyle w:val="TOC2"/>
        <w:rPr>
          <w:rFonts w:ascii="Calibri" w:eastAsia="Times New Roman" w:hAnsi="Calibri" w:cs="Times New Roman"/>
          <w:noProof/>
          <w:sz w:val="22"/>
          <w:szCs w:val="22"/>
          <w:lang w:val="en-US"/>
        </w:rPr>
      </w:pPr>
      <w:r>
        <w:fldChar w:fldCharType="begin"/>
      </w:r>
      <w:r>
        <w:instrText>HYPERLINK \l "_Toc396126601"</w:instrText>
      </w:r>
      <w:r>
        <w:rPr>
          <w:rFonts w:cs="Times New Roman"/>
        </w:rPr>
      </w:r>
      <w:r>
        <w:fldChar w:fldCharType="separate"/>
      </w:r>
      <w:r w:rsidRPr="009B12A9">
        <w:rPr>
          <w:rStyle w:val="Hyperlink"/>
          <w:noProof/>
        </w:rPr>
        <w:t>6.6</w:t>
      </w:r>
      <w:r>
        <w:rPr>
          <w:rFonts w:ascii="Calibri" w:eastAsia="Times New Roman" w:hAnsi="Calibri" w:cs="Times New Roman"/>
          <w:noProof/>
          <w:sz w:val="22"/>
          <w:szCs w:val="22"/>
          <w:lang w:val="en-US"/>
        </w:rPr>
        <w:tab/>
      </w:r>
      <w:r w:rsidRPr="009B12A9">
        <w:rPr>
          <w:rStyle w:val="Hyperlink"/>
          <w:noProof/>
        </w:rPr>
        <w:t>MSA reissuance</w:t>
      </w:r>
      <w:r>
        <w:rPr>
          <w:rFonts w:cs="Times New Roman"/>
          <w:noProof/>
          <w:webHidden/>
        </w:rPr>
        <w:tab/>
      </w:r>
      <w:r>
        <w:rPr>
          <w:noProof/>
          <w:webHidden/>
        </w:rPr>
        <w:fldChar w:fldCharType="begin"/>
      </w:r>
      <w:r>
        <w:rPr>
          <w:noProof/>
          <w:webHidden/>
        </w:rPr>
        <w:instrText xml:space="preserve"> PAGEREF _Toc396126601 \h </w:instrText>
      </w:r>
      <w:r>
        <w:rPr>
          <w:rFonts w:cs="Times New Roman"/>
          <w:noProof/>
        </w:rPr>
      </w:r>
      <w:r>
        <w:rPr>
          <w:noProof/>
          <w:webHidden/>
        </w:rPr>
        <w:fldChar w:fldCharType="separate"/>
      </w:r>
      <w:ins w:id="343" w:author="wakkir" w:date="2015-10-22T00:38:00Z">
        <w:r>
          <w:rPr>
            <w:noProof/>
            <w:webHidden/>
          </w:rPr>
          <w:t>3</w:t>
        </w:r>
      </w:ins>
      <w:del w:id="344" w:author="wakkir" w:date="2015-10-22T00:38:00Z">
        <w:r w:rsidDel="00F01A35">
          <w:rPr>
            <w:noProof/>
            <w:webHidden/>
          </w:rPr>
          <w:delText>27</w:delText>
        </w:r>
      </w:del>
      <w:r>
        <w:rPr>
          <w:noProof/>
          <w:webHidden/>
        </w:rPr>
        <w:fldChar w:fldCharType="end"/>
      </w:r>
      <w:r>
        <w:fldChar w:fldCharType="end"/>
      </w:r>
    </w:p>
    <w:p w:rsidR="00FF19C9" w:rsidRDefault="00FF19C9">
      <w:pPr>
        <w:pStyle w:val="TOC1"/>
        <w:rPr>
          <w:rFonts w:ascii="Calibri" w:eastAsia="Times New Roman" w:hAnsi="Calibri" w:cs="Times New Roman"/>
          <w:noProof/>
          <w:sz w:val="22"/>
          <w:szCs w:val="22"/>
          <w:lang w:val="en-US"/>
        </w:rPr>
      </w:pPr>
      <w:r>
        <w:fldChar w:fldCharType="begin"/>
      </w:r>
      <w:r>
        <w:instrText>HYPERLINK \l "_Toc396126602"</w:instrText>
      </w:r>
      <w:r>
        <w:rPr>
          <w:rFonts w:cs="Times New Roman"/>
        </w:rPr>
      </w:r>
      <w:r>
        <w:fldChar w:fldCharType="separate"/>
      </w:r>
      <w:r w:rsidRPr="009B12A9">
        <w:rPr>
          <w:rStyle w:val="Hyperlink"/>
          <w:noProof/>
        </w:rPr>
        <w:t>7.</w:t>
      </w:r>
      <w:r>
        <w:rPr>
          <w:rFonts w:ascii="Calibri" w:eastAsia="Times New Roman" w:hAnsi="Calibri" w:cs="Times New Roman"/>
          <w:noProof/>
          <w:sz w:val="22"/>
          <w:szCs w:val="22"/>
          <w:lang w:val="en-US"/>
        </w:rPr>
        <w:tab/>
      </w:r>
      <w:r w:rsidRPr="009B12A9">
        <w:rPr>
          <w:rStyle w:val="Hyperlink"/>
          <w:noProof/>
        </w:rPr>
        <w:t>S9 Personalisation Data</w:t>
      </w:r>
      <w:r>
        <w:rPr>
          <w:rFonts w:cs="Times New Roman"/>
          <w:noProof/>
          <w:webHidden/>
        </w:rPr>
        <w:tab/>
      </w:r>
      <w:r>
        <w:rPr>
          <w:noProof/>
          <w:webHidden/>
        </w:rPr>
        <w:fldChar w:fldCharType="begin"/>
      </w:r>
      <w:r>
        <w:rPr>
          <w:noProof/>
          <w:webHidden/>
        </w:rPr>
        <w:instrText xml:space="preserve"> PAGEREF _Toc396126602 \h </w:instrText>
      </w:r>
      <w:r>
        <w:rPr>
          <w:rFonts w:cs="Times New Roman"/>
          <w:noProof/>
        </w:rPr>
      </w:r>
      <w:r>
        <w:rPr>
          <w:noProof/>
          <w:webHidden/>
        </w:rPr>
        <w:fldChar w:fldCharType="separate"/>
      </w:r>
      <w:ins w:id="345" w:author="wakkir" w:date="2015-10-22T00:38:00Z">
        <w:r>
          <w:rPr>
            <w:noProof/>
            <w:webHidden/>
          </w:rPr>
          <w:t>3</w:t>
        </w:r>
      </w:ins>
      <w:del w:id="346" w:author="wakkir" w:date="2015-10-22T00:38:00Z">
        <w:r w:rsidDel="00F01A35">
          <w:rPr>
            <w:noProof/>
            <w:webHidden/>
          </w:rPr>
          <w:delText>29</w:delText>
        </w:r>
      </w:del>
      <w:r>
        <w:rPr>
          <w:noProof/>
          <w:webHidden/>
        </w:rPr>
        <w:fldChar w:fldCharType="end"/>
      </w:r>
      <w:r>
        <w:fldChar w:fldCharType="end"/>
      </w:r>
    </w:p>
    <w:p w:rsidR="00FF19C9" w:rsidRDefault="00FF19C9">
      <w:pPr>
        <w:pStyle w:val="TOC2"/>
        <w:rPr>
          <w:rFonts w:ascii="Calibri" w:eastAsia="Times New Roman" w:hAnsi="Calibri" w:cs="Times New Roman"/>
          <w:noProof/>
          <w:sz w:val="22"/>
          <w:szCs w:val="22"/>
          <w:lang w:val="en-US"/>
        </w:rPr>
      </w:pPr>
      <w:r>
        <w:fldChar w:fldCharType="begin"/>
      </w:r>
      <w:r>
        <w:instrText>HYPERLINK \l "_Toc396126603"</w:instrText>
      </w:r>
      <w:r>
        <w:rPr>
          <w:rFonts w:cs="Times New Roman"/>
        </w:rPr>
      </w:r>
      <w:r>
        <w:fldChar w:fldCharType="separate"/>
      </w:r>
      <w:r w:rsidRPr="009B12A9">
        <w:rPr>
          <w:rStyle w:val="Hyperlink"/>
          <w:noProof/>
        </w:rPr>
        <w:t>7.1</w:t>
      </w:r>
      <w:r>
        <w:rPr>
          <w:rFonts w:ascii="Calibri" w:eastAsia="Times New Roman" w:hAnsi="Calibri" w:cs="Times New Roman"/>
          <w:noProof/>
          <w:sz w:val="22"/>
          <w:szCs w:val="22"/>
          <w:lang w:val="en-US"/>
        </w:rPr>
        <w:tab/>
      </w:r>
      <w:r w:rsidRPr="009B12A9">
        <w:rPr>
          <w:rStyle w:val="Hyperlink"/>
          <w:noProof/>
        </w:rPr>
        <w:t>Business Application Level Personalisation Data</w:t>
      </w:r>
      <w:r>
        <w:rPr>
          <w:rFonts w:cs="Times New Roman"/>
          <w:noProof/>
          <w:webHidden/>
        </w:rPr>
        <w:tab/>
      </w:r>
      <w:r>
        <w:rPr>
          <w:noProof/>
          <w:webHidden/>
        </w:rPr>
        <w:fldChar w:fldCharType="begin"/>
      </w:r>
      <w:r>
        <w:rPr>
          <w:noProof/>
          <w:webHidden/>
        </w:rPr>
        <w:instrText xml:space="preserve"> PAGEREF _Toc396126603 \h </w:instrText>
      </w:r>
      <w:r>
        <w:rPr>
          <w:rFonts w:cs="Times New Roman"/>
          <w:noProof/>
        </w:rPr>
      </w:r>
      <w:r>
        <w:rPr>
          <w:noProof/>
          <w:webHidden/>
        </w:rPr>
        <w:fldChar w:fldCharType="separate"/>
      </w:r>
      <w:ins w:id="347" w:author="wakkir" w:date="2015-10-22T00:38:00Z">
        <w:r>
          <w:rPr>
            <w:noProof/>
            <w:webHidden/>
          </w:rPr>
          <w:t>3</w:t>
        </w:r>
      </w:ins>
      <w:del w:id="348" w:author="wakkir" w:date="2015-10-22T00:38:00Z">
        <w:r w:rsidDel="00F01A35">
          <w:rPr>
            <w:noProof/>
            <w:webHidden/>
          </w:rPr>
          <w:delText>29</w:delText>
        </w:r>
      </w:del>
      <w:r>
        <w:rPr>
          <w:noProof/>
          <w:webHidden/>
        </w:rPr>
        <w:fldChar w:fldCharType="end"/>
      </w:r>
      <w:r>
        <w:fldChar w:fldCharType="end"/>
      </w:r>
    </w:p>
    <w:p w:rsidR="00FF19C9" w:rsidRDefault="00FF19C9">
      <w:pPr>
        <w:pStyle w:val="TOC2"/>
        <w:rPr>
          <w:rFonts w:ascii="Calibri" w:eastAsia="Times New Roman" w:hAnsi="Calibri" w:cs="Times New Roman"/>
          <w:noProof/>
          <w:sz w:val="22"/>
          <w:szCs w:val="22"/>
          <w:lang w:val="en-US"/>
        </w:rPr>
      </w:pPr>
      <w:r>
        <w:fldChar w:fldCharType="begin"/>
      </w:r>
      <w:r>
        <w:instrText>HYPERLINK \l "_Toc396126604"</w:instrText>
      </w:r>
      <w:r>
        <w:rPr>
          <w:rFonts w:cs="Times New Roman"/>
        </w:rPr>
      </w:r>
      <w:r>
        <w:fldChar w:fldCharType="separate"/>
      </w:r>
      <w:r w:rsidRPr="009B12A9">
        <w:rPr>
          <w:rStyle w:val="Hyperlink"/>
          <w:noProof/>
        </w:rPr>
        <w:t>7.2</w:t>
      </w:r>
      <w:r>
        <w:rPr>
          <w:rFonts w:ascii="Calibri" w:eastAsia="Times New Roman" w:hAnsi="Calibri" w:cs="Times New Roman"/>
          <w:noProof/>
          <w:sz w:val="22"/>
          <w:szCs w:val="22"/>
          <w:lang w:val="en-US"/>
        </w:rPr>
        <w:tab/>
      </w:r>
      <w:r w:rsidRPr="009B12A9">
        <w:rPr>
          <w:rStyle w:val="Hyperlink"/>
          <w:noProof/>
        </w:rPr>
        <w:t>Application Profile Level Personalisation Data</w:t>
      </w:r>
      <w:r>
        <w:rPr>
          <w:rFonts w:cs="Times New Roman"/>
          <w:noProof/>
          <w:webHidden/>
        </w:rPr>
        <w:tab/>
      </w:r>
      <w:r>
        <w:rPr>
          <w:noProof/>
          <w:webHidden/>
        </w:rPr>
        <w:fldChar w:fldCharType="begin"/>
      </w:r>
      <w:r>
        <w:rPr>
          <w:noProof/>
          <w:webHidden/>
        </w:rPr>
        <w:instrText xml:space="preserve"> PAGEREF _Toc396126604 \h </w:instrText>
      </w:r>
      <w:r>
        <w:rPr>
          <w:rFonts w:cs="Times New Roman"/>
          <w:noProof/>
        </w:rPr>
      </w:r>
      <w:r>
        <w:rPr>
          <w:noProof/>
          <w:webHidden/>
        </w:rPr>
        <w:fldChar w:fldCharType="separate"/>
      </w:r>
      <w:ins w:id="349" w:author="wakkir" w:date="2015-10-22T00:38:00Z">
        <w:r>
          <w:rPr>
            <w:noProof/>
            <w:webHidden/>
          </w:rPr>
          <w:t>3</w:t>
        </w:r>
      </w:ins>
      <w:del w:id="350" w:author="wakkir" w:date="2015-10-22T00:38:00Z">
        <w:r w:rsidDel="00F01A35">
          <w:rPr>
            <w:noProof/>
            <w:webHidden/>
          </w:rPr>
          <w:delText>29</w:delText>
        </w:r>
      </w:del>
      <w:r>
        <w:rPr>
          <w:noProof/>
          <w:webHidden/>
        </w:rPr>
        <w:fldChar w:fldCharType="end"/>
      </w:r>
      <w:r>
        <w:fldChar w:fldCharType="end"/>
      </w:r>
    </w:p>
    <w:p w:rsidR="00FF19C9" w:rsidRDefault="00FF19C9">
      <w:pPr>
        <w:pStyle w:val="TOC2"/>
        <w:rPr>
          <w:rFonts w:ascii="Calibri" w:eastAsia="Times New Roman" w:hAnsi="Calibri" w:cs="Times New Roman"/>
          <w:noProof/>
          <w:sz w:val="22"/>
          <w:szCs w:val="22"/>
          <w:lang w:val="en-US"/>
        </w:rPr>
      </w:pPr>
      <w:r>
        <w:fldChar w:fldCharType="begin"/>
      </w:r>
      <w:r>
        <w:instrText>HYPERLINK \l "_Toc396126605"</w:instrText>
      </w:r>
      <w:r>
        <w:rPr>
          <w:rFonts w:cs="Times New Roman"/>
        </w:rPr>
      </w:r>
      <w:r>
        <w:fldChar w:fldCharType="separate"/>
      </w:r>
      <w:r w:rsidRPr="009B12A9">
        <w:rPr>
          <w:rStyle w:val="Hyperlink"/>
          <w:noProof/>
        </w:rPr>
        <w:t>7.3</w:t>
      </w:r>
      <w:r>
        <w:rPr>
          <w:rFonts w:ascii="Calibri" w:eastAsia="Times New Roman" w:hAnsi="Calibri" w:cs="Times New Roman"/>
          <w:noProof/>
          <w:sz w:val="22"/>
          <w:szCs w:val="22"/>
          <w:lang w:val="en-US"/>
        </w:rPr>
        <w:tab/>
      </w:r>
      <w:r w:rsidRPr="009B12A9">
        <w:rPr>
          <w:rStyle w:val="Hyperlink"/>
          <w:noProof/>
        </w:rPr>
        <w:t>Derived personalisation data</w:t>
      </w:r>
      <w:r>
        <w:rPr>
          <w:rFonts w:cs="Times New Roman"/>
          <w:noProof/>
          <w:webHidden/>
        </w:rPr>
        <w:tab/>
      </w:r>
      <w:r>
        <w:rPr>
          <w:noProof/>
          <w:webHidden/>
        </w:rPr>
        <w:fldChar w:fldCharType="begin"/>
      </w:r>
      <w:r>
        <w:rPr>
          <w:noProof/>
          <w:webHidden/>
        </w:rPr>
        <w:instrText xml:space="preserve"> PAGEREF _Toc396126605 \h </w:instrText>
      </w:r>
      <w:r>
        <w:rPr>
          <w:rFonts w:cs="Times New Roman"/>
          <w:noProof/>
        </w:rPr>
      </w:r>
      <w:r>
        <w:rPr>
          <w:noProof/>
          <w:webHidden/>
        </w:rPr>
        <w:fldChar w:fldCharType="separate"/>
      </w:r>
      <w:ins w:id="351" w:author="wakkir" w:date="2015-10-22T00:38:00Z">
        <w:r>
          <w:rPr>
            <w:noProof/>
            <w:webHidden/>
          </w:rPr>
          <w:t>3</w:t>
        </w:r>
      </w:ins>
      <w:del w:id="352" w:author="wakkir" w:date="2015-10-22T00:38:00Z">
        <w:r w:rsidDel="00F01A35">
          <w:rPr>
            <w:noProof/>
            <w:webHidden/>
          </w:rPr>
          <w:delText>29</w:delText>
        </w:r>
      </w:del>
      <w:r>
        <w:rPr>
          <w:noProof/>
          <w:webHidden/>
        </w:rPr>
        <w:fldChar w:fldCharType="end"/>
      </w:r>
      <w:r>
        <w:fldChar w:fldCharType="end"/>
      </w:r>
    </w:p>
    <w:p w:rsidR="00FF19C9" w:rsidRDefault="00FF19C9">
      <w:pPr>
        <w:pStyle w:val="TOC2"/>
        <w:rPr>
          <w:rFonts w:ascii="Calibri" w:eastAsia="Times New Roman" w:hAnsi="Calibri" w:cs="Times New Roman"/>
          <w:noProof/>
          <w:sz w:val="22"/>
          <w:szCs w:val="22"/>
          <w:lang w:val="en-US"/>
        </w:rPr>
      </w:pPr>
      <w:r>
        <w:fldChar w:fldCharType="begin"/>
      </w:r>
      <w:r>
        <w:instrText>HYPERLINK \l "_Toc396126606"</w:instrText>
      </w:r>
      <w:r>
        <w:rPr>
          <w:rFonts w:cs="Times New Roman"/>
        </w:rPr>
      </w:r>
      <w:r>
        <w:fldChar w:fldCharType="separate"/>
      </w:r>
      <w:r w:rsidRPr="009B12A9">
        <w:rPr>
          <w:rStyle w:val="Hyperlink"/>
          <w:noProof/>
        </w:rPr>
        <w:t>7.4</w:t>
      </w:r>
      <w:r>
        <w:rPr>
          <w:rFonts w:ascii="Calibri" w:eastAsia="Times New Roman" w:hAnsi="Calibri" w:cs="Times New Roman"/>
          <w:noProof/>
          <w:sz w:val="22"/>
          <w:szCs w:val="22"/>
          <w:lang w:val="en-US"/>
        </w:rPr>
        <w:tab/>
      </w:r>
      <w:r w:rsidRPr="009B12A9">
        <w:rPr>
          <w:rStyle w:val="Hyperlink"/>
          <w:noProof/>
        </w:rPr>
        <w:t>Application Datamap</w:t>
      </w:r>
      <w:r>
        <w:rPr>
          <w:rFonts w:cs="Times New Roman"/>
          <w:noProof/>
          <w:webHidden/>
        </w:rPr>
        <w:tab/>
      </w:r>
      <w:r>
        <w:rPr>
          <w:noProof/>
          <w:webHidden/>
        </w:rPr>
        <w:fldChar w:fldCharType="begin"/>
      </w:r>
      <w:r>
        <w:rPr>
          <w:noProof/>
          <w:webHidden/>
        </w:rPr>
        <w:instrText xml:space="preserve"> PAGEREF _Toc396126606 \h </w:instrText>
      </w:r>
      <w:r>
        <w:rPr>
          <w:rFonts w:cs="Times New Roman"/>
          <w:noProof/>
        </w:rPr>
      </w:r>
      <w:r>
        <w:rPr>
          <w:noProof/>
          <w:webHidden/>
        </w:rPr>
        <w:fldChar w:fldCharType="separate"/>
      </w:r>
      <w:ins w:id="353" w:author="wakkir" w:date="2015-10-22T00:38:00Z">
        <w:r>
          <w:rPr>
            <w:noProof/>
            <w:webHidden/>
          </w:rPr>
          <w:t>3</w:t>
        </w:r>
      </w:ins>
      <w:del w:id="354" w:author="wakkir" w:date="2015-10-22T00:38:00Z">
        <w:r w:rsidDel="00F01A35">
          <w:rPr>
            <w:noProof/>
            <w:webHidden/>
          </w:rPr>
          <w:delText>32</w:delText>
        </w:r>
      </w:del>
      <w:r>
        <w:rPr>
          <w:noProof/>
          <w:webHidden/>
        </w:rPr>
        <w:fldChar w:fldCharType="end"/>
      </w:r>
      <w:r>
        <w:fldChar w:fldCharType="end"/>
      </w:r>
    </w:p>
    <w:p w:rsidR="00FF19C9" w:rsidRDefault="00FF19C9">
      <w:pPr>
        <w:pStyle w:val="TOC2"/>
        <w:rPr>
          <w:rFonts w:ascii="Calibri" w:eastAsia="Times New Roman" w:hAnsi="Calibri" w:cs="Times New Roman"/>
          <w:noProof/>
          <w:sz w:val="22"/>
          <w:szCs w:val="22"/>
          <w:lang w:val="en-US"/>
        </w:rPr>
      </w:pPr>
      <w:r>
        <w:fldChar w:fldCharType="begin"/>
      </w:r>
      <w:r>
        <w:instrText>HYPERLINK \l "_Toc396126607"</w:instrText>
      </w:r>
      <w:r>
        <w:rPr>
          <w:rFonts w:cs="Times New Roman"/>
        </w:rPr>
      </w:r>
      <w:r>
        <w:fldChar w:fldCharType="separate"/>
      </w:r>
      <w:r w:rsidRPr="009B12A9">
        <w:rPr>
          <w:rStyle w:val="Hyperlink"/>
          <w:noProof/>
        </w:rPr>
        <w:t>7.5</w:t>
      </w:r>
      <w:r>
        <w:rPr>
          <w:rFonts w:ascii="Calibri" w:eastAsia="Times New Roman" w:hAnsi="Calibri" w:cs="Times New Roman"/>
          <w:noProof/>
          <w:sz w:val="22"/>
          <w:szCs w:val="22"/>
          <w:lang w:val="en-US"/>
        </w:rPr>
        <w:tab/>
      </w:r>
      <w:r w:rsidRPr="009B12A9">
        <w:rPr>
          <w:rStyle w:val="Hyperlink"/>
          <w:noProof/>
        </w:rPr>
        <w:t>Retained Data</w:t>
      </w:r>
      <w:r>
        <w:rPr>
          <w:rFonts w:cs="Times New Roman"/>
          <w:noProof/>
          <w:webHidden/>
        </w:rPr>
        <w:tab/>
      </w:r>
      <w:r>
        <w:rPr>
          <w:noProof/>
          <w:webHidden/>
        </w:rPr>
        <w:fldChar w:fldCharType="begin"/>
      </w:r>
      <w:r>
        <w:rPr>
          <w:noProof/>
          <w:webHidden/>
        </w:rPr>
        <w:instrText xml:space="preserve"> PAGEREF _Toc396126607 \h </w:instrText>
      </w:r>
      <w:r>
        <w:rPr>
          <w:rFonts w:cs="Times New Roman"/>
          <w:noProof/>
        </w:rPr>
      </w:r>
      <w:r>
        <w:rPr>
          <w:noProof/>
          <w:webHidden/>
        </w:rPr>
        <w:fldChar w:fldCharType="separate"/>
      </w:r>
      <w:ins w:id="355" w:author="wakkir" w:date="2015-10-22T00:38:00Z">
        <w:r>
          <w:rPr>
            <w:noProof/>
            <w:webHidden/>
          </w:rPr>
          <w:t>3</w:t>
        </w:r>
      </w:ins>
      <w:del w:id="356" w:author="wakkir" w:date="2015-10-22T00:38:00Z">
        <w:r w:rsidDel="00F01A35">
          <w:rPr>
            <w:noProof/>
            <w:webHidden/>
          </w:rPr>
          <w:delText>33</w:delText>
        </w:r>
      </w:del>
      <w:r>
        <w:rPr>
          <w:noProof/>
          <w:webHidden/>
        </w:rPr>
        <w:fldChar w:fldCharType="end"/>
      </w:r>
      <w:r>
        <w:fldChar w:fldCharType="end"/>
      </w:r>
    </w:p>
    <w:p w:rsidR="00FF19C9" w:rsidRDefault="00FF19C9">
      <w:pPr>
        <w:pStyle w:val="TOC2"/>
        <w:rPr>
          <w:rFonts w:ascii="Calibri" w:eastAsia="Times New Roman" w:hAnsi="Calibri" w:cs="Times New Roman"/>
          <w:noProof/>
          <w:sz w:val="22"/>
          <w:szCs w:val="22"/>
          <w:lang w:val="en-US"/>
        </w:rPr>
      </w:pPr>
      <w:r>
        <w:fldChar w:fldCharType="begin"/>
      </w:r>
      <w:r>
        <w:instrText>HYPERLINK \l "_Toc396126608"</w:instrText>
      </w:r>
      <w:r>
        <w:rPr>
          <w:rFonts w:cs="Times New Roman"/>
        </w:rPr>
      </w:r>
      <w:r>
        <w:fldChar w:fldCharType="separate"/>
      </w:r>
      <w:r w:rsidRPr="009B12A9">
        <w:rPr>
          <w:rStyle w:val="Hyperlink"/>
          <w:noProof/>
        </w:rPr>
        <w:t>7.6</w:t>
      </w:r>
      <w:r>
        <w:rPr>
          <w:rFonts w:ascii="Calibri" w:eastAsia="Times New Roman" w:hAnsi="Calibri" w:cs="Times New Roman"/>
          <w:noProof/>
          <w:sz w:val="22"/>
          <w:szCs w:val="22"/>
          <w:lang w:val="en-US"/>
        </w:rPr>
        <w:tab/>
      </w:r>
      <w:r w:rsidRPr="009B12A9">
        <w:rPr>
          <w:rStyle w:val="Hyperlink"/>
          <w:noProof/>
        </w:rPr>
        <w:t>S9 Personalisation Differences</w:t>
      </w:r>
      <w:r>
        <w:rPr>
          <w:rFonts w:cs="Times New Roman"/>
          <w:noProof/>
          <w:webHidden/>
        </w:rPr>
        <w:tab/>
      </w:r>
      <w:r>
        <w:rPr>
          <w:noProof/>
          <w:webHidden/>
        </w:rPr>
        <w:fldChar w:fldCharType="begin"/>
      </w:r>
      <w:r>
        <w:rPr>
          <w:noProof/>
          <w:webHidden/>
        </w:rPr>
        <w:instrText xml:space="preserve"> PAGEREF _Toc396126608 \h </w:instrText>
      </w:r>
      <w:r>
        <w:rPr>
          <w:rFonts w:cs="Times New Roman"/>
          <w:noProof/>
        </w:rPr>
      </w:r>
      <w:r>
        <w:rPr>
          <w:noProof/>
          <w:webHidden/>
        </w:rPr>
        <w:fldChar w:fldCharType="separate"/>
      </w:r>
      <w:ins w:id="357" w:author="wakkir" w:date="2015-10-22T00:38:00Z">
        <w:r>
          <w:rPr>
            <w:noProof/>
            <w:webHidden/>
          </w:rPr>
          <w:t>3</w:t>
        </w:r>
      </w:ins>
      <w:del w:id="358" w:author="wakkir" w:date="2015-10-22T00:38:00Z">
        <w:r w:rsidDel="00F01A35">
          <w:rPr>
            <w:noProof/>
            <w:webHidden/>
          </w:rPr>
          <w:delText>33</w:delText>
        </w:r>
      </w:del>
      <w:r>
        <w:rPr>
          <w:noProof/>
          <w:webHidden/>
        </w:rPr>
        <w:fldChar w:fldCharType="end"/>
      </w:r>
      <w:r>
        <w:fldChar w:fldCharType="end"/>
      </w:r>
    </w:p>
    <w:p w:rsidR="00FF19C9" w:rsidRDefault="00FF19C9">
      <w:pPr>
        <w:pStyle w:val="TOC1"/>
        <w:rPr>
          <w:rFonts w:ascii="Calibri" w:eastAsia="Times New Roman" w:hAnsi="Calibri" w:cs="Times New Roman"/>
          <w:noProof/>
          <w:sz w:val="22"/>
          <w:szCs w:val="22"/>
          <w:lang w:val="en-US"/>
        </w:rPr>
      </w:pPr>
      <w:r w:rsidRPr="009B12A9">
        <w:rPr>
          <w:rStyle w:val="Hyperlink"/>
          <w:noProof/>
        </w:rPr>
        <w:fldChar w:fldCharType="begin"/>
      </w:r>
      <w:r w:rsidRPr="009B12A9">
        <w:rPr>
          <w:rStyle w:val="Hyperlink"/>
          <w:noProof/>
        </w:rPr>
        <w:instrText xml:space="preserve"> </w:instrText>
      </w:r>
      <w:r>
        <w:rPr>
          <w:noProof/>
        </w:rPr>
        <w:instrText>HYPERLINK \l "_Toc396126609"</w:instrText>
      </w:r>
      <w:r w:rsidRPr="009B12A9">
        <w:rPr>
          <w:rStyle w:val="Hyperlink"/>
          <w:noProof/>
        </w:rPr>
        <w:instrText xml:space="preserve"> </w:instrText>
      </w:r>
      <w:r w:rsidRPr="00F01A35">
        <w:rPr>
          <w:rFonts w:cs="Times New Roman"/>
        </w:rPr>
      </w:r>
      <w:r w:rsidRPr="009B12A9">
        <w:rPr>
          <w:rStyle w:val="Hyperlink"/>
          <w:noProof/>
        </w:rPr>
        <w:fldChar w:fldCharType="separate"/>
      </w:r>
      <w:r w:rsidRPr="009B12A9">
        <w:rPr>
          <w:rStyle w:val="Hyperlink"/>
          <w:noProof/>
        </w:rPr>
        <w:t>8.</w:t>
      </w:r>
      <w:r>
        <w:rPr>
          <w:rFonts w:ascii="Calibri" w:eastAsia="Times New Roman" w:hAnsi="Calibri" w:cs="Times New Roman"/>
          <w:noProof/>
          <w:sz w:val="22"/>
          <w:szCs w:val="22"/>
          <w:lang w:val="en-US"/>
        </w:rPr>
        <w:tab/>
      </w:r>
      <w:r w:rsidRPr="009B12A9">
        <w:rPr>
          <w:rStyle w:val="Hyperlink"/>
          <w:noProof/>
        </w:rPr>
        <w:t>S2 Personalisation Data</w:t>
      </w:r>
      <w:r>
        <w:rPr>
          <w:rFonts w:cs="Times New Roman"/>
          <w:noProof/>
          <w:webHidden/>
        </w:rPr>
        <w:tab/>
      </w:r>
      <w:r>
        <w:rPr>
          <w:noProof/>
          <w:webHidden/>
        </w:rPr>
        <w:fldChar w:fldCharType="begin"/>
      </w:r>
      <w:r>
        <w:rPr>
          <w:noProof/>
          <w:webHidden/>
        </w:rPr>
        <w:instrText xml:space="preserve"> PAGEREF _Toc396126609 \h </w:instrText>
      </w:r>
      <w:r>
        <w:rPr>
          <w:rFonts w:cs="Times New Roman"/>
          <w:noProof/>
        </w:rPr>
      </w:r>
      <w:r>
        <w:rPr>
          <w:noProof/>
          <w:webHidden/>
        </w:rPr>
        <w:fldChar w:fldCharType="separate"/>
      </w:r>
      <w:ins w:id="359" w:author="wakkir" w:date="2015-10-22T00:38:00Z">
        <w:r>
          <w:rPr>
            <w:noProof/>
            <w:webHidden/>
          </w:rPr>
          <w:t>3</w:t>
        </w:r>
      </w:ins>
      <w:ins w:id="360" w:author="steve.nichols" w:date="2014-10-13T13:20:00Z">
        <w:del w:id="361" w:author="wakkir" w:date="2015-10-22T00:38:00Z">
          <w:r w:rsidDel="00F01A35">
            <w:rPr>
              <w:noProof/>
              <w:webHidden/>
            </w:rPr>
            <w:delText>35</w:delText>
          </w:r>
        </w:del>
      </w:ins>
      <w:del w:id="362" w:author="wakkir" w:date="2015-10-22T00:38:00Z">
        <w:r w:rsidDel="00F01A35">
          <w:rPr>
            <w:noProof/>
            <w:webHidden/>
          </w:rPr>
          <w:delText>34</w:delText>
        </w:r>
      </w:del>
      <w:r>
        <w:rPr>
          <w:noProof/>
          <w:webHidden/>
        </w:rPr>
        <w:fldChar w:fldCharType="end"/>
      </w:r>
      <w:r w:rsidRPr="009B12A9">
        <w:rPr>
          <w:rStyle w:val="Hyperlink"/>
          <w:noProof/>
        </w:rPr>
        <w:fldChar w:fldCharType="end"/>
      </w:r>
    </w:p>
    <w:p w:rsidR="00FF19C9" w:rsidRDefault="00FF19C9">
      <w:pPr>
        <w:pStyle w:val="TOC2"/>
        <w:rPr>
          <w:rFonts w:ascii="Calibri" w:eastAsia="Times New Roman" w:hAnsi="Calibri" w:cs="Times New Roman"/>
          <w:noProof/>
          <w:sz w:val="22"/>
          <w:szCs w:val="22"/>
          <w:lang w:val="en-US"/>
        </w:rPr>
      </w:pPr>
      <w:r w:rsidRPr="009B12A9">
        <w:rPr>
          <w:rStyle w:val="Hyperlink"/>
          <w:noProof/>
        </w:rPr>
        <w:fldChar w:fldCharType="begin"/>
      </w:r>
      <w:r w:rsidRPr="009B12A9">
        <w:rPr>
          <w:rStyle w:val="Hyperlink"/>
          <w:noProof/>
        </w:rPr>
        <w:instrText xml:space="preserve"> </w:instrText>
      </w:r>
      <w:r>
        <w:rPr>
          <w:noProof/>
        </w:rPr>
        <w:instrText>HYPERLINK \l "_Toc396126610"</w:instrText>
      </w:r>
      <w:r w:rsidRPr="009B12A9">
        <w:rPr>
          <w:rStyle w:val="Hyperlink"/>
          <w:noProof/>
        </w:rPr>
        <w:instrText xml:space="preserve"> </w:instrText>
      </w:r>
      <w:r w:rsidRPr="00F01A35">
        <w:rPr>
          <w:rFonts w:cs="Times New Roman"/>
        </w:rPr>
      </w:r>
      <w:r w:rsidRPr="009B12A9">
        <w:rPr>
          <w:rStyle w:val="Hyperlink"/>
          <w:noProof/>
        </w:rPr>
        <w:fldChar w:fldCharType="separate"/>
      </w:r>
      <w:r w:rsidRPr="009B12A9">
        <w:rPr>
          <w:rStyle w:val="Hyperlink"/>
          <w:noProof/>
        </w:rPr>
        <w:t>8.1</w:t>
      </w:r>
      <w:r>
        <w:rPr>
          <w:rFonts w:ascii="Calibri" w:eastAsia="Times New Roman" w:hAnsi="Calibri" w:cs="Times New Roman"/>
          <w:noProof/>
          <w:sz w:val="22"/>
          <w:szCs w:val="22"/>
          <w:lang w:val="en-US"/>
        </w:rPr>
        <w:tab/>
      </w:r>
      <w:r w:rsidRPr="009B12A9">
        <w:rPr>
          <w:rStyle w:val="Hyperlink"/>
          <w:noProof/>
        </w:rPr>
        <w:t>Business Application Level Personalisation Data</w:t>
      </w:r>
      <w:r>
        <w:rPr>
          <w:rFonts w:cs="Times New Roman"/>
          <w:noProof/>
          <w:webHidden/>
        </w:rPr>
        <w:tab/>
      </w:r>
      <w:r>
        <w:rPr>
          <w:noProof/>
          <w:webHidden/>
        </w:rPr>
        <w:fldChar w:fldCharType="begin"/>
      </w:r>
      <w:r>
        <w:rPr>
          <w:noProof/>
          <w:webHidden/>
        </w:rPr>
        <w:instrText xml:space="preserve"> PAGEREF _Toc396126610 \h </w:instrText>
      </w:r>
      <w:r>
        <w:rPr>
          <w:rFonts w:cs="Times New Roman"/>
          <w:noProof/>
        </w:rPr>
      </w:r>
      <w:r>
        <w:rPr>
          <w:noProof/>
          <w:webHidden/>
        </w:rPr>
        <w:fldChar w:fldCharType="separate"/>
      </w:r>
      <w:ins w:id="363" w:author="wakkir" w:date="2015-10-22T00:38:00Z">
        <w:r>
          <w:rPr>
            <w:noProof/>
            <w:webHidden/>
          </w:rPr>
          <w:t>3</w:t>
        </w:r>
      </w:ins>
      <w:ins w:id="364" w:author="steve.nichols" w:date="2014-10-13T13:20:00Z">
        <w:del w:id="365" w:author="wakkir" w:date="2015-10-22T00:38:00Z">
          <w:r w:rsidDel="00F01A35">
            <w:rPr>
              <w:noProof/>
              <w:webHidden/>
            </w:rPr>
            <w:delText>35</w:delText>
          </w:r>
        </w:del>
      </w:ins>
      <w:del w:id="366" w:author="wakkir" w:date="2015-10-22T00:38:00Z">
        <w:r w:rsidDel="00F01A35">
          <w:rPr>
            <w:noProof/>
            <w:webHidden/>
          </w:rPr>
          <w:delText>34</w:delText>
        </w:r>
      </w:del>
      <w:r>
        <w:rPr>
          <w:noProof/>
          <w:webHidden/>
        </w:rPr>
        <w:fldChar w:fldCharType="end"/>
      </w:r>
      <w:r w:rsidRPr="009B12A9">
        <w:rPr>
          <w:rStyle w:val="Hyperlink"/>
          <w:noProof/>
        </w:rPr>
        <w:fldChar w:fldCharType="end"/>
      </w:r>
    </w:p>
    <w:p w:rsidR="00FF19C9" w:rsidRDefault="00FF19C9">
      <w:pPr>
        <w:pStyle w:val="TOC2"/>
        <w:rPr>
          <w:rFonts w:ascii="Calibri" w:eastAsia="Times New Roman" w:hAnsi="Calibri" w:cs="Times New Roman"/>
          <w:noProof/>
          <w:sz w:val="22"/>
          <w:szCs w:val="22"/>
          <w:lang w:val="en-US"/>
        </w:rPr>
      </w:pPr>
      <w:r w:rsidRPr="009B12A9">
        <w:rPr>
          <w:rStyle w:val="Hyperlink"/>
          <w:noProof/>
        </w:rPr>
        <w:fldChar w:fldCharType="begin"/>
      </w:r>
      <w:r w:rsidRPr="009B12A9">
        <w:rPr>
          <w:rStyle w:val="Hyperlink"/>
          <w:noProof/>
        </w:rPr>
        <w:instrText xml:space="preserve"> </w:instrText>
      </w:r>
      <w:r>
        <w:rPr>
          <w:noProof/>
        </w:rPr>
        <w:instrText>HYPERLINK \l "_Toc396126611"</w:instrText>
      </w:r>
      <w:r w:rsidRPr="009B12A9">
        <w:rPr>
          <w:rStyle w:val="Hyperlink"/>
          <w:noProof/>
        </w:rPr>
        <w:instrText xml:space="preserve"> </w:instrText>
      </w:r>
      <w:r w:rsidRPr="00F01A35">
        <w:rPr>
          <w:rFonts w:cs="Times New Roman"/>
        </w:rPr>
      </w:r>
      <w:r w:rsidRPr="009B12A9">
        <w:rPr>
          <w:rStyle w:val="Hyperlink"/>
          <w:noProof/>
        </w:rPr>
        <w:fldChar w:fldCharType="separate"/>
      </w:r>
      <w:r w:rsidRPr="009B12A9">
        <w:rPr>
          <w:rStyle w:val="Hyperlink"/>
          <w:noProof/>
        </w:rPr>
        <w:t>8.2</w:t>
      </w:r>
      <w:r>
        <w:rPr>
          <w:rFonts w:ascii="Calibri" w:eastAsia="Times New Roman" w:hAnsi="Calibri" w:cs="Times New Roman"/>
          <w:noProof/>
          <w:sz w:val="22"/>
          <w:szCs w:val="22"/>
          <w:lang w:val="en-US"/>
        </w:rPr>
        <w:tab/>
      </w:r>
      <w:r w:rsidRPr="009B12A9">
        <w:rPr>
          <w:rStyle w:val="Hyperlink"/>
          <w:noProof/>
        </w:rPr>
        <w:t>Application Profile Level Personalisation Data</w:t>
      </w:r>
      <w:r>
        <w:rPr>
          <w:rFonts w:cs="Times New Roman"/>
          <w:noProof/>
          <w:webHidden/>
        </w:rPr>
        <w:tab/>
      </w:r>
      <w:r>
        <w:rPr>
          <w:noProof/>
          <w:webHidden/>
        </w:rPr>
        <w:fldChar w:fldCharType="begin"/>
      </w:r>
      <w:r>
        <w:rPr>
          <w:noProof/>
          <w:webHidden/>
        </w:rPr>
        <w:instrText xml:space="preserve"> PAGEREF _Toc396126611 \h </w:instrText>
      </w:r>
      <w:r>
        <w:rPr>
          <w:rFonts w:cs="Times New Roman"/>
          <w:noProof/>
        </w:rPr>
      </w:r>
      <w:r>
        <w:rPr>
          <w:noProof/>
          <w:webHidden/>
        </w:rPr>
        <w:fldChar w:fldCharType="separate"/>
      </w:r>
      <w:ins w:id="367" w:author="wakkir" w:date="2015-10-22T00:38:00Z">
        <w:r>
          <w:rPr>
            <w:noProof/>
            <w:webHidden/>
          </w:rPr>
          <w:t>3</w:t>
        </w:r>
      </w:ins>
      <w:ins w:id="368" w:author="steve.nichols" w:date="2014-10-13T13:20:00Z">
        <w:del w:id="369" w:author="wakkir" w:date="2015-10-22T00:38:00Z">
          <w:r w:rsidDel="00F01A35">
            <w:rPr>
              <w:noProof/>
              <w:webHidden/>
            </w:rPr>
            <w:delText>35</w:delText>
          </w:r>
        </w:del>
      </w:ins>
      <w:del w:id="370" w:author="wakkir" w:date="2015-10-22T00:38:00Z">
        <w:r w:rsidDel="00F01A35">
          <w:rPr>
            <w:noProof/>
            <w:webHidden/>
          </w:rPr>
          <w:delText>34</w:delText>
        </w:r>
      </w:del>
      <w:r>
        <w:rPr>
          <w:noProof/>
          <w:webHidden/>
        </w:rPr>
        <w:fldChar w:fldCharType="end"/>
      </w:r>
      <w:r w:rsidRPr="009B12A9">
        <w:rPr>
          <w:rStyle w:val="Hyperlink"/>
          <w:noProof/>
        </w:rPr>
        <w:fldChar w:fldCharType="end"/>
      </w:r>
    </w:p>
    <w:p w:rsidR="00FF19C9" w:rsidRDefault="00FF19C9">
      <w:pPr>
        <w:pStyle w:val="TOC2"/>
        <w:rPr>
          <w:rFonts w:ascii="Calibri" w:eastAsia="Times New Roman" w:hAnsi="Calibri" w:cs="Times New Roman"/>
          <w:noProof/>
          <w:sz w:val="22"/>
          <w:szCs w:val="22"/>
          <w:lang w:val="en-US"/>
        </w:rPr>
      </w:pPr>
      <w:r w:rsidRPr="009B12A9">
        <w:rPr>
          <w:rStyle w:val="Hyperlink"/>
          <w:noProof/>
        </w:rPr>
        <w:fldChar w:fldCharType="begin"/>
      </w:r>
      <w:r w:rsidRPr="009B12A9">
        <w:rPr>
          <w:rStyle w:val="Hyperlink"/>
          <w:noProof/>
        </w:rPr>
        <w:instrText xml:space="preserve"> </w:instrText>
      </w:r>
      <w:r>
        <w:rPr>
          <w:noProof/>
        </w:rPr>
        <w:instrText>HYPERLINK \l "_Toc396126612"</w:instrText>
      </w:r>
      <w:r w:rsidRPr="009B12A9">
        <w:rPr>
          <w:rStyle w:val="Hyperlink"/>
          <w:noProof/>
        </w:rPr>
        <w:instrText xml:space="preserve"> </w:instrText>
      </w:r>
      <w:r w:rsidRPr="00F01A35">
        <w:rPr>
          <w:rFonts w:cs="Times New Roman"/>
        </w:rPr>
      </w:r>
      <w:r w:rsidRPr="009B12A9">
        <w:rPr>
          <w:rStyle w:val="Hyperlink"/>
          <w:noProof/>
        </w:rPr>
        <w:fldChar w:fldCharType="separate"/>
      </w:r>
      <w:r w:rsidRPr="009B12A9">
        <w:rPr>
          <w:rStyle w:val="Hyperlink"/>
          <w:noProof/>
        </w:rPr>
        <w:t>8.3</w:t>
      </w:r>
      <w:r>
        <w:rPr>
          <w:rFonts w:ascii="Calibri" w:eastAsia="Times New Roman" w:hAnsi="Calibri" w:cs="Times New Roman"/>
          <w:noProof/>
          <w:sz w:val="22"/>
          <w:szCs w:val="22"/>
          <w:lang w:val="en-US"/>
        </w:rPr>
        <w:tab/>
      </w:r>
      <w:r w:rsidRPr="009B12A9">
        <w:rPr>
          <w:rStyle w:val="Hyperlink"/>
          <w:noProof/>
        </w:rPr>
        <w:t>Derived personalisation data</w:t>
      </w:r>
      <w:r>
        <w:rPr>
          <w:rFonts w:cs="Times New Roman"/>
          <w:noProof/>
          <w:webHidden/>
        </w:rPr>
        <w:tab/>
      </w:r>
      <w:r>
        <w:rPr>
          <w:noProof/>
          <w:webHidden/>
        </w:rPr>
        <w:fldChar w:fldCharType="begin"/>
      </w:r>
      <w:r>
        <w:rPr>
          <w:noProof/>
          <w:webHidden/>
        </w:rPr>
        <w:instrText xml:space="preserve"> PAGEREF _Toc396126612 \h </w:instrText>
      </w:r>
      <w:r>
        <w:rPr>
          <w:rFonts w:cs="Times New Roman"/>
          <w:noProof/>
        </w:rPr>
      </w:r>
      <w:r>
        <w:rPr>
          <w:noProof/>
          <w:webHidden/>
        </w:rPr>
        <w:fldChar w:fldCharType="separate"/>
      </w:r>
      <w:ins w:id="371" w:author="wakkir" w:date="2015-10-22T00:38:00Z">
        <w:r>
          <w:rPr>
            <w:noProof/>
            <w:webHidden/>
          </w:rPr>
          <w:t>3</w:t>
        </w:r>
      </w:ins>
      <w:ins w:id="372" w:author="steve.nichols" w:date="2014-10-13T13:20:00Z">
        <w:del w:id="373" w:author="wakkir" w:date="2015-10-22T00:38:00Z">
          <w:r w:rsidDel="00F01A35">
            <w:rPr>
              <w:noProof/>
              <w:webHidden/>
            </w:rPr>
            <w:delText>35</w:delText>
          </w:r>
        </w:del>
      </w:ins>
      <w:del w:id="374" w:author="wakkir" w:date="2015-10-22T00:38:00Z">
        <w:r w:rsidDel="00F01A35">
          <w:rPr>
            <w:noProof/>
            <w:webHidden/>
          </w:rPr>
          <w:delText>34</w:delText>
        </w:r>
      </w:del>
      <w:r>
        <w:rPr>
          <w:noProof/>
          <w:webHidden/>
        </w:rPr>
        <w:fldChar w:fldCharType="end"/>
      </w:r>
      <w:r w:rsidRPr="009B12A9">
        <w:rPr>
          <w:rStyle w:val="Hyperlink"/>
          <w:noProof/>
        </w:rPr>
        <w:fldChar w:fldCharType="end"/>
      </w:r>
    </w:p>
    <w:p w:rsidR="00FF19C9" w:rsidRDefault="00FF19C9">
      <w:pPr>
        <w:pStyle w:val="TOC2"/>
        <w:rPr>
          <w:rFonts w:ascii="Calibri" w:eastAsia="Times New Roman" w:hAnsi="Calibri" w:cs="Times New Roman"/>
          <w:noProof/>
          <w:sz w:val="22"/>
          <w:szCs w:val="22"/>
          <w:lang w:val="en-US"/>
        </w:rPr>
      </w:pPr>
      <w:r w:rsidRPr="009B12A9">
        <w:rPr>
          <w:rStyle w:val="Hyperlink"/>
          <w:noProof/>
        </w:rPr>
        <w:fldChar w:fldCharType="begin"/>
      </w:r>
      <w:r w:rsidRPr="009B12A9">
        <w:rPr>
          <w:rStyle w:val="Hyperlink"/>
          <w:noProof/>
        </w:rPr>
        <w:instrText xml:space="preserve"> </w:instrText>
      </w:r>
      <w:r>
        <w:rPr>
          <w:noProof/>
        </w:rPr>
        <w:instrText>HYPERLINK \l "_Toc396126613"</w:instrText>
      </w:r>
      <w:r w:rsidRPr="009B12A9">
        <w:rPr>
          <w:rStyle w:val="Hyperlink"/>
          <w:noProof/>
        </w:rPr>
        <w:instrText xml:space="preserve"> </w:instrText>
      </w:r>
      <w:r w:rsidRPr="00F01A35">
        <w:rPr>
          <w:rFonts w:cs="Times New Roman"/>
        </w:rPr>
      </w:r>
      <w:r w:rsidRPr="009B12A9">
        <w:rPr>
          <w:rStyle w:val="Hyperlink"/>
          <w:noProof/>
        </w:rPr>
        <w:fldChar w:fldCharType="separate"/>
      </w:r>
      <w:r w:rsidRPr="009B12A9">
        <w:rPr>
          <w:rStyle w:val="Hyperlink"/>
          <w:noProof/>
        </w:rPr>
        <w:t>8.4</w:t>
      </w:r>
      <w:r>
        <w:rPr>
          <w:rFonts w:ascii="Calibri" w:eastAsia="Times New Roman" w:hAnsi="Calibri" w:cs="Times New Roman"/>
          <w:noProof/>
          <w:sz w:val="22"/>
          <w:szCs w:val="22"/>
          <w:lang w:val="en-US"/>
        </w:rPr>
        <w:tab/>
      </w:r>
      <w:r w:rsidRPr="009B12A9">
        <w:rPr>
          <w:rStyle w:val="Hyperlink"/>
          <w:noProof/>
        </w:rPr>
        <w:t>Application Datamap</w:t>
      </w:r>
      <w:r>
        <w:rPr>
          <w:rFonts w:cs="Times New Roman"/>
          <w:noProof/>
          <w:webHidden/>
        </w:rPr>
        <w:tab/>
      </w:r>
      <w:r>
        <w:rPr>
          <w:noProof/>
          <w:webHidden/>
        </w:rPr>
        <w:fldChar w:fldCharType="begin"/>
      </w:r>
      <w:r>
        <w:rPr>
          <w:noProof/>
          <w:webHidden/>
        </w:rPr>
        <w:instrText xml:space="preserve"> PAGEREF _Toc396126613 \h </w:instrText>
      </w:r>
      <w:r>
        <w:rPr>
          <w:rFonts w:cs="Times New Roman"/>
          <w:noProof/>
        </w:rPr>
      </w:r>
      <w:r>
        <w:rPr>
          <w:noProof/>
          <w:webHidden/>
        </w:rPr>
        <w:fldChar w:fldCharType="separate"/>
      </w:r>
      <w:ins w:id="375" w:author="wakkir" w:date="2015-10-22T00:38:00Z">
        <w:r>
          <w:rPr>
            <w:noProof/>
            <w:webHidden/>
          </w:rPr>
          <w:t>3</w:t>
        </w:r>
      </w:ins>
      <w:ins w:id="376" w:author="steve.nichols" w:date="2014-10-13T13:20:00Z">
        <w:del w:id="377" w:author="wakkir" w:date="2015-10-22T00:38:00Z">
          <w:r w:rsidDel="00F01A35">
            <w:rPr>
              <w:noProof/>
              <w:webHidden/>
            </w:rPr>
            <w:delText>37</w:delText>
          </w:r>
        </w:del>
      </w:ins>
      <w:del w:id="378" w:author="wakkir" w:date="2015-10-22T00:38:00Z">
        <w:r w:rsidDel="00F01A35">
          <w:rPr>
            <w:noProof/>
            <w:webHidden/>
          </w:rPr>
          <w:delText>36</w:delText>
        </w:r>
      </w:del>
      <w:r>
        <w:rPr>
          <w:noProof/>
          <w:webHidden/>
        </w:rPr>
        <w:fldChar w:fldCharType="end"/>
      </w:r>
      <w:r w:rsidRPr="009B12A9">
        <w:rPr>
          <w:rStyle w:val="Hyperlink"/>
          <w:noProof/>
        </w:rPr>
        <w:fldChar w:fldCharType="end"/>
      </w:r>
    </w:p>
    <w:p w:rsidR="00FF19C9" w:rsidRDefault="00FF19C9">
      <w:pPr>
        <w:pStyle w:val="TOC2"/>
        <w:rPr>
          <w:rFonts w:ascii="Calibri" w:eastAsia="Times New Roman" w:hAnsi="Calibri" w:cs="Times New Roman"/>
          <w:noProof/>
          <w:sz w:val="22"/>
          <w:szCs w:val="22"/>
          <w:lang w:val="en-US"/>
        </w:rPr>
      </w:pPr>
      <w:r w:rsidRPr="009B12A9">
        <w:rPr>
          <w:rStyle w:val="Hyperlink"/>
          <w:noProof/>
        </w:rPr>
        <w:fldChar w:fldCharType="begin"/>
      </w:r>
      <w:r w:rsidRPr="009B12A9">
        <w:rPr>
          <w:rStyle w:val="Hyperlink"/>
          <w:noProof/>
        </w:rPr>
        <w:instrText xml:space="preserve"> </w:instrText>
      </w:r>
      <w:r>
        <w:rPr>
          <w:noProof/>
        </w:rPr>
        <w:instrText>HYPERLINK \l "_Toc396126614"</w:instrText>
      </w:r>
      <w:r w:rsidRPr="009B12A9">
        <w:rPr>
          <w:rStyle w:val="Hyperlink"/>
          <w:noProof/>
        </w:rPr>
        <w:instrText xml:space="preserve"> </w:instrText>
      </w:r>
      <w:r w:rsidRPr="00F01A35">
        <w:rPr>
          <w:rFonts w:cs="Times New Roman"/>
        </w:rPr>
      </w:r>
      <w:r w:rsidRPr="009B12A9">
        <w:rPr>
          <w:rStyle w:val="Hyperlink"/>
          <w:noProof/>
        </w:rPr>
        <w:fldChar w:fldCharType="separate"/>
      </w:r>
      <w:r w:rsidRPr="009B12A9">
        <w:rPr>
          <w:rStyle w:val="Hyperlink"/>
          <w:noProof/>
        </w:rPr>
        <w:t>8.5</w:t>
      </w:r>
      <w:r>
        <w:rPr>
          <w:rFonts w:ascii="Calibri" w:eastAsia="Times New Roman" w:hAnsi="Calibri" w:cs="Times New Roman"/>
          <w:noProof/>
          <w:sz w:val="22"/>
          <w:szCs w:val="22"/>
          <w:lang w:val="en-US"/>
        </w:rPr>
        <w:tab/>
      </w:r>
      <w:r w:rsidRPr="009B12A9">
        <w:rPr>
          <w:rStyle w:val="Hyperlink"/>
          <w:noProof/>
        </w:rPr>
        <w:t>Retained Data</w:t>
      </w:r>
      <w:r>
        <w:rPr>
          <w:rFonts w:cs="Times New Roman"/>
          <w:noProof/>
          <w:webHidden/>
        </w:rPr>
        <w:tab/>
      </w:r>
      <w:r>
        <w:rPr>
          <w:noProof/>
          <w:webHidden/>
        </w:rPr>
        <w:fldChar w:fldCharType="begin"/>
      </w:r>
      <w:r>
        <w:rPr>
          <w:noProof/>
          <w:webHidden/>
        </w:rPr>
        <w:instrText xml:space="preserve"> PAGEREF _Toc396126614 \h </w:instrText>
      </w:r>
      <w:r>
        <w:rPr>
          <w:rFonts w:cs="Times New Roman"/>
          <w:noProof/>
        </w:rPr>
      </w:r>
      <w:r>
        <w:rPr>
          <w:noProof/>
          <w:webHidden/>
        </w:rPr>
        <w:fldChar w:fldCharType="separate"/>
      </w:r>
      <w:ins w:id="379" w:author="wakkir" w:date="2015-10-22T00:38:00Z">
        <w:r>
          <w:rPr>
            <w:noProof/>
            <w:webHidden/>
          </w:rPr>
          <w:t>3</w:t>
        </w:r>
      </w:ins>
      <w:ins w:id="380" w:author="steve.nichols" w:date="2014-10-13T13:20:00Z">
        <w:del w:id="381" w:author="wakkir" w:date="2015-10-22T00:38:00Z">
          <w:r w:rsidDel="00F01A35">
            <w:rPr>
              <w:noProof/>
              <w:webHidden/>
            </w:rPr>
            <w:delText>39</w:delText>
          </w:r>
        </w:del>
      </w:ins>
      <w:del w:id="382" w:author="wakkir" w:date="2015-10-22T00:38:00Z">
        <w:r w:rsidDel="00F01A35">
          <w:rPr>
            <w:noProof/>
            <w:webHidden/>
          </w:rPr>
          <w:delText>38</w:delText>
        </w:r>
      </w:del>
      <w:r>
        <w:rPr>
          <w:noProof/>
          <w:webHidden/>
        </w:rPr>
        <w:fldChar w:fldCharType="end"/>
      </w:r>
      <w:r w:rsidRPr="009B12A9">
        <w:rPr>
          <w:rStyle w:val="Hyperlink"/>
          <w:noProof/>
        </w:rPr>
        <w:fldChar w:fldCharType="end"/>
      </w:r>
    </w:p>
    <w:p w:rsidR="00FF19C9" w:rsidRDefault="00FF19C9">
      <w:pPr>
        <w:pStyle w:val="TOC2"/>
        <w:rPr>
          <w:rFonts w:ascii="Calibri" w:eastAsia="Times New Roman" w:hAnsi="Calibri" w:cs="Times New Roman"/>
          <w:noProof/>
          <w:sz w:val="22"/>
          <w:szCs w:val="22"/>
          <w:lang w:val="en-US"/>
        </w:rPr>
      </w:pPr>
      <w:r w:rsidRPr="009B12A9">
        <w:rPr>
          <w:rStyle w:val="Hyperlink"/>
          <w:noProof/>
        </w:rPr>
        <w:fldChar w:fldCharType="begin"/>
      </w:r>
      <w:r w:rsidRPr="009B12A9">
        <w:rPr>
          <w:rStyle w:val="Hyperlink"/>
          <w:noProof/>
        </w:rPr>
        <w:instrText xml:space="preserve"> </w:instrText>
      </w:r>
      <w:r>
        <w:rPr>
          <w:noProof/>
        </w:rPr>
        <w:instrText>HYPERLINK \l "_Toc396126615"</w:instrText>
      </w:r>
      <w:r w:rsidRPr="009B12A9">
        <w:rPr>
          <w:rStyle w:val="Hyperlink"/>
          <w:noProof/>
        </w:rPr>
        <w:instrText xml:space="preserve"> </w:instrText>
      </w:r>
      <w:r w:rsidRPr="00F01A35">
        <w:rPr>
          <w:rFonts w:cs="Times New Roman"/>
        </w:rPr>
      </w:r>
      <w:r w:rsidRPr="009B12A9">
        <w:rPr>
          <w:rStyle w:val="Hyperlink"/>
          <w:noProof/>
        </w:rPr>
        <w:fldChar w:fldCharType="separate"/>
      </w:r>
      <w:r w:rsidRPr="009B12A9">
        <w:rPr>
          <w:rStyle w:val="Hyperlink"/>
          <w:noProof/>
        </w:rPr>
        <w:t>8.6</w:t>
      </w:r>
      <w:r>
        <w:rPr>
          <w:rFonts w:ascii="Calibri" w:eastAsia="Times New Roman" w:hAnsi="Calibri" w:cs="Times New Roman"/>
          <w:noProof/>
          <w:sz w:val="22"/>
          <w:szCs w:val="22"/>
          <w:lang w:val="en-US"/>
        </w:rPr>
        <w:tab/>
      </w:r>
      <w:r w:rsidRPr="009B12A9">
        <w:rPr>
          <w:rStyle w:val="Hyperlink"/>
          <w:noProof/>
        </w:rPr>
        <w:t>S2 Personalisation Differences</w:t>
      </w:r>
      <w:r>
        <w:rPr>
          <w:rFonts w:cs="Times New Roman"/>
          <w:noProof/>
          <w:webHidden/>
        </w:rPr>
        <w:tab/>
      </w:r>
      <w:r>
        <w:rPr>
          <w:noProof/>
          <w:webHidden/>
        </w:rPr>
        <w:fldChar w:fldCharType="begin"/>
      </w:r>
      <w:r>
        <w:rPr>
          <w:noProof/>
          <w:webHidden/>
        </w:rPr>
        <w:instrText xml:space="preserve"> PAGEREF _Toc396126615 \h </w:instrText>
      </w:r>
      <w:r>
        <w:rPr>
          <w:rFonts w:cs="Times New Roman"/>
          <w:noProof/>
        </w:rPr>
      </w:r>
      <w:r>
        <w:rPr>
          <w:noProof/>
          <w:webHidden/>
        </w:rPr>
        <w:fldChar w:fldCharType="separate"/>
      </w:r>
      <w:ins w:id="383" w:author="wakkir" w:date="2015-10-22T00:38:00Z">
        <w:r>
          <w:rPr>
            <w:noProof/>
            <w:webHidden/>
          </w:rPr>
          <w:t>3</w:t>
        </w:r>
      </w:ins>
      <w:ins w:id="384" w:author="steve.nichols" w:date="2014-10-13T13:20:00Z">
        <w:del w:id="385" w:author="wakkir" w:date="2015-10-22T00:38:00Z">
          <w:r w:rsidDel="00F01A35">
            <w:rPr>
              <w:noProof/>
              <w:webHidden/>
            </w:rPr>
            <w:delText>39</w:delText>
          </w:r>
        </w:del>
      </w:ins>
      <w:del w:id="386" w:author="wakkir" w:date="2015-10-22T00:38:00Z">
        <w:r w:rsidDel="00F01A35">
          <w:rPr>
            <w:noProof/>
            <w:webHidden/>
          </w:rPr>
          <w:delText>38</w:delText>
        </w:r>
      </w:del>
      <w:r>
        <w:rPr>
          <w:noProof/>
          <w:webHidden/>
        </w:rPr>
        <w:fldChar w:fldCharType="end"/>
      </w:r>
      <w:r w:rsidRPr="009B12A9">
        <w:rPr>
          <w:rStyle w:val="Hyperlink"/>
          <w:noProof/>
        </w:rPr>
        <w:fldChar w:fldCharType="end"/>
      </w:r>
    </w:p>
    <w:p w:rsidR="00FF19C9" w:rsidRDefault="00FF19C9">
      <w:pPr>
        <w:pStyle w:val="TOC1"/>
        <w:rPr>
          <w:rFonts w:ascii="Calibri" w:eastAsia="Times New Roman" w:hAnsi="Calibri" w:cs="Times New Roman"/>
          <w:noProof/>
          <w:sz w:val="22"/>
          <w:szCs w:val="22"/>
          <w:lang w:val="en-US"/>
        </w:rPr>
      </w:pPr>
      <w:r w:rsidRPr="009B12A9">
        <w:rPr>
          <w:rStyle w:val="Hyperlink"/>
          <w:noProof/>
        </w:rPr>
        <w:fldChar w:fldCharType="begin"/>
      </w:r>
      <w:r w:rsidRPr="009B12A9">
        <w:rPr>
          <w:rStyle w:val="Hyperlink"/>
          <w:noProof/>
        </w:rPr>
        <w:instrText xml:space="preserve"> </w:instrText>
      </w:r>
      <w:r>
        <w:rPr>
          <w:noProof/>
        </w:rPr>
        <w:instrText>HYPERLINK \l "_Toc396126616"</w:instrText>
      </w:r>
      <w:r w:rsidRPr="009B12A9">
        <w:rPr>
          <w:rStyle w:val="Hyperlink"/>
          <w:noProof/>
        </w:rPr>
        <w:instrText xml:space="preserve"> </w:instrText>
      </w:r>
      <w:r w:rsidRPr="00F01A35">
        <w:rPr>
          <w:rFonts w:cs="Times New Roman"/>
        </w:rPr>
      </w:r>
      <w:r w:rsidRPr="009B12A9">
        <w:rPr>
          <w:rStyle w:val="Hyperlink"/>
          <w:noProof/>
        </w:rPr>
        <w:fldChar w:fldCharType="separate"/>
      </w:r>
      <w:r w:rsidRPr="009B12A9">
        <w:rPr>
          <w:rStyle w:val="Hyperlink"/>
          <w:noProof/>
        </w:rPr>
        <w:t>9.</w:t>
      </w:r>
      <w:r>
        <w:rPr>
          <w:rFonts w:ascii="Calibri" w:eastAsia="Times New Roman" w:hAnsi="Calibri" w:cs="Times New Roman"/>
          <w:noProof/>
          <w:sz w:val="22"/>
          <w:szCs w:val="22"/>
          <w:lang w:val="en-US"/>
        </w:rPr>
        <w:tab/>
      </w:r>
      <w:r w:rsidRPr="009B12A9">
        <w:rPr>
          <w:rStyle w:val="Hyperlink"/>
          <w:noProof/>
        </w:rPr>
        <w:t>MSA TKF Personalisation Data</w:t>
      </w:r>
      <w:r>
        <w:rPr>
          <w:rFonts w:cs="Times New Roman"/>
          <w:noProof/>
          <w:webHidden/>
        </w:rPr>
        <w:tab/>
      </w:r>
      <w:r>
        <w:rPr>
          <w:noProof/>
          <w:webHidden/>
        </w:rPr>
        <w:fldChar w:fldCharType="begin"/>
      </w:r>
      <w:r>
        <w:rPr>
          <w:noProof/>
          <w:webHidden/>
        </w:rPr>
        <w:instrText xml:space="preserve"> PAGEREF _Toc396126616 \h </w:instrText>
      </w:r>
      <w:r>
        <w:rPr>
          <w:rFonts w:cs="Times New Roman"/>
          <w:noProof/>
        </w:rPr>
      </w:r>
      <w:r>
        <w:rPr>
          <w:noProof/>
          <w:webHidden/>
        </w:rPr>
        <w:fldChar w:fldCharType="separate"/>
      </w:r>
      <w:ins w:id="387" w:author="wakkir" w:date="2015-10-22T00:38:00Z">
        <w:r>
          <w:rPr>
            <w:noProof/>
            <w:webHidden/>
          </w:rPr>
          <w:t>3</w:t>
        </w:r>
      </w:ins>
      <w:ins w:id="388" w:author="steve.nichols" w:date="2014-10-13T13:20:00Z">
        <w:del w:id="389" w:author="wakkir" w:date="2015-10-22T00:38:00Z">
          <w:r w:rsidDel="00F01A35">
            <w:rPr>
              <w:noProof/>
              <w:webHidden/>
            </w:rPr>
            <w:delText>41</w:delText>
          </w:r>
        </w:del>
      </w:ins>
      <w:del w:id="390" w:author="wakkir" w:date="2015-10-22T00:38:00Z">
        <w:r w:rsidDel="00F01A35">
          <w:rPr>
            <w:noProof/>
            <w:webHidden/>
          </w:rPr>
          <w:delText>39</w:delText>
        </w:r>
      </w:del>
      <w:r>
        <w:rPr>
          <w:noProof/>
          <w:webHidden/>
        </w:rPr>
        <w:fldChar w:fldCharType="end"/>
      </w:r>
      <w:r w:rsidRPr="009B12A9">
        <w:rPr>
          <w:rStyle w:val="Hyperlink"/>
          <w:noProof/>
        </w:rPr>
        <w:fldChar w:fldCharType="end"/>
      </w:r>
    </w:p>
    <w:p w:rsidR="00FF19C9" w:rsidRDefault="00FF19C9">
      <w:pPr>
        <w:pStyle w:val="TOC2"/>
        <w:rPr>
          <w:rFonts w:ascii="Calibri" w:eastAsia="Times New Roman" w:hAnsi="Calibri" w:cs="Times New Roman"/>
          <w:noProof/>
          <w:sz w:val="22"/>
          <w:szCs w:val="22"/>
          <w:lang w:val="en-US"/>
        </w:rPr>
      </w:pPr>
      <w:r w:rsidRPr="009B12A9">
        <w:rPr>
          <w:rStyle w:val="Hyperlink"/>
          <w:noProof/>
        </w:rPr>
        <w:fldChar w:fldCharType="begin"/>
      </w:r>
      <w:r w:rsidRPr="009B12A9">
        <w:rPr>
          <w:rStyle w:val="Hyperlink"/>
          <w:noProof/>
        </w:rPr>
        <w:instrText xml:space="preserve"> </w:instrText>
      </w:r>
      <w:r>
        <w:rPr>
          <w:noProof/>
        </w:rPr>
        <w:instrText>HYPERLINK \l "_Toc396126617"</w:instrText>
      </w:r>
      <w:r w:rsidRPr="009B12A9">
        <w:rPr>
          <w:rStyle w:val="Hyperlink"/>
          <w:noProof/>
        </w:rPr>
        <w:instrText xml:space="preserve"> </w:instrText>
      </w:r>
      <w:r w:rsidRPr="00F01A35">
        <w:rPr>
          <w:rFonts w:cs="Times New Roman"/>
        </w:rPr>
      </w:r>
      <w:r w:rsidRPr="009B12A9">
        <w:rPr>
          <w:rStyle w:val="Hyperlink"/>
          <w:noProof/>
        </w:rPr>
        <w:fldChar w:fldCharType="separate"/>
      </w:r>
      <w:r w:rsidRPr="009B12A9">
        <w:rPr>
          <w:rStyle w:val="Hyperlink"/>
          <w:noProof/>
        </w:rPr>
        <w:t>9.1</w:t>
      </w:r>
      <w:r>
        <w:rPr>
          <w:rFonts w:ascii="Calibri" w:eastAsia="Times New Roman" w:hAnsi="Calibri" w:cs="Times New Roman"/>
          <w:noProof/>
          <w:sz w:val="22"/>
          <w:szCs w:val="22"/>
          <w:lang w:val="en-US"/>
        </w:rPr>
        <w:tab/>
      </w:r>
      <w:r w:rsidRPr="009B12A9">
        <w:rPr>
          <w:rStyle w:val="Hyperlink"/>
          <w:noProof/>
        </w:rPr>
        <w:t>Request Level Personalisation Data</w:t>
      </w:r>
      <w:r>
        <w:rPr>
          <w:rFonts w:cs="Times New Roman"/>
          <w:noProof/>
          <w:webHidden/>
        </w:rPr>
        <w:tab/>
      </w:r>
      <w:r>
        <w:rPr>
          <w:noProof/>
          <w:webHidden/>
        </w:rPr>
        <w:fldChar w:fldCharType="begin"/>
      </w:r>
      <w:r>
        <w:rPr>
          <w:noProof/>
          <w:webHidden/>
        </w:rPr>
        <w:instrText xml:space="preserve"> PAGEREF _Toc396126617 \h </w:instrText>
      </w:r>
      <w:r>
        <w:rPr>
          <w:rFonts w:cs="Times New Roman"/>
          <w:noProof/>
        </w:rPr>
      </w:r>
      <w:r>
        <w:rPr>
          <w:noProof/>
          <w:webHidden/>
        </w:rPr>
        <w:fldChar w:fldCharType="separate"/>
      </w:r>
      <w:ins w:id="391" w:author="wakkir" w:date="2015-10-22T00:38:00Z">
        <w:r>
          <w:rPr>
            <w:noProof/>
            <w:webHidden/>
          </w:rPr>
          <w:t>3</w:t>
        </w:r>
      </w:ins>
      <w:ins w:id="392" w:author="steve.nichols" w:date="2014-10-13T13:20:00Z">
        <w:del w:id="393" w:author="wakkir" w:date="2015-10-22T00:38:00Z">
          <w:r w:rsidDel="00F01A35">
            <w:rPr>
              <w:noProof/>
              <w:webHidden/>
            </w:rPr>
            <w:delText>41</w:delText>
          </w:r>
        </w:del>
      </w:ins>
      <w:del w:id="394" w:author="wakkir" w:date="2015-10-22T00:38:00Z">
        <w:r w:rsidDel="00F01A35">
          <w:rPr>
            <w:noProof/>
            <w:webHidden/>
          </w:rPr>
          <w:delText>39</w:delText>
        </w:r>
      </w:del>
      <w:r>
        <w:rPr>
          <w:noProof/>
          <w:webHidden/>
        </w:rPr>
        <w:fldChar w:fldCharType="end"/>
      </w:r>
      <w:r w:rsidRPr="009B12A9">
        <w:rPr>
          <w:rStyle w:val="Hyperlink"/>
          <w:noProof/>
        </w:rPr>
        <w:fldChar w:fldCharType="end"/>
      </w:r>
    </w:p>
    <w:p w:rsidR="00FF19C9" w:rsidRDefault="00FF19C9">
      <w:pPr>
        <w:pStyle w:val="TOC2"/>
        <w:rPr>
          <w:rFonts w:ascii="Calibri" w:eastAsia="Times New Roman" w:hAnsi="Calibri" w:cs="Times New Roman"/>
          <w:noProof/>
          <w:sz w:val="22"/>
          <w:szCs w:val="22"/>
          <w:lang w:val="en-US"/>
        </w:rPr>
      </w:pPr>
      <w:r w:rsidRPr="009B12A9">
        <w:rPr>
          <w:rStyle w:val="Hyperlink"/>
          <w:noProof/>
        </w:rPr>
        <w:fldChar w:fldCharType="begin"/>
      </w:r>
      <w:r w:rsidRPr="009B12A9">
        <w:rPr>
          <w:rStyle w:val="Hyperlink"/>
          <w:noProof/>
        </w:rPr>
        <w:instrText xml:space="preserve"> </w:instrText>
      </w:r>
      <w:r>
        <w:rPr>
          <w:noProof/>
        </w:rPr>
        <w:instrText>HYPERLINK \l "_Toc396126618"</w:instrText>
      </w:r>
      <w:r w:rsidRPr="009B12A9">
        <w:rPr>
          <w:rStyle w:val="Hyperlink"/>
          <w:noProof/>
        </w:rPr>
        <w:instrText xml:space="preserve"> </w:instrText>
      </w:r>
      <w:r w:rsidRPr="00F01A35">
        <w:rPr>
          <w:rFonts w:cs="Times New Roman"/>
        </w:rPr>
      </w:r>
      <w:r w:rsidRPr="009B12A9">
        <w:rPr>
          <w:rStyle w:val="Hyperlink"/>
          <w:noProof/>
        </w:rPr>
        <w:fldChar w:fldCharType="separate"/>
      </w:r>
      <w:r w:rsidRPr="009B12A9">
        <w:rPr>
          <w:rStyle w:val="Hyperlink"/>
          <w:noProof/>
        </w:rPr>
        <w:t>9.2</w:t>
      </w:r>
      <w:r>
        <w:rPr>
          <w:rFonts w:ascii="Calibri" w:eastAsia="Times New Roman" w:hAnsi="Calibri" w:cs="Times New Roman"/>
          <w:noProof/>
          <w:sz w:val="22"/>
          <w:szCs w:val="22"/>
          <w:lang w:val="en-US"/>
        </w:rPr>
        <w:tab/>
      </w:r>
      <w:r w:rsidRPr="009B12A9">
        <w:rPr>
          <w:rStyle w:val="Hyperlink"/>
          <w:noProof/>
        </w:rPr>
        <w:t>Product Level Personalisation Data</w:t>
      </w:r>
      <w:r>
        <w:rPr>
          <w:rFonts w:cs="Times New Roman"/>
          <w:noProof/>
          <w:webHidden/>
        </w:rPr>
        <w:tab/>
      </w:r>
      <w:r>
        <w:rPr>
          <w:noProof/>
          <w:webHidden/>
        </w:rPr>
        <w:fldChar w:fldCharType="begin"/>
      </w:r>
      <w:r>
        <w:rPr>
          <w:noProof/>
          <w:webHidden/>
        </w:rPr>
        <w:instrText xml:space="preserve"> PAGEREF _Toc396126618 \h </w:instrText>
      </w:r>
      <w:r>
        <w:rPr>
          <w:rFonts w:cs="Times New Roman"/>
          <w:noProof/>
        </w:rPr>
      </w:r>
      <w:r>
        <w:rPr>
          <w:noProof/>
          <w:webHidden/>
        </w:rPr>
        <w:fldChar w:fldCharType="separate"/>
      </w:r>
      <w:ins w:id="395" w:author="wakkir" w:date="2015-10-22T00:38:00Z">
        <w:r>
          <w:rPr>
            <w:noProof/>
            <w:webHidden/>
          </w:rPr>
          <w:t>3</w:t>
        </w:r>
      </w:ins>
      <w:ins w:id="396" w:author="steve.nichols" w:date="2014-10-13T13:20:00Z">
        <w:del w:id="397" w:author="wakkir" w:date="2015-10-22T00:38:00Z">
          <w:r w:rsidDel="00F01A35">
            <w:rPr>
              <w:noProof/>
              <w:webHidden/>
            </w:rPr>
            <w:delText>41</w:delText>
          </w:r>
        </w:del>
      </w:ins>
      <w:del w:id="398" w:author="wakkir" w:date="2015-10-22T00:38:00Z">
        <w:r w:rsidDel="00F01A35">
          <w:rPr>
            <w:noProof/>
            <w:webHidden/>
          </w:rPr>
          <w:delText>39</w:delText>
        </w:r>
      </w:del>
      <w:r>
        <w:rPr>
          <w:noProof/>
          <w:webHidden/>
        </w:rPr>
        <w:fldChar w:fldCharType="end"/>
      </w:r>
      <w:r w:rsidRPr="009B12A9">
        <w:rPr>
          <w:rStyle w:val="Hyperlink"/>
          <w:noProof/>
        </w:rPr>
        <w:fldChar w:fldCharType="end"/>
      </w:r>
    </w:p>
    <w:p w:rsidR="00FF19C9" w:rsidRDefault="00FF19C9">
      <w:pPr>
        <w:pStyle w:val="TOC2"/>
        <w:rPr>
          <w:rFonts w:ascii="Calibri" w:eastAsia="Times New Roman" w:hAnsi="Calibri" w:cs="Times New Roman"/>
          <w:noProof/>
          <w:sz w:val="22"/>
          <w:szCs w:val="22"/>
          <w:lang w:val="en-US"/>
        </w:rPr>
      </w:pPr>
      <w:r w:rsidRPr="009B12A9">
        <w:rPr>
          <w:rStyle w:val="Hyperlink"/>
          <w:noProof/>
        </w:rPr>
        <w:fldChar w:fldCharType="begin"/>
      </w:r>
      <w:r w:rsidRPr="009B12A9">
        <w:rPr>
          <w:rStyle w:val="Hyperlink"/>
          <w:noProof/>
        </w:rPr>
        <w:instrText xml:space="preserve"> </w:instrText>
      </w:r>
      <w:r>
        <w:rPr>
          <w:noProof/>
        </w:rPr>
        <w:instrText>HYPERLINK \l "_Toc396126619"</w:instrText>
      </w:r>
      <w:r w:rsidRPr="009B12A9">
        <w:rPr>
          <w:rStyle w:val="Hyperlink"/>
          <w:noProof/>
        </w:rPr>
        <w:instrText xml:space="preserve"> </w:instrText>
      </w:r>
      <w:r w:rsidRPr="00F01A35">
        <w:rPr>
          <w:rFonts w:cs="Times New Roman"/>
        </w:rPr>
      </w:r>
      <w:r w:rsidRPr="009B12A9">
        <w:rPr>
          <w:rStyle w:val="Hyperlink"/>
          <w:noProof/>
        </w:rPr>
        <w:fldChar w:fldCharType="separate"/>
      </w:r>
      <w:r w:rsidRPr="009B12A9">
        <w:rPr>
          <w:rStyle w:val="Hyperlink"/>
          <w:noProof/>
        </w:rPr>
        <w:t>9.3</w:t>
      </w:r>
      <w:r>
        <w:rPr>
          <w:rFonts w:ascii="Calibri" w:eastAsia="Times New Roman" w:hAnsi="Calibri" w:cs="Times New Roman"/>
          <w:noProof/>
          <w:sz w:val="22"/>
          <w:szCs w:val="22"/>
          <w:lang w:val="en-US"/>
        </w:rPr>
        <w:tab/>
      </w:r>
      <w:r w:rsidRPr="009B12A9">
        <w:rPr>
          <w:rStyle w:val="Hyperlink"/>
          <w:noProof/>
        </w:rPr>
        <w:t>Business Application Level Personalisation Data</w:t>
      </w:r>
      <w:r>
        <w:rPr>
          <w:rFonts w:cs="Times New Roman"/>
          <w:noProof/>
          <w:webHidden/>
        </w:rPr>
        <w:tab/>
      </w:r>
      <w:r>
        <w:rPr>
          <w:noProof/>
          <w:webHidden/>
        </w:rPr>
        <w:fldChar w:fldCharType="begin"/>
      </w:r>
      <w:r>
        <w:rPr>
          <w:noProof/>
          <w:webHidden/>
        </w:rPr>
        <w:instrText xml:space="preserve"> PAGEREF _Toc396126619 \h </w:instrText>
      </w:r>
      <w:r>
        <w:rPr>
          <w:rFonts w:cs="Times New Roman"/>
          <w:noProof/>
        </w:rPr>
      </w:r>
      <w:r>
        <w:rPr>
          <w:noProof/>
          <w:webHidden/>
        </w:rPr>
        <w:fldChar w:fldCharType="separate"/>
      </w:r>
      <w:ins w:id="399" w:author="wakkir" w:date="2015-10-22T00:38:00Z">
        <w:r>
          <w:rPr>
            <w:noProof/>
            <w:webHidden/>
          </w:rPr>
          <w:t>3</w:t>
        </w:r>
      </w:ins>
      <w:ins w:id="400" w:author="steve.nichols" w:date="2014-10-13T13:20:00Z">
        <w:del w:id="401" w:author="wakkir" w:date="2015-10-22T00:38:00Z">
          <w:r w:rsidDel="00F01A35">
            <w:rPr>
              <w:noProof/>
              <w:webHidden/>
            </w:rPr>
            <w:delText>41</w:delText>
          </w:r>
        </w:del>
      </w:ins>
      <w:del w:id="402" w:author="wakkir" w:date="2015-10-22T00:38:00Z">
        <w:r w:rsidDel="00F01A35">
          <w:rPr>
            <w:noProof/>
            <w:webHidden/>
          </w:rPr>
          <w:delText>39</w:delText>
        </w:r>
      </w:del>
      <w:r>
        <w:rPr>
          <w:noProof/>
          <w:webHidden/>
        </w:rPr>
        <w:fldChar w:fldCharType="end"/>
      </w:r>
      <w:r w:rsidRPr="009B12A9">
        <w:rPr>
          <w:rStyle w:val="Hyperlink"/>
          <w:noProof/>
        </w:rPr>
        <w:fldChar w:fldCharType="end"/>
      </w:r>
    </w:p>
    <w:p w:rsidR="00FF19C9" w:rsidRDefault="00FF19C9">
      <w:pPr>
        <w:pStyle w:val="TOC2"/>
        <w:rPr>
          <w:rFonts w:ascii="Calibri" w:eastAsia="Times New Roman" w:hAnsi="Calibri" w:cs="Times New Roman"/>
          <w:noProof/>
          <w:sz w:val="22"/>
          <w:szCs w:val="22"/>
          <w:lang w:val="en-US"/>
        </w:rPr>
      </w:pPr>
      <w:r w:rsidRPr="009B12A9">
        <w:rPr>
          <w:rStyle w:val="Hyperlink"/>
          <w:noProof/>
        </w:rPr>
        <w:fldChar w:fldCharType="begin"/>
      </w:r>
      <w:r w:rsidRPr="009B12A9">
        <w:rPr>
          <w:rStyle w:val="Hyperlink"/>
          <w:noProof/>
        </w:rPr>
        <w:instrText xml:space="preserve"> </w:instrText>
      </w:r>
      <w:r>
        <w:rPr>
          <w:noProof/>
        </w:rPr>
        <w:instrText>HYPERLINK \l "_Toc396126620"</w:instrText>
      </w:r>
      <w:r w:rsidRPr="009B12A9">
        <w:rPr>
          <w:rStyle w:val="Hyperlink"/>
          <w:noProof/>
        </w:rPr>
        <w:instrText xml:space="preserve"> </w:instrText>
      </w:r>
      <w:r w:rsidRPr="00F01A35">
        <w:rPr>
          <w:rFonts w:cs="Times New Roman"/>
        </w:rPr>
      </w:r>
      <w:r w:rsidRPr="009B12A9">
        <w:rPr>
          <w:rStyle w:val="Hyperlink"/>
          <w:noProof/>
        </w:rPr>
        <w:fldChar w:fldCharType="separate"/>
      </w:r>
      <w:r w:rsidRPr="009B12A9">
        <w:rPr>
          <w:rStyle w:val="Hyperlink"/>
          <w:noProof/>
        </w:rPr>
        <w:t>9.4</w:t>
      </w:r>
      <w:r>
        <w:rPr>
          <w:rFonts w:ascii="Calibri" w:eastAsia="Times New Roman" w:hAnsi="Calibri" w:cs="Times New Roman"/>
          <w:noProof/>
          <w:sz w:val="22"/>
          <w:szCs w:val="22"/>
          <w:lang w:val="en-US"/>
        </w:rPr>
        <w:tab/>
      </w:r>
      <w:r w:rsidRPr="009B12A9">
        <w:rPr>
          <w:rStyle w:val="Hyperlink"/>
          <w:noProof/>
        </w:rPr>
        <w:t>Application Profile Level Personalisation Data</w:t>
      </w:r>
      <w:r>
        <w:rPr>
          <w:rFonts w:cs="Times New Roman"/>
          <w:noProof/>
          <w:webHidden/>
        </w:rPr>
        <w:tab/>
      </w:r>
      <w:r>
        <w:rPr>
          <w:noProof/>
          <w:webHidden/>
        </w:rPr>
        <w:fldChar w:fldCharType="begin"/>
      </w:r>
      <w:r>
        <w:rPr>
          <w:noProof/>
          <w:webHidden/>
        </w:rPr>
        <w:instrText xml:space="preserve"> PAGEREF _Toc396126620 \h </w:instrText>
      </w:r>
      <w:r>
        <w:rPr>
          <w:rFonts w:cs="Times New Roman"/>
          <w:noProof/>
        </w:rPr>
      </w:r>
      <w:r>
        <w:rPr>
          <w:noProof/>
          <w:webHidden/>
        </w:rPr>
        <w:fldChar w:fldCharType="separate"/>
      </w:r>
      <w:ins w:id="403" w:author="wakkir" w:date="2015-10-22T00:38:00Z">
        <w:r>
          <w:rPr>
            <w:noProof/>
            <w:webHidden/>
          </w:rPr>
          <w:t>3</w:t>
        </w:r>
      </w:ins>
      <w:ins w:id="404" w:author="steve.nichols" w:date="2014-10-13T13:20:00Z">
        <w:del w:id="405" w:author="wakkir" w:date="2015-10-22T00:38:00Z">
          <w:r w:rsidDel="00F01A35">
            <w:rPr>
              <w:noProof/>
              <w:webHidden/>
            </w:rPr>
            <w:delText>41</w:delText>
          </w:r>
        </w:del>
      </w:ins>
      <w:del w:id="406" w:author="wakkir" w:date="2015-10-22T00:38:00Z">
        <w:r w:rsidDel="00F01A35">
          <w:rPr>
            <w:noProof/>
            <w:webHidden/>
          </w:rPr>
          <w:delText>39</w:delText>
        </w:r>
      </w:del>
      <w:r>
        <w:rPr>
          <w:noProof/>
          <w:webHidden/>
        </w:rPr>
        <w:fldChar w:fldCharType="end"/>
      </w:r>
      <w:r w:rsidRPr="009B12A9">
        <w:rPr>
          <w:rStyle w:val="Hyperlink"/>
          <w:noProof/>
        </w:rPr>
        <w:fldChar w:fldCharType="end"/>
      </w:r>
    </w:p>
    <w:p w:rsidR="00FF19C9" w:rsidRDefault="00FF19C9">
      <w:pPr>
        <w:pStyle w:val="TOC2"/>
        <w:rPr>
          <w:rFonts w:ascii="Calibri" w:eastAsia="Times New Roman" w:hAnsi="Calibri" w:cs="Times New Roman"/>
          <w:noProof/>
          <w:sz w:val="22"/>
          <w:szCs w:val="22"/>
          <w:lang w:val="en-US"/>
        </w:rPr>
      </w:pPr>
      <w:r w:rsidRPr="009B12A9">
        <w:rPr>
          <w:rStyle w:val="Hyperlink"/>
          <w:noProof/>
        </w:rPr>
        <w:fldChar w:fldCharType="begin"/>
      </w:r>
      <w:r w:rsidRPr="009B12A9">
        <w:rPr>
          <w:rStyle w:val="Hyperlink"/>
          <w:noProof/>
        </w:rPr>
        <w:instrText xml:space="preserve"> </w:instrText>
      </w:r>
      <w:r>
        <w:rPr>
          <w:noProof/>
        </w:rPr>
        <w:instrText>HYPERLINK \l "_Toc396126621"</w:instrText>
      </w:r>
      <w:r w:rsidRPr="009B12A9">
        <w:rPr>
          <w:rStyle w:val="Hyperlink"/>
          <w:noProof/>
        </w:rPr>
        <w:instrText xml:space="preserve"> </w:instrText>
      </w:r>
      <w:r w:rsidRPr="00F01A35">
        <w:rPr>
          <w:rFonts w:cs="Times New Roman"/>
        </w:rPr>
      </w:r>
      <w:r w:rsidRPr="009B12A9">
        <w:rPr>
          <w:rStyle w:val="Hyperlink"/>
          <w:noProof/>
        </w:rPr>
        <w:fldChar w:fldCharType="separate"/>
      </w:r>
      <w:r w:rsidRPr="009B12A9">
        <w:rPr>
          <w:rStyle w:val="Hyperlink"/>
          <w:noProof/>
        </w:rPr>
        <w:t>9.5</w:t>
      </w:r>
      <w:r>
        <w:rPr>
          <w:rFonts w:ascii="Calibri" w:eastAsia="Times New Roman" w:hAnsi="Calibri" w:cs="Times New Roman"/>
          <w:noProof/>
          <w:sz w:val="22"/>
          <w:szCs w:val="22"/>
          <w:lang w:val="en-US"/>
        </w:rPr>
        <w:tab/>
      </w:r>
      <w:r w:rsidRPr="009B12A9">
        <w:rPr>
          <w:rStyle w:val="Hyperlink"/>
          <w:noProof/>
        </w:rPr>
        <w:t>Personalisation data</w:t>
      </w:r>
      <w:r>
        <w:rPr>
          <w:rFonts w:cs="Times New Roman"/>
          <w:noProof/>
          <w:webHidden/>
        </w:rPr>
        <w:tab/>
      </w:r>
      <w:r>
        <w:rPr>
          <w:noProof/>
          <w:webHidden/>
        </w:rPr>
        <w:fldChar w:fldCharType="begin"/>
      </w:r>
      <w:r>
        <w:rPr>
          <w:noProof/>
          <w:webHidden/>
        </w:rPr>
        <w:instrText xml:space="preserve"> PAGEREF _Toc396126621 \h </w:instrText>
      </w:r>
      <w:r>
        <w:rPr>
          <w:rFonts w:cs="Times New Roman"/>
          <w:noProof/>
        </w:rPr>
      </w:r>
      <w:r>
        <w:rPr>
          <w:noProof/>
          <w:webHidden/>
        </w:rPr>
        <w:fldChar w:fldCharType="separate"/>
      </w:r>
      <w:ins w:id="407" w:author="wakkir" w:date="2015-10-22T00:38:00Z">
        <w:r>
          <w:rPr>
            <w:noProof/>
            <w:webHidden/>
          </w:rPr>
          <w:t>3</w:t>
        </w:r>
      </w:ins>
      <w:ins w:id="408" w:author="steve.nichols" w:date="2014-10-13T13:20:00Z">
        <w:del w:id="409" w:author="wakkir" w:date="2015-10-22T00:38:00Z">
          <w:r w:rsidDel="00F01A35">
            <w:rPr>
              <w:noProof/>
              <w:webHidden/>
            </w:rPr>
            <w:delText>42</w:delText>
          </w:r>
        </w:del>
      </w:ins>
      <w:del w:id="410" w:author="wakkir" w:date="2015-10-22T00:38:00Z">
        <w:r w:rsidDel="00F01A35">
          <w:rPr>
            <w:noProof/>
            <w:webHidden/>
          </w:rPr>
          <w:delText>40</w:delText>
        </w:r>
      </w:del>
      <w:r>
        <w:rPr>
          <w:noProof/>
          <w:webHidden/>
        </w:rPr>
        <w:fldChar w:fldCharType="end"/>
      </w:r>
      <w:r w:rsidRPr="009B12A9">
        <w:rPr>
          <w:rStyle w:val="Hyperlink"/>
          <w:noProof/>
        </w:rPr>
        <w:fldChar w:fldCharType="end"/>
      </w:r>
    </w:p>
    <w:p w:rsidR="00FF19C9" w:rsidRDefault="00FF19C9">
      <w:pPr>
        <w:pStyle w:val="TOC2"/>
        <w:rPr>
          <w:rFonts w:ascii="Calibri" w:eastAsia="Times New Roman" w:hAnsi="Calibri" w:cs="Times New Roman"/>
          <w:noProof/>
          <w:sz w:val="22"/>
          <w:szCs w:val="22"/>
          <w:lang w:val="en-US"/>
        </w:rPr>
      </w:pPr>
      <w:r w:rsidRPr="009B12A9">
        <w:rPr>
          <w:rStyle w:val="Hyperlink"/>
          <w:noProof/>
        </w:rPr>
        <w:fldChar w:fldCharType="begin"/>
      </w:r>
      <w:r w:rsidRPr="009B12A9">
        <w:rPr>
          <w:rStyle w:val="Hyperlink"/>
          <w:noProof/>
        </w:rPr>
        <w:instrText xml:space="preserve"> </w:instrText>
      </w:r>
      <w:r>
        <w:rPr>
          <w:noProof/>
        </w:rPr>
        <w:instrText>HYPERLINK \l "_Toc396126622"</w:instrText>
      </w:r>
      <w:r w:rsidRPr="009B12A9">
        <w:rPr>
          <w:rStyle w:val="Hyperlink"/>
          <w:noProof/>
        </w:rPr>
        <w:instrText xml:space="preserve"> </w:instrText>
      </w:r>
      <w:r w:rsidRPr="00F01A35">
        <w:rPr>
          <w:rFonts w:cs="Times New Roman"/>
        </w:rPr>
      </w:r>
      <w:r w:rsidRPr="009B12A9">
        <w:rPr>
          <w:rStyle w:val="Hyperlink"/>
          <w:noProof/>
        </w:rPr>
        <w:fldChar w:fldCharType="separate"/>
      </w:r>
      <w:r w:rsidRPr="009B12A9">
        <w:rPr>
          <w:rStyle w:val="Hyperlink"/>
          <w:noProof/>
        </w:rPr>
        <w:t>9.6</w:t>
      </w:r>
      <w:r>
        <w:rPr>
          <w:rFonts w:ascii="Calibri" w:eastAsia="Times New Roman" w:hAnsi="Calibri" w:cs="Times New Roman"/>
          <w:noProof/>
          <w:sz w:val="22"/>
          <w:szCs w:val="22"/>
          <w:lang w:val="en-US"/>
        </w:rPr>
        <w:tab/>
      </w:r>
      <w:r w:rsidRPr="009B12A9">
        <w:rPr>
          <w:rStyle w:val="Hyperlink"/>
          <w:noProof/>
        </w:rPr>
        <w:t>Retained Data</w:t>
      </w:r>
      <w:r>
        <w:rPr>
          <w:rFonts w:cs="Times New Roman"/>
          <w:noProof/>
          <w:webHidden/>
        </w:rPr>
        <w:tab/>
      </w:r>
      <w:r>
        <w:rPr>
          <w:noProof/>
          <w:webHidden/>
        </w:rPr>
        <w:fldChar w:fldCharType="begin"/>
      </w:r>
      <w:r>
        <w:rPr>
          <w:noProof/>
          <w:webHidden/>
        </w:rPr>
        <w:instrText xml:space="preserve"> PAGEREF _Toc396126622 \h </w:instrText>
      </w:r>
      <w:r>
        <w:rPr>
          <w:rFonts w:cs="Times New Roman"/>
          <w:noProof/>
        </w:rPr>
      </w:r>
      <w:r>
        <w:rPr>
          <w:noProof/>
          <w:webHidden/>
        </w:rPr>
        <w:fldChar w:fldCharType="separate"/>
      </w:r>
      <w:ins w:id="411" w:author="wakkir" w:date="2015-10-22T00:38:00Z">
        <w:r>
          <w:rPr>
            <w:noProof/>
            <w:webHidden/>
          </w:rPr>
          <w:t>3</w:t>
        </w:r>
      </w:ins>
      <w:ins w:id="412" w:author="steve.nichols" w:date="2014-10-13T13:20:00Z">
        <w:del w:id="413" w:author="wakkir" w:date="2015-10-22T00:38:00Z">
          <w:r w:rsidDel="00F01A35">
            <w:rPr>
              <w:noProof/>
              <w:webHidden/>
            </w:rPr>
            <w:delText>44</w:delText>
          </w:r>
        </w:del>
      </w:ins>
      <w:del w:id="414" w:author="wakkir" w:date="2015-10-22T00:38:00Z">
        <w:r w:rsidDel="00F01A35">
          <w:rPr>
            <w:noProof/>
            <w:webHidden/>
          </w:rPr>
          <w:delText>42</w:delText>
        </w:r>
      </w:del>
      <w:r>
        <w:rPr>
          <w:noProof/>
          <w:webHidden/>
        </w:rPr>
        <w:fldChar w:fldCharType="end"/>
      </w:r>
      <w:r w:rsidRPr="009B12A9">
        <w:rPr>
          <w:rStyle w:val="Hyperlink"/>
          <w:noProof/>
        </w:rPr>
        <w:fldChar w:fldCharType="end"/>
      </w:r>
    </w:p>
    <w:p w:rsidR="00FF19C9" w:rsidRDefault="00FF19C9">
      <w:pPr>
        <w:pStyle w:val="TOC2"/>
        <w:rPr>
          <w:rFonts w:ascii="Calibri" w:eastAsia="Times New Roman" w:hAnsi="Calibri" w:cs="Times New Roman"/>
          <w:noProof/>
          <w:sz w:val="22"/>
          <w:szCs w:val="22"/>
          <w:lang w:val="en-US"/>
        </w:rPr>
      </w:pPr>
      <w:r w:rsidRPr="009B12A9">
        <w:rPr>
          <w:rStyle w:val="Hyperlink"/>
          <w:noProof/>
        </w:rPr>
        <w:fldChar w:fldCharType="begin"/>
      </w:r>
      <w:r w:rsidRPr="009B12A9">
        <w:rPr>
          <w:rStyle w:val="Hyperlink"/>
          <w:noProof/>
        </w:rPr>
        <w:instrText xml:space="preserve"> </w:instrText>
      </w:r>
      <w:r>
        <w:rPr>
          <w:noProof/>
        </w:rPr>
        <w:instrText>HYPERLINK \l "_Toc396126623"</w:instrText>
      </w:r>
      <w:r w:rsidRPr="009B12A9">
        <w:rPr>
          <w:rStyle w:val="Hyperlink"/>
          <w:noProof/>
        </w:rPr>
        <w:instrText xml:space="preserve"> </w:instrText>
      </w:r>
      <w:r w:rsidRPr="00F01A35">
        <w:rPr>
          <w:rFonts w:cs="Times New Roman"/>
        </w:rPr>
      </w:r>
      <w:r w:rsidRPr="009B12A9">
        <w:rPr>
          <w:rStyle w:val="Hyperlink"/>
          <w:noProof/>
        </w:rPr>
        <w:fldChar w:fldCharType="separate"/>
      </w:r>
      <w:r w:rsidRPr="009B12A9">
        <w:rPr>
          <w:rStyle w:val="Hyperlink"/>
          <w:noProof/>
        </w:rPr>
        <w:t>9.7</w:t>
      </w:r>
      <w:r>
        <w:rPr>
          <w:rFonts w:ascii="Calibri" w:eastAsia="Times New Roman" w:hAnsi="Calibri" w:cs="Times New Roman"/>
          <w:noProof/>
          <w:sz w:val="22"/>
          <w:szCs w:val="22"/>
          <w:lang w:val="en-US"/>
        </w:rPr>
        <w:tab/>
      </w:r>
      <w:r w:rsidRPr="009B12A9">
        <w:rPr>
          <w:rStyle w:val="Hyperlink"/>
          <w:noProof/>
        </w:rPr>
        <w:t>Test Keys</w:t>
      </w:r>
      <w:r>
        <w:rPr>
          <w:rFonts w:cs="Times New Roman"/>
          <w:noProof/>
          <w:webHidden/>
        </w:rPr>
        <w:tab/>
      </w:r>
      <w:r>
        <w:rPr>
          <w:noProof/>
          <w:webHidden/>
        </w:rPr>
        <w:fldChar w:fldCharType="begin"/>
      </w:r>
      <w:r>
        <w:rPr>
          <w:noProof/>
          <w:webHidden/>
        </w:rPr>
        <w:instrText xml:space="preserve"> PAGEREF _Toc396126623 \h </w:instrText>
      </w:r>
      <w:r>
        <w:rPr>
          <w:rFonts w:cs="Times New Roman"/>
          <w:noProof/>
        </w:rPr>
      </w:r>
      <w:r>
        <w:rPr>
          <w:noProof/>
          <w:webHidden/>
        </w:rPr>
        <w:fldChar w:fldCharType="separate"/>
      </w:r>
      <w:ins w:id="415" w:author="wakkir" w:date="2015-10-22T00:38:00Z">
        <w:r>
          <w:rPr>
            <w:noProof/>
            <w:webHidden/>
          </w:rPr>
          <w:t>3</w:t>
        </w:r>
      </w:ins>
      <w:ins w:id="416" w:author="steve.nichols" w:date="2014-10-13T13:20:00Z">
        <w:del w:id="417" w:author="wakkir" w:date="2015-10-22T00:38:00Z">
          <w:r w:rsidDel="00F01A35">
            <w:rPr>
              <w:noProof/>
              <w:webHidden/>
            </w:rPr>
            <w:delText>44</w:delText>
          </w:r>
        </w:del>
      </w:ins>
      <w:del w:id="418" w:author="wakkir" w:date="2015-10-22T00:38:00Z">
        <w:r w:rsidDel="00F01A35">
          <w:rPr>
            <w:noProof/>
            <w:webHidden/>
          </w:rPr>
          <w:delText>42</w:delText>
        </w:r>
      </w:del>
      <w:r>
        <w:rPr>
          <w:noProof/>
          <w:webHidden/>
        </w:rPr>
        <w:fldChar w:fldCharType="end"/>
      </w:r>
      <w:r w:rsidRPr="009B12A9">
        <w:rPr>
          <w:rStyle w:val="Hyperlink"/>
          <w:noProof/>
        </w:rPr>
        <w:fldChar w:fldCharType="end"/>
      </w:r>
    </w:p>
    <w:p w:rsidR="00FF19C9" w:rsidRDefault="00FF19C9">
      <w:pPr>
        <w:pStyle w:val="TOC1"/>
        <w:rPr>
          <w:rFonts w:ascii="Calibri" w:eastAsia="Times New Roman" w:hAnsi="Calibri" w:cs="Times New Roman"/>
          <w:noProof/>
          <w:sz w:val="22"/>
          <w:szCs w:val="22"/>
          <w:lang w:val="en-US"/>
        </w:rPr>
      </w:pPr>
      <w:r w:rsidRPr="009B12A9">
        <w:rPr>
          <w:rStyle w:val="Hyperlink"/>
          <w:noProof/>
        </w:rPr>
        <w:fldChar w:fldCharType="begin"/>
      </w:r>
      <w:r w:rsidRPr="009B12A9">
        <w:rPr>
          <w:rStyle w:val="Hyperlink"/>
          <w:noProof/>
        </w:rPr>
        <w:instrText xml:space="preserve"> </w:instrText>
      </w:r>
      <w:r>
        <w:rPr>
          <w:noProof/>
        </w:rPr>
        <w:instrText>HYPERLINK \l "_Toc396126624"</w:instrText>
      </w:r>
      <w:r w:rsidRPr="009B12A9">
        <w:rPr>
          <w:rStyle w:val="Hyperlink"/>
          <w:noProof/>
        </w:rPr>
        <w:instrText xml:space="preserve"> </w:instrText>
      </w:r>
      <w:r w:rsidRPr="00F01A35">
        <w:rPr>
          <w:rFonts w:cs="Times New Roman"/>
        </w:rPr>
      </w:r>
      <w:r w:rsidRPr="009B12A9">
        <w:rPr>
          <w:rStyle w:val="Hyperlink"/>
          <w:noProof/>
        </w:rPr>
        <w:fldChar w:fldCharType="separate"/>
      </w:r>
      <w:r w:rsidRPr="009B12A9">
        <w:rPr>
          <w:rStyle w:val="Hyperlink"/>
          <w:noProof/>
        </w:rPr>
        <w:t>10.</w:t>
      </w:r>
      <w:r>
        <w:rPr>
          <w:rFonts w:ascii="Calibri" w:eastAsia="Times New Roman" w:hAnsi="Calibri" w:cs="Times New Roman"/>
          <w:noProof/>
          <w:sz w:val="22"/>
          <w:szCs w:val="22"/>
          <w:lang w:val="en-US"/>
        </w:rPr>
        <w:tab/>
      </w:r>
      <w:r w:rsidRPr="009B12A9">
        <w:rPr>
          <w:rStyle w:val="Hyperlink"/>
          <w:noProof/>
        </w:rPr>
        <w:t>[E5] Device Certificate Personalisation Data</w:t>
      </w:r>
      <w:r>
        <w:rPr>
          <w:rFonts w:cs="Times New Roman"/>
          <w:noProof/>
          <w:webHidden/>
        </w:rPr>
        <w:tab/>
      </w:r>
      <w:r>
        <w:rPr>
          <w:noProof/>
          <w:webHidden/>
        </w:rPr>
        <w:fldChar w:fldCharType="begin"/>
      </w:r>
      <w:r>
        <w:rPr>
          <w:noProof/>
          <w:webHidden/>
        </w:rPr>
        <w:instrText xml:space="preserve"> PAGEREF _Toc396126624 \h </w:instrText>
      </w:r>
      <w:r>
        <w:rPr>
          <w:rFonts w:cs="Times New Roman"/>
          <w:noProof/>
        </w:rPr>
      </w:r>
      <w:r>
        <w:rPr>
          <w:noProof/>
          <w:webHidden/>
        </w:rPr>
        <w:fldChar w:fldCharType="separate"/>
      </w:r>
      <w:ins w:id="419" w:author="wakkir" w:date="2015-10-22T00:38:00Z">
        <w:r>
          <w:rPr>
            <w:noProof/>
            <w:webHidden/>
          </w:rPr>
          <w:t>3</w:t>
        </w:r>
      </w:ins>
      <w:ins w:id="420" w:author="steve.nichols" w:date="2014-10-13T13:20:00Z">
        <w:del w:id="421" w:author="wakkir" w:date="2015-10-22T00:38:00Z">
          <w:r w:rsidDel="00F01A35">
            <w:rPr>
              <w:noProof/>
              <w:webHidden/>
            </w:rPr>
            <w:delText>49</w:delText>
          </w:r>
        </w:del>
      </w:ins>
      <w:del w:id="422" w:author="wakkir" w:date="2015-10-22T00:38:00Z">
        <w:r w:rsidDel="00F01A35">
          <w:rPr>
            <w:noProof/>
            <w:webHidden/>
          </w:rPr>
          <w:delText>47</w:delText>
        </w:r>
      </w:del>
      <w:r>
        <w:rPr>
          <w:noProof/>
          <w:webHidden/>
        </w:rPr>
        <w:fldChar w:fldCharType="end"/>
      </w:r>
      <w:r w:rsidRPr="009B12A9">
        <w:rPr>
          <w:rStyle w:val="Hyperlink"/>
          <w:noProof/>
        </w:rPr>
        <w:fldChar w:fldCharType="end"/>
      </w:r>
    </w:p>
    <w:p w:rsidR="00FF19C9" w:rsidRDefault="00FF19C9">
      <w:pPr>
        <w:pStyle w:val="TOC2"/>
        <w:rPr>
          <w:rFonts w:ascii="Calibri" w:eastAsia="Times New Roman" w:hAnsi="Calibri" w:cs="Times New Roman"/>
          <w:noProof/>
          <w:sz w:val="22"/>
          <w:szCs w:val="22"/>
          <w:lang w:val="en-US"/>
        </w:rPr>
      </w:pPr>
      <w:r w:rsidRPr="009B12A9">
        <w:rPr>
          <w:rStyle w:val="Hyperlink"/>
          <w:noProof/>
        </w:rPr>
        <w:fldChar w:fldCharType="begin"/>
      </w:r>
      <w:r w:rsidRPr="009B12A9">
        <w:rPr>
          <w:rStyle w:val="Hyperlink"/>
          <w:noProof/>
        </w:rPr>
        <w:instrText xml:space="preserve"> </w:instrText>
      </w:r>
      <w:r>
        <w:rPr>
          <w:noProof/>
        </w:rPr>
        <w:instrText>HYPERLINK \l "_Toc396126625"</w:instrText>
      </w:r>
      <w:r w:rsidRPr="009B12A9">
        <w:rPr>
          <w:rStyle w:val="Hyperlink"/>
          <w:noProof/>
        </w:rPr>
        <w:instrText xml:space="preserve"> </w:instrText>
      </w:r>
      <w:r w:rsidRPr="00F01A35">
        <w:rPr>
          <w:rFonts w:cs="Times New Roman"/>
        </w:rPr>
      </w:r>
      <w:r w:rsidRPr="009B12A9">
        <w:rPr>
          <w:rStyle w:val="Hyperlink"/>
          <w:noProof/>
        </w:rPr>
        <w:fldChar w:fldCharType="separate"/>
      </w:r>
      <w:r w:rsidRPr="009B12A9">
        <w:rPr>
          <w:rStyle w:val="Hyperlink"/>
          <w:noProof/>
        </w:rPr>
        <w:t>10.1</w:t>
      </w:r>
      <w:r>
        <w:rPr>
          <w:rFonts w:ascii="Calibri" w:eastAsia="Times New Roman" w:hAnsi="Calibri" w:cs="Times New Roman"/>
          <w:noProof/>
          <w:sz w:val="22"/>
          <w:szCs w:val="22"/>
          <w:lang w:val="en-US"/>
        </w:rPr>
        <w:tab/>
      </w:r>
      <w:r w:rsidRPr="009B12A9">
        <w:rPr>
          <w:rStyle w:val="Hyperlink"/>
          <w:noProof/>
        </w:rPr>
        <w:t>Business Application Level Personalisation Data</w:t>
      </w:r>
      <w:r>
        <w:rPr>
          <w:rFonts w:cs="Times New Roman"/>
          <w:noProof/>
          <w:webHidden/>
        </w:rPr>
        <w:tab/>
      </w:r>
      <w:r>
        <w:rPr>
          <w:noProof/>
          <w:webHidden/>
        </w:rPr>
        <w:fldChar w:fldCharType="begin"/>
      </w:r>
      <w:r>
        <w:rPr>
          <w:noProof/>
          <w:webHidden/>
        </w:rPr>
        <w:instrText xml:space="preserve"> PAGEREF _Toc396126625 \h </w:instrText>
      </w:r>
      <w:r>
        <w:rPr>
          <w:rFonts w:cs="Times New Roman"/>
          <w:noProof/>
        </w:rPr>
      </w:r>
      <w:r>
        <w:rPr>
          <w:noProof/>
          <w:webHidden/>
        </w:rPr>
        <w:fldChar w:fldCharType="separate"/>
      </w:r>
      <w:ins w:id="423" w:author="wakkir" w:date="2015-10-22T00:38:00Z">
        <w:r>
          <w:rPr>
            <w:noProof/>
            <w:webHidden/>
          </w:rPr>
          <w:t>3</w:t>
        </w:r>
      </w:ins>
      <w:ins w:id="424" w:author="steve.nichols" w:date="2014-10-13T13:20:00Z">
        <w:del w:id="425" w:author="wakkir" w:date="2015-10-22T00:38:00Z">
          <w:r w:rsidDel="00F01A35">
            <w:rPr>
              <w:noProof/>
              <w:webHidden/>
            </w:rPr>
            <w:delText>49</w:delText>
          </w:r>
        </w:del>
      </w:ins>
      <w:del w:id="426" w:author="wakkir" w:date="2015-10-22T00:38:00Z">
        <w:r w:rsidDel="00F01A35">
          <w:rPr>
            <w:noProof/>
            <w:webHidden/>
          </w:rPr>
          <w:delText>47</w:delText>
        </w:r>
      </w:del>
      <w:r>
        <w:rPr>
          <w:noProof/>
          <w:webHidden/>
        </w:rPr>
        <w:fldChar w:fldCharType="end"/>
      </w:r>
      <w:r w:rsidRPr="009B12A9">
        <w:rPr>
          <w:rStyle w:val="Hyperlink"/>
          <w:noProof/>
        </w:rPr>
        <w:fldChar w:fldCharType="end"/>
      </w:r>
    </w:p>
    <w:p w:rsidR="00FF19C9" w:rsidRDefault="00FF19C9">
      <w:pPr>
        <w:pStyle w:val="TOC2"/>
        <w:rPr>
          <w:rFonts w:ascii="Calibri" w:eastAsia="Times New Roman" w:hAnsi="Calibri" w:cs="Times New Roman"/>
          <w:noProof/>
          <w:sz w:val="22"/>
          <w:szCs w:val="22"/>
          <w:lang w:val="en-US"/>
        </w:rPr>
      </w:pPr>
      <w:r w:rsidRPr="009B12A9">
        <w:rPr>
          <w:rStyle w:val="Hyperlink"/>
          <w:noProof/>
        </w:rPr>
        <w:fldChar w:fldCharType="begin"/>
      </w:r>
      <w:r w:rsidRPr="009B12A9">
        <w:rPr>
          <w:rStyle w:val="Hyperlink"/>
          <w:noProof/>
        </w:rPr>
        <w:instrText xml:space="preserve"> </w:instrText>
      </w:r>
      <w:r>
        <w:rPr>
          <w:noProof/>
        </w:rPr>
        <w:instrText>HYPERLINK \l "_Toc396126626"</w:instrText>
      </w:r>
      <w:r w:rsidRPr="009B12A9">
        <w:rPr>
          <w:rStyle w:val="Hyperlink"/>
          <w:noProof/>
        </w:rPr>
        <w:instrText xml:space="preserve"> </w:instrText>
      </w:r>
      <w:r w:rsidRPr="00F01A35">
        <w:rPr>
          <w:rFonts w:cs="Times New Roman"/>
        </w:rPr>
      </w:r>
      <w:r w:rsidRPr="009B12A9">
        <w:rPr>
          <w:rStyle w:val="Hyperlink"/>
          <w:noProof/>
        </w:rPr>
        <w:fldChar w:fldCharType="separate"/>
      </w:r>
      <w:r w:rsidRPr="009B12A9">
        <w:rPr>
          <w:rStyle w:val="Hyperlink"/>
          <w:noProof/>
        </w:rPr>
        <w:t>10.2</w:t>
      </w:r>
      <w:r>
        <w:rPr>
          <w:rFonts w:ascii="Calibri" w:eastAsia="Times New Roman" w:hAnsi="Calibri" w:cs="Times New Roman"/>
          <w:noProof/>
          <w:sz w:val="22"/>
          <w:szCs w:val="22"/>
          <w:lang w:val="en-US"/>
        </w:rPr>
        <w:tab/>
      </w:r>
      <w:r w:rsidRPr="009B12A9">
        <w:rPr>
          <w:rStyle w:val="Hyperlink"/>
          <w:noProof/>
        </w:rPr>
        <w:t>Application Profile Level Personalisation Data</w:t>
      </w:r>
      <w:r>
        <w:rPr>
          <w:rFonts w:cs="Times New Roman"/>
          <w:noProof/>
          <w:webHidden/>
        </w:rPr>
        <w:tab/>
      </w:r>
      <w:r>
        <w:rPr>
          <w:noProof/>
          <w:webHidden/>
        </w:rPr>
        <w:fldChar w:fldCharType="begin"/>
      </w:r>
      <w:r>
        <w:rPr>
          <w:noProof/>
          <w:webHidden/>
        </w:rPr>
        <w:instrText xml:space="preserve"> PAGEREF _Toc396126626 \h </w:instrText>
      </w:r>
      <w:r>
        <w:rPr>
          <w:rFonts w:cs="Times New Roman"/>
          <w:noProof/>
        </w:rPr>
      </w:r>
      <w:r>
        <w:rPr>
          <w:noProof/>
          <w:webHidden/>
        </w:rPr>
        <w:fldChar w:fldCharType="separate"/>
      </w:r>
      <w:ins w:id="427" w:author="wakkir" w:date="2015-10-22T00:38:00Z">
        <w:r>
          <w:rPr>
            <w:noProof/>
            <w:webHidden/>
          </w:rPr>
          <w:t>3</w:t>
        </w:r>
      </w:ins>
      <w:ins w:id="428" w:author="steve.nichols" w:date="2014-10-13T13:20:00Z">
        <w:del w:id="429" w:author="wakkir" w:date="2015-10-22T00:38:00Z">
          <w:r w:rsidDel="00F01A35">
            <w:rPr>
              <w:noProof/>
              <w:webHidden/>
            </w:rPr>
            <w:delText>49</w:delText>
          </w:r>
        </w:del>
      </w:ins>
      <w:del w:id="430" w:author="wakkir" w:date="2015-10-22T00:38:00Z">
        <w:r w:rsidDel="00F01A35">
          <w:rPr>
            <w:noProof/>
            <w:webHidden/>
          </w:rPr>
          <w:delText>47</w:delText>
        </w:r>
      </w:del>
      <w:r>
        <w:rPr>
          <w:noProof/>
          <w:webHidden/>
        </w:rPr>
        <w:fldChar w:fldCharType="end"/>
      </w:r>
      <w:r w:rsidRPr="009B12A9">
        <w:rPr>
          <w:rStyle w:val="Hyperlink"/>
          <w:noProof/>
        </w:rPr>
        <w:fldChar w:fldCharType="end"/>
      </w:r>
    </w:p>
    <w:p w:rsidR="00FF19C9" w:rsidRDefault="00FF19C9">
      <w:pPr>
        <w:pStyle w:val="TOC2"/>
        <w:rPr>
          <w:rFonts w:ascii="Calibri" w:eastAsia="Times New Roman" w:hAnsi="Calibri" w:cs="Times New Roman"/>
          <w:noProof/>
          <w:sz w:val="22"/>
          <w:szCs w:val="22"/>
          <w:lang w:val="en-US"/>
        </w:rPr>
      </w:pPr>
      <w:r w:rsidRPr="009B12A9">
        <w:rPr>
          <w:rStyle w:val="Hyperlink"/>
          <w:noProof/>
        </w:rPr>
        <w:fldChar w:fldCharType="begin"/>
      </w:r>
      <w:r w:rsidRPr="009B12A9">
        <w:rPr>
          <w:rStyle w:val="Hyperlink"/>
          <w:noProof/>
        </w:rPr>
        <w:instrText xml:space="preserve"> </w:instrText>
      </w:r>
      <w:r>
        <w:rPr>
          <w:noProof/>
        </w:rPr>
        <w:instrText>HYPERLINK \l "_Toc396126627"</w:instrText>
      </w:r>
      <w:r w:rsidRPr="009B12A9">
        <w:rPr>
          <w:rStyle w:val="Hyperlink"/>
          <w:noProof/>
        </w:rPr>
        <w:instrText xml:space="preserve"> </w:instrText>
      </w:r>
      <w:r w:rsidRPr="00F01A35">
        <w:rPr>
          <w:rFonts w:cs="Times New Roman"/>
        </w:rPr>
      </w:r>
      <w:r w:rsidRPr="009B12A9">
        <w:rPr>
          <w:rStyle w:val="Hyperlink"/>
          <w:noProof/>
        </w:rPr>
        <w:fldChar w:fldCharType="separate"/>
      </w:r>
      <w:r w:rsidRPr="009B12A9">
        <w:rPr>
          <w:rStyle w:val="Hyperlink"/>
          <w:noProof/>
        </w:rPr>
        <w:t>10.3</w:t>
      </w:r>
      <w:r>
        <w:rPr>
          <w:rFonts w:ascii="Calibri" w:eastAsia="Times New Roman" w:hAnsi="Calibri" w:cs="Times New Roman"/>
          <w:noProof/>
          <w:sz w:val="22"/>
          <w:szCs w:val="22"/>
          <w:lang w:val="en-US"/>
        </w:rPr>
        <w:tab/>
      </w:r>
      <w:r w:rsidRPr="009B12A9">
        <w:rPr>
          <w:rStyle w:val="Hyperlink"/>
          <w:noProof/>
        </w:rPr>
        <w:t>Derived personalisation data</w:t>
      </w:r>
      <w:r>
        <w:rPr>
          <w:rFonts w:cs="Times New Roman"/>
          <w:noProof/>
          <w:webHidden/>
        </w:rPr>
        <w:tab/>
      </w:r>
      <w:r>
        <w:rPr>
          <w:noProof/>
          <w:webHidden/>
        </w:rPr>
        <w:fldChar w:fldCharType="begin"/>
      </w:r>
      <w:r>
        <w:rPr>
          <w:noProof/>
          <w:webHidden/>
        </w:rPr>
        <w:instrText xml:space="preserve"> PAGEREF _Toc396126627 \h </w:instrText>
      </w:r>
      <w:r>
        <w:rPr>
          <w:rFonts w:cs="Times New Roman"/>
          <w:noProof/>
        </w:rPr>
      </w:r>
      <w:r>
        <w:rPr>
          <w:noProof/>
          <w:webHidden/>
        </w:rPr>
        <w:fldChar w:fldCharType="separate"/>
      </w:r>
      <w:ins w:id="431" w:author="wakkir" w:date="2015-10-22T00:38:00Z">
        <w:r>
          <w:rPr>
            <w:noProof/>
            <w:webHidden/>
          </w:rPr>
          <w:t>3</w:t>
        </w:r>
      </w:ins>
      <w:ins w:id="432" w:author="steve.nichols" w:date="2014-10-13T13:20:00Z">
        <w:del w:id="433" w:author="wakkir" w:date="2015-10-22T00:38:00Z">
          <w:r w:rsidDel="00F01A35">
            <w:rPr>
              <w:noProof/>
              <w:webHidden/>
            </w:rPr>
            <w:delText>49</w:delText>
          </w:r>
        </w:del>
      </w:ins>
      <w:del w:id="434" w:author="wakkir" w:date="2015-10-22T00:38:00Z">
        <w:r w:rsidDel="00F01A35">
          <w:rPr>
            <w:noProof/>
            <w:webHidden/>
          </w:rPr>
          <w:delText>47</w:delText>
        </w:r>
      </w:del>
      <w:r>
        <w:rPr>
          <w:noProof/>
          <w:webHidden/>
        </w:rPr>
        <w:fldChar w:fldCharType="end"/>
      </w:r>
      <w:r w:rsidRPr="009B12A9">
        <w:rPr>
          <w:rStyle w:val="Hyperlink"/>
          <w:noProof/>
        </w:rPr>
        <w:fldChar w:fldCharType="end"/>
      </w:r>
    </w:p>
    <w:p w:rsidR="00FF19C9" w:rsidRDefault="00FF19C9">
      <w:pPr>
        <w:pStyle w:val="TOC2"/>
        <w:rPr>
          <w:rFonts w:ascii="Calibri" w:eastAsia="Times New Roman" w:hAnsi="Calibri" w:cs="Times New Roman"/>
          <w:noProof/>
          <w:sz w:val="22"/>
          <w:szCs w:val="22"/>
          <w:lang w:val="en-US"/>
        </w:rPr>
      </w:pPr>
      <w:r w:rsidRPr="009B12A9">
        <w:rPr>
          <w:rStyle w:val="Hyperlink"/>
          <w:noProof/>
        </w:rPr>
        <w:fldChar w:fldCharType="begin"/>
      </w:r>
      <w:r w:rsidRPr="009B12A9">
        <w:rPr>
          <w:rStyle w:val="Hyperlink"/>
          <w:noProof/>
        </w:rPr>
        <w:instrText xml:space="preserve"> </w:instrText>
      </w:r>
      <w:r>
        <w:rPr>
          <w:noProof/>
        </w:rPr>
        <w:instrText>HYPERLINK \l "_Toc396126628"</w:instrText>
      </w:r>
      <w:r w:rsidRPr="009B12A9">
        <w:rPr>
          <w:rStyle w:val="Hyperlink"/>
          <w:noProof/>
        </w:rPr>
        <w:instrText xml:space="preserve"> </w:instrText>
      </w:r>
      <w:r w:rsidRPr="00F01A35">
        <w:rPr>
          <w:rFonts w:cs="Times New Roman"/>
        </w:rPr>
      </w:r>
      <w:r w:rsidRPr="009B12A9">
        <w:rPr>
          <w:rStyle w:val="Hyperlink"/>
          <w:noProof/>
        </w:rPr>
        <w:fldChar w:fldCharType="separate"/>
      </w:r>
      <w:r w:rsidRPr="009B12A9">
        <w:rPr>
          <w:rStyle w:val="Hyperlink"/>
          <w:noProof/>
        </w:rPr>
        <w:t>10.4</w:t>
      </w:r>
      <w:r>
        <w:rPr>
          <w:rFonts w:ascii="Calibri" w:eastAsia="Times New Roman" w:hAnsi="Calibri" w:cs="Times New Roman"/>
          <w:noProof/>
          <w:sz w:val="22"/>
          <w:szCs w:val="22"/>
          <w:lang w:val="en-US"/>
        </w:rPr>
        <w:tab/>
      </w:r>
      <w:r w:rsidRPr="009B12A9">
        <w:rPr>
          <w:rStyle w:val="Hyperlink"/>
          <w:noProof/>
        </w:rPr>
        <w:t>Application Datamap</w:t>
      </w:r>
      <w:r>
        <w:rPr>
          <w:rFonts w:cs="Times New Roman"/>
          <w:noProof/>
          <w:webHidden/>
        </w:rPr>
        <w:tab/>
      </w:r>
      <w:r>
        <w:rPr>
          <w:noProof/>
          <w:webHidden/>
        </w:rPr>
        <w:fldChar w:fldCharType="begin"/>
      </w:r>
      <w:r>
        <w:rPr>
          <w:noProof/>
          <w:webHidden/>
        </w:rPr>
        <w:instrText xml:space="preserve"> PAGEREF _Toc396126628 \h </w:instrText>
      </w:r>
      <w:r>
        <w:rPr>
          <w:rFonts w:cs="Times New Roman"/>
          <w:noProof/>
        </w:rPr>
      </w:r>
      <w:r>
        <w:rPr>
          <w:noProof/>
          <w:webHidden/>
        </w:rPr>
        <w:fldChar w:fldCharType="separate"/>
      </w:r>
      <w:ins w:id="435" w:author="wakkir" w:date="2015-10-22T00:38:00Z">
        <w:r>
          <w:rPr>
            <w:noProof/>
            <w:webHidden/>
          </w:rPr>
          <w:t>3</w:t>
        </w:r>
      </w:ins>
      <w:ins w:id="436" w:author="steve.nichols" w:date="2014-10-13T13:20:00Z">
        <w:del w:id="437" w:author="wakkir" w:date="2015-10-22T00:38:00Z">
          <w:r w:rsidDel="00F01A35">
            <w:rPr>
              <w:noProof/>
              <w:webHidden/>
            </w:rPr>
            <w:delText>49</w:delText>
          </w:r>
        </w:del>
      </w:ins>
      <w:del w:id="438" w:author="wakkir" w:date="2015-10-22T00:38:00Z">
        <w:r w:rsidDel="00F01A35">
          <w:rPr>
            <w:noProof/>
            <w:webHidden/>
          </w:rPr>
          <w:delText>47</w:delText>
        </w:r>
      </w:del>
      <w:r>
        <w:rPr>
          <w:noProof/>
          <w:webHidden/>
        </w:rPr>
        <w:fldChar w:fldCharType="end"/>
      </w:r>
      <w:r w:rsidRPr="009B12A9">
        <w:rPr>
          <w:rStyle w:val="Hyperlink"/>
          <w:noProof/>
        </w:rPr>
        <w:fldChar w:fldCharType="end"/>
      </w:r>
    </w:p>
    <w:p w:rsidR="00FF19C9" w:rsidRDefault="00FF19C9">
      <w:pPr>
        <w:pStyle w:val="TOC2"/>
        <w:rPr>
          <w:rFonts w:ascii="Calibri" w:eastAsia="Times New Roman" w:hAnsi="Calibri" w:cs="Times New Roman"/>
          <w:noProof/>
          <w:sz w:val="22"/>
          <w:szCs w:val="22"/>
          <w:lang w:val="en-US"/>
        </w:rPr>
      </w:pPr>
      <w:r w:rsidRPr="009B12A9">
        <w:rPr>
          <w:rStyle w:val="Hyperlink"/>
          <w:noProof/>
        </w:rPr>
        <w:fldChar w:fldCharType="begin"/>
      </w:r>
      <w:r w:rsidRPr="009B12A9">
        <w:rPr>
          <w:rStyle w:val="Hyperlink"/>
          <w:noProof/>
        </w:rPr>
        <w:instrText xml:space="preserve"> </w:instrText>
      </w:r>
      <w:r>
        <w:rPr>
          <w:noProof/>
        </w:rPr>
        <w:instrText>HYPERLINK \l "_Toc396126629"</w:instrText>
      </w:r>
      <w:r w:rsidRPr="009B12A9">
        <w:rPr>
          <w:rStyle w:val="Hyperlink"/>
          <w:noProof/>
        </w:rPr>
        <w:instrText xml:space="preserve"> </w:instrText>
      </w:r>
      <w:r w:rsidRPr="00F01A35">
        <w:rPr>
          <w:rFonts w:cs="Times New Roman"/>
        </w:rPr>
      </w:r>
      <w:r w:rsidRPr="009B12A9">
        <w:rPr>
          <w:rStyle w:val="Hyperlink"/>
          <w:noProof/>
        </w:rPr>
        <w:fldChar w:fldCharType="separate"/>
      </w:r>
      <w:r w:rsidRPr="009B12A9">
        <w:rPr>
          <w:rStyle w:val="Hyperlink"/>
          <w:noProof/>
        </w:rPr>
        <w:t>10.5</w:t>
      </w:r>
      <w:r>
        <w:rPr>
          <w:rFonts w:ascii="Calibri" w:eastAsia="Times New Roman" w:hAnsi="Calibri" w:cs="Times New Roman"/>
          <w:noProof/>
          <w:sz w:val="22"/>
          <w:szCs w:val="22"/>
          <w:lang w:val="en-US"/>
        </w:rPr>
        <w:tab/>
      </w:r>
      <w:r w:rsidRPr="009B12A9">
        <w:rPr>
          <w:rStyle w:val="Hyperlink"/>
          <w:noProof/>
        </w:rPr>
        <w:t>Retained Data</w:t>
      </w:r>
      <w:r>
        <w:rPr>
          <w:rFonts w:cs="Times New Roman"/>
          <w:noProof/>
          <w:webHidden/>
        </w:rPr>
        <w:tab/>
      </w:r>
      <w:r>
        <w:rPr>
          <w:noProof/>
          <w:webHidden/>
        </w:rPr>
        <w:fldChar w:fldCharType="begin"/>
      </w:r>
      <w:r>
        <w:rPr>
          <w:noProof/>
          <w:webHidden/>
        </w:rPr>
        <w:instrText xml:space="preserve"> PAGEREF _Toc396126629 \h </w:instrText>
      </w:r>
      <w:r>
        <w:rPr>
          <w:rFonts w:cs="Times New Roman"/>
          <w:noProof/>
        </w:rPr>
      </w:r>
      <w:r>
        <w:rPr>
          <w:noProof/>
          <w:webHidden/>
        </w:rPr>
        <w:fldChar w:fldCharType="separate"/>
      </w:r>
      <w:ins w:id="439" w:author="wakkir" w:date="2015-10-22T00:38:00Z">
        <w:r>
          <w:rPr>
            <w:noProof/>
            <w:webHidden/>
          </w:rPr>
          <w:t>3</w:t>
        </w:r>
      </w:ins>
      <w:ins w:id="440" w:author="steve.nichols" w:date="2014-10-13T13:20:00Z">
        <w:del w:id="441" w:author="wakkir" w:date="2015-10-22T00:38:00Z">
          <w:r w:rsidDel="00F01A35">
            <w:rPr>
              <w:noProof/>
              <w:webHidden/>
            </w:rPr>
            <w:delText>50</w:delText>
          </w:r>
        </w:del>
      </w:ins>
      <w:del w:id="442" w:author="wakkir" w:date="2015-10-22T00:38:00Z">
        <w:r w:rsidDel="00F01A35">
          <w:rPr>
            <w:noProof/>
            <w:webHidden/>
          </w:rPr>
          <w:delText>48</w:delText>
        </w:r>
      </w:del>
      <w:r>
        <w:rPr>
          <w:noProof/>
          <w:webHidden/>
        </w:rPr>
        <w:fldChar w:fldCharType="end"/>
      </w:r>
      <w:r w:rsidRPr="009B12A9">
        <w:rPr>
          <w:rStyle w:val="Hyperlink"/>
          <w:noProof/>
        </w:rPr>
        <w:fldChar w:fldCharType="end"/>
      </w:r>
    </w:p>
    <w:p w:rsidR="00FF19C9" w:rsidRDefault="00FF19C9">
      <w:pPr>
        <w:pStyle w:val="TOC1"/>
        <w:rPr>
          <w:rFonts w:ascii="Calibri" w:eastAsia="Times New Roman" w:hAnsi="Calibri" w:cs="Times New Roman"/>
          <w:noProof/>
          <w:sz w:val="22"/>
          <w:szCs w:val="22"/>
          <w:lang w:val="en-US"/>
        </w:rPr>
      </w:pPr>
      <w:r w:rsidRPr="009B12A9">
        <w:rPr>
          <w:rStyle w:val="Hyperlink"/>
          <w:noProof/>
        </w:rPr>
        <w:fldChar w:fldCharType="begin"/>
      </w:r>
      <w:r w:rsidRPr="009B12A9">
        <w:rPr>
          <w:rStyle w:val="Hyperlink"/>
          <w:noProof/>
        </w:rPr>
        <w:instrText xml:space="preserve"> </w:instrText>
      </w:r>
      <w:r>
        <w:rPr>
          <w:noProof/>
        </w:rPr>
        <w:instrText>HYPERLINK \l "_Toc396126630"</w:instrText>
      </w:r>
      <w:r w:rsidRPr="009B12A9">
        <w:rPr>
          <w:rStyle w:val="Hyperlink"/>
          <w:noProof/>
        </w:rPr>
        <w:instrText xml:space="preserve"> </w:instrText>
      </w:r>
      <w:r w:rsidRPr="00F01A35">
        <w:rPr>
          <w:rFonts w:cs="Times New Roman"/>
        </w:rPr>
      </w:r>
      <w:r w:rsidRPr="009B12A9">
        <w:rPr>
          <w:rStyle w:val="Hyperlink"/>
          <w:noProof/>
        </w:rPr>
        <w:fldChar w:fldCharType="separate"/>
      </w:r>
      <w:r w:rsidRPr="009B12A9">
        <w:rPr>
          <w:rStyle w:val="Hyperlink"/>
          <w:noProof/>
        </w:rPr>
        <w:t>11.</w:t>
      </w:r>
      <w:r>
        <w:rPr>
          <w:rFonts w:ascii="Calibri" w:eastAsia="Times New Roman" w:hAnsi="Calibri" w:cs="Times New Roman"/>
          <w:noProof/>
          <w:sz w:val="22"/>
          <w:szCs w:val="22"/>
          <w:lang w:val="en-US"/>
        </w:rPr>
        <w:tab/>
      </w:r>
      <w:r w:rsidRPr="009B12A9">
        <w:rPr>
          <w:rStyle w:val="Hyperlink"/>
          <w:noProof/>
        </w:rPr>
        <w:t>Bureau Returns</w:t>
      </w:r>
      <w:r>
        <w:rPr>
          <w:rFonts w:cs="Times New Roman"/>
          <w:noProof/>
          <w:webHidden/>
        </w:rPr>
        <w:tab/>
      </w:r>
      <w:r>
        <w:rPr>
          <w:noProof/>
          <w:webHidden/>
        </w:rPr>
        <w:fldChar w:fldCharType="begin"/>
      </w:r>
      <w:r>
        <w:rPr>
          <w:noProof/>
          <w:webHidden/>
        </w:rPr>
        <w:instrText xml:space="preserve"> PAGEREF _Toc396126630 \h </w:instrText>
      </w:r>
      <w:r>
        <w:rPr>
          <w:rFonts w:cs="Times New Roman"/>
          <w:noProof/>
        </w:rPr>
      </w:r>
      <w:r>
        <w:rPr>
          <w:noProof/>
          <w:webHidden/>
        </w:rPr>
        <w:fldChar w:fldCharType="separate"/>
      </w:r>
      <w:ins w:id="443" w:author="wakkir" w:date="2015-10-22T00:38:00Z">
        <w:r>
          <w:rPr>
            <w:noProof/>
            <w:webHidden/>
          </w:rPr>
          <w:t>3</w:t>
        </w:r>
      </w:ins>
      <w:ins w:id="444" w:author="steve.nichols" w:date="2014-10-13T13:20:00Z">
        <w:del w:id="445" w:author="wakkir" w:date="2015-10-22T00:38:00Z">
          <w:r w:rsidDel="00F01A35">
            <w:rPr>
              <w:noProof/>
              <w:webHidden/>
            </w:rPr>
            <w:delText>51</w:delText>
          </w:r>
        </w:del>
      </w:ins>
      <w:del w:id="446" w:author="wakkir" w:date="2015-10-22T00:38:00Z">
        <w:r w:rsidDel="00F01A35">
          <w:rPr>
            <w:noProof/>
            <w:webHidden/>
          </w:rPr>
          <w:delText>49</w:delText>
        </w:r>
      </w:del>
      <w:r>
        <w:rPr>
          <w:noProof/>
          <w:webHidden/>
        </w:rPr>
        <w:fldChar w:fldCharType="end"/>
      </w:r>
      <w:r w:rsidRPr="009B12A9">
        <w:rPr>
          <w:rStyle w:val="Hyperlink"/>
          <w:noProof/>
        </w:rPr>
        <w:fldChar w:fldCharType="end"/>
      </w:r>
    </w:p>
    <w:p w:rsidR="00FF19C9" w:rsidRDefault="00FF19C9">
      <w:pPr>
        <w:pStyle w:val="TOC2"/>
        <w:rPr>
          <w:rFonts w:ascii="Calibri" w:eastAsia="Times New Roman" w:hAnsi="Calibri" w:cs="Times New Roman"/>
          <w:noProof/>
          <w:sz w:val="22"/>
          <w:szCs w:val="22"/>
          <w:lang w:val="en-US"/>
        </w:rPr>
      </w:pPr>
      <w:r w:rsidRPr="009B12A9">
        <w:rPr>
          <w:rStyle w:val="Hyperlink"/>
          <w:noProof/>
        </w:rPr>
        <w:fldChar w:fldCharType="begin"/>
      </w:r>
      <w:r w:rsidRPr="009B12A9">
        <w:rPr>
          <w:rStyle w:val="Hyperlink"/>
          <w:noProof/>
        </w:rPr>
        <w:instrText xml:space="preserve"> </w:instrText>
      </w:r>
      <w:r>
        <w:rPr>
          <w:noProof/>
        </w:rPr>
        <w:instrText>HYPERLINK \l "_Toc396126631"</w:instrText>
      </w:r>
      <w:r w:rsidRPr="009B12A9">
        <w:rPr>
          <w:rStyle w:val="Hyperlink"/>
          <w:noProof/>
        </w:rPr>
        <w:instrText xml:space="preserve"> </w:instrText>
      </w:r>
      <w:r w:rsidRPr="00F01A35">
        <w:rPr>
          <w:rFonts w:cs="Times New Roman"/>
        </w:rPr>
      </w:r>
      <w:r w:rsidRPr="009B12A9">
        <w:rPr>
          <w:rStyle w:val="Hyperlink"/>
          <w:noProof/>
        </w:rPr>
        <w:fldChar w:fldCharType="separate"/>
      </w:r>
      <w:r w:rsidRPr="009B12A9">
        <w:rPr>
          <w:rStyle w:val="Hyperlink"/>
          <w:noProof/>
        </w:rPr>
        <w:t>11.1</w:t>
      </w:r>
      <w:r>
        <w:rPr>
          <w:rFonts w:ascii="Calibri" w:eastAsia="Times New Roman" w:hAnsi="Calibri" w:cs="Times New Roman"/>
          <w:noProof/>
          <w:sz w:val="22"/>
          <w:szCs w:val="22"/>
          <w:lang w:val="en-US"/>
        </w:rPr>
        <w:tab/>
      </w:r>
      <w:r w:rsidRPr="009B12A9">
        <w:rPr>
          <w:rStyle w:val="Hyperlink"/>
          <w:noProof/>
        </w:rPr>
        <w:t>Bureau Return Processing</w:t>
      </w:r>
      <w:r>
        <w:rPr>
          <w:rFonts w:cs="Times New Roman"/>
          <w:noProof/>
          <w:webHidden/>
        </w:rPr>
        <w:tab/>
      </w:r>
      <w:r>
        <w:rPr>
          <w:noProof/>
          <w:webHidden/>
        </w:rPr>
        <w:fldChar w:fldCharType="begin"/>
      </w:r>
      <w:r>
        <w:rPr>
          <w:noProof/>
          <w:webHidden/>
        </w:rPr>
        <w:instrText xml:space="preserve"> PAGEREF _Toc396126631 \h </w:instrText>
      </w:r>
      <w:r>
        <w:rPr>
          <w:rFonts w:cs="Times New Roman"/>
          <w:noProof/>
        </w:rPr>
      </w:r>
      <w:r>
        <w:rPr>
          <w:noProof/>
          <w:webHidden/>
        </w:rPr>
        <w:fldChar w:fldCharType="separate"/>
      </w:r>
      <w:ins w:id="447" w:author="wakkir" w:date="2015-10-22T00:38:00Z">
        <w:r>
          <w:rPr>
            <w:noProof/>
            <w:webHidden/>
          </w:rPr>
          <w:t>3</w:t>
        </w:r>
      </w:ins>
      <w:ins w:id="448" w:author="steve.nichols" w:date="2014-10-13T13:20:00Z">
        <w:del w:id="449" w:author="wakkir" w:date="2015-10-22T00:38:00Z">
          <w:r w:rsidDel="00F01A35">
            <w:rPr>
              <w:noProof/>
              <w:webHidden/>
            </w:rPr>
            <w:delText>51</w:delText>
          </w:r>
        </w:del>
      </w:ins>
      <w:del w:id="450" w:author="wakkir" w:date="2015-10-22T00:38:00Z">
        <w:r w:rsidDel="00F01A35">
          <w:rPr>
            <w:noProof/>
            <w:webHidden/>
          </w:rPr>
          <w:delText>49</w:delText>
        </w:r>
      </w:del>
      <w:r>
        <w:rPr>
          <w:noProof/>
          <w:webHidden/>
        </w:rPr>
        <w:fldChar w:fldCharType="end"/>
      </w:r>
      <w:r w:rsidRPr="009B12A9">
        <w:rPr>
          <w:rStyle w:val="Hyperlink"/>
          <w:noProof/>
        </w:rPr>
        <w:fldChar w:fldCharType="end"/>
      </w:r>
    </w:p>
    <w:p w:rsidR="00FF19C9" w:rsidRDefault="00FF19C9">
      <w:pPr>
        <w:pStyle w:val="TOC2"/>
        <w:rPr>
          <w:rFonts w:ascii="Calibri" w:eastAsia="Times New Roman" w:hAnsi="Calibri" w:cs="Times New Roman"/>
          <w:noProof/>
          <w:sz w:val="22"/>
          <w:szCs w:val="22"/>
          <w:lang w:val="en-US"/>
        </w:rPr>
      </w:pPr>
      <w:r w:rsidRPr="009B12A9">
        <w:rPr>
          <w:rStyle w:val="Hyperlink"/>
          <w:noProof/>
        </w:rPr>
        <w:fldChar w:fldCharType="begin"/>
      </w:r>
      <w:r w:rsidRPr="009B12A9">
        <w:rPr>
          <w:rStyle w:val="Hyperlink"/>
          <w:noProof/>
        </w:rPr>
        <w:instrText xml:space="preserve"> </w:instrText>
      </w:r>
      <w:r>
        <w:rPr>
          <w:noProof/>
        </w:rPr>
        <w:instrText>HYPERLINK \l "_Toc396126632"</w:instrText>
      </w:r>
      <w:r w:rsidRPr="009B12A9">
        <w:rPr>
          <w:rStyle w:val="Hyperlink"/>
          <w:noProof/>
        </w:rPr>
        <w:instrText xml:space="preserve"> </w:instrText>
      </w:r>
      <w:r w:rsidRPr="00F01A35">
        <w:rPr>
          <w:rFonts w:cs="Times New Roman"/>
        </w:rPr>
      </w:r>
      <w:r w:rsidRPr="009B12A9">
        <w:rPr>
          <w:rStyle w:val="Hyperlink"/>
          <w:noProof/>
        </w:rPr>
        <w:fldChar w:fldCharType="separate"/>
      </w:r>
      <w:r w:rsidRPr="009B12A9">
        <w:rPr>
          <w:rStyle w:val="Hyperlink"/>
          <w:noProof/>
        </w:rPr>
        <w:t>11.2</w:t>
      </w:r>
      <w:r>
        <w:rPr>
          <w:rFonts w:ascii="Calibri" w:eastAsia="Times New Roman" w:hAnsi="Calibri" w:cs="Times New Roman"/>
          <w:noProof/>
          <w:sz w:val="22"/>
          <w:szCs w:val="22"/>
          <w:lang w:val="en-US"/>
        </w:rPr>
        <w:tab/>
      </w:r>
      <w:r w:rsidRPr="009B12A9">
        <w:rPr>
          <w:rStyle w:val="Hyperlink"/>
          <w:noProof/>
        </w:rPr>
        <w:t>[E5] Certificate Issuance Bureau</w:t>
      </w:r>
      <w:r>
        <w:rPr>
          <w:rFonts w:cs="Times New Roman"/>
          <w:noProof/>
          <w:webHidden/>
        </w:rPr>
        <w:tab/>
      </w:r>
      <w:r>
        <w:rPr>
          <w:noProof/>
          <w:webHidden/>
        </w:rPr>
        <w:fldChar w:fldCharType="begin"/>
      </w:r>
      <w:r>
        <w:rPr>
          <w:noProof/>
          <w:webHidden/>
        </w:rPr>
        <w:instrText xml:space="preserve"> PAGEREF _Toc396126632 \h </w:instrText>
      </w:r>
      <w:r>
        <w:rPr>
          <w:rFonts w:cs="Times New Roman"/>
          <w:noProof/>
        </w:rPr>
      </w:r>
      <w:r>
        <w:rPr>
          <w:noProof/>
          <w:webHidden/>
        </w:rPr>
        <w:fldChar w:fldCharType="separate"/>
      </w:r>
      <w:ins w:id="451" w:author="wakkir" w:date="2015-10-22T00:38:00Z">
        <w:r>
          <w:rPr>
            <w:noProof/>
            <w:webHidden/>
          </w:rPr>
          <w:t>3</w:t>
        </w:r>
      </w:ins>
      <w:ins w:id="452" w:author="steve.nichols" w:date="2014-10-13T13:20:00Z">
        <w:del w:id="453" w:author="wakkir" w:date="2015-10-22T00:38:00Z">
          <w:r w:rsidDel="00F01A35">
            <w:rPr>
              <w:noProof/>
              <w:webHidden/>
            </w:rPr>
            <w:delText>52</w:delText>
          </w:r>
        </w:del>
      </w:ins>
      <w:del w:id="454" w:author="wakkir" w:date="2015-10-22T00:38:00Z">
        <w:r w:rsidDel="00F01A35">
          <w:rPr>
            <w:noProof/>
            <w:webHidden/>
          </w:rPr>
          <w:delText>50</w:delText>
        </w:r>
      </w:del>
      <w:r>
        <w:rPr>
          <w:noProof/>
          <w:webHidden/>
        </w:rPr>
        <w:fldChar w:fldCharType="end"/>
      </w:r>
      <w:r w:rsidRPr="009B12A9">
        <w:rPr>
          <w:rStyle w:val="Hyperlink"/>
          <w:noProof/>
        </w:rPr>
        <w:fldChar w:fldCharType="end"/>
      </w:r>
    </w:p>
    <w:p w:rsidR="00FF19C9" w:rsidRDefault="00FF19C9">
      <w:pPr>
        <w:pStyle w:val="TOC1"/>
        <w:rPr>
          <w:rFonts w:ascii="Calibri" w:eastAsia="Times New Roman" w:hAnsi="Calibri" w:cs="Times New Roman"/>
          <w:noProof/>
          <w:sz w:val="22"/>
          <w:szCs w:val="22"/>
          <w:lang w:val="en-US"/>
        </w:rPr>
      </w:pPr>
      <w:r w:rsidRPr="009B12A9">
        <w:rPr>
          <w:rStyle w:val="Hyperlink"/>
          <w:noProof/>
        </w:rPr>
        <w:fldChar w:fldCharType="begin"/>
      </w:r>
      <w:r w:rsidRPr="009B12A9">
        <w:rPr>
          <w:rStyle w:val="Hyperlink"/>
          <w:noProof/>
        </w:rPr>
        <w:instrText xml:space="preserve"> </w:instrText>
      </w:r>
      <w:r>
        <w:rPr>
          <w:noProof/>
        </w:rPr>
        <w:instrText>HYPERLINK \l "_Toc396126633"</w:instrText>
      </w:r>
      <w:r w:rsidRPr="009B12A9">
        <w:rPr>
          <w:rStyle w:val="Hyperlink"/>
          <w:noProof/>
        </w:rPr>
        <w:instrText xml:space="preserve"> </w:instrText>
      </w:r>
      <w:r w:rsidRPr="00F01A35">
        <w:rPr>
          <w:rFonts w:cs="Times New Roman"/>
        </w:rPr>
      </w:r>
      <w:r w:rsidRPr="009B12A9">
        <w:rPr>
          <w:rStyle w:val="Hyperlink"/>
          <w:noProof/>
        </w:rPr>
        <w:fldChar w:fldCharType="separate"/>
      </w:r>
      <w:r w:rsidRPr="009B12A9">
        <w:rPr>
          <w:rStyle w:val="Hyperlink"/>
          <w:noProof/>
        </w:rPr>
        <w:t>12.</w:t>
      </w:r>
      <w:r>
        <w:rPr>
          <w:rFonts w:ascii="Calibri" w:eastAsia="Times New Roman" w:hAnsi="Calibri" w:cs="Times New Roman"/>
          <w:noProof/>
          <w:sz w:val="22"/>
          <w:szCs w:val="22"/>
          <w:lang w:val="en-US"/>
        </w:rPr>
        <w:tab/>
      </w:r>
      <w:r w:rsidRPr="009B12A9">
        <w:rPr>
          <w:rStyle w:val="Hyperlink"/>
          <w:noProof/>
        </w:rPr>
        <w:t>Reports</w:t>
      </w:r>
      <w:r>
        <w:rPr>
          <w:rFonts w:cs="Times New Roman"/>
          <w:noProof/>
          <w:webHidden/>
        </w:rPr>
        <w:tab/>
      </w:r>
      <w:r>
        <w:rPr>
          <w:noProof/>
          <w:webHidden/>
        </w:rPr>
        <w:fldChar w:fldCharType="begin"/>
      </w:r>
      <w:r>
        <w:rPr>
          <w:noProof/>
          <w:webHidden/>
        </w:rPr>
        <w:instrText xml:space="preserve"> PAGEREF _Toc396126633 \h </w:instrText>
      </w:r>
      <w:r>
        <w:rPr>
          <w:rFonts w:cs="Times New Roman"/>
          <w:noProof/>
        </w:rPr>
      </w:r>
      <w:r>
        <w:rPr>
          <w:noProof/>
          <w:webHidden/>
        </w:rPr>
        <w:fldChar w:fldCharType="separate"/>
      </w:r>
      <w:ins w:id="455" w:author="wakkir" w:date="2015-10-22T00:38:00Z">
        <w:r>
          <w:rPr>
            <w:noProof/>
            <w:webHidden/>
          </w:rPr>
          <w:t>3</w:t>
        </w:r>
      </w:ins>
      <w:ins w:id="456" w:author="steve.nichols" w:date="2014-10-13T13:20:00Z">
        <w:del w:id="457" w:author="wakkir" w:date="2015-10-22T00:38:00Z">
          <w:r w:rsidDel="00F01A35">
            <w:rPr>
              <w:noProof/>
              <w:webHidden/>
            </w:rPr>
            <w:delText>53</w:delText>
          </w:r>
        </w:del>
      </w:ins>
      <w:del w:id="458" w:author="wakkir" w:date="2015-10-22T00:38:00Z">
        <w:r w:rsidDel="00F01A35">
          <w:rPr>
            <w:noProof/>
            <w:webHidden/>
          </w:rPr>
          <w:delText>51</w:delText>
        </w:r>
      </w:del>
      <w:r>
        <w:rPr>
          <w:noProof/>
          <w:webHidden/>
        </w:rPr>
        <w:fldChar w:fldCharType="end"/>
      </w:r>
      <w:r w:rsidRPr="009B12A9">
        <w:rPr>
          <w:rStyle w:val="Hyperlink"/>
          <w:noProof/>
        </w:rPr>
        <w:fldChar w:fldCharType="end"/>
      </w:r>
    </w:p>
    <w:p w:rsidR="00FF19C9" w:rsidRDefault="00FF19C9">
      <w:pPr>
        <w:pStyle w:val="TOC2"/>
        <w:rPr>
          <w:rFonts w:ascii="Calibri" w:eastAsia="Times New Roman" w:hAnsi="Calibri" w:cs="Times New Roman"/>
          <w:noProof/>
          <w:sz w:val="22"/>
          <w:szCs w:val="22"/>
          <w:lang w:val="en-US"/>
        </w:rPr>
      </w:pPr>
      <w:r w:rsidRPr="009B12A9">
        <w:rPr>
          <w:rStyle w:val="Hyperlink"/>
          <w:noProof/>
        </w:rPr>
        <w:fldChar w:fldCharType="begin"/>
      </w:r>
      <w:r w:rsidRPr="009B12A9">
        <w:rPr>
          <w:rStyle w:val="Hyperlink"/>
          <w:noProof/>
        </w:rPr>
        <w:instrText xml:space="preserve"> </w:instrText>
      </w:r>
      <w:r>
        <w:rPr>
          <w:noProof/>
        </w:rPr>
        <w:instrText>HYPERLINK \l "_Toc396126634"</w:instrText>
      </w:r>
      <w:r w:rsidRPr="009B12A9">
        <w:rPr>
          <w:rStyle w:val="Hyperlink"/>
          <w:noProof/>
        </w:rPr>
        <w:instrText xml:space="preserve"> </w:instrText>
      </w:r>
      <w:r w:rsidRPr="00F01A35">
        <w:rPr>
          <w:rFonts w:cs="Times New Roman"/>
        </w:rPr>
      </w:r>
      <w:r w:rsidRPr="009B12A9">
        <w:rPr>
          <w:rStyle w:val="Hyperlink"/>
          <w:noProof/>
        </w:rPr>
        <w:fldChar w:fldCharType="separate"/>
      </w:r>
      <w:r w:rsidRPr="009B12A9">
        <w:rPr>
          <w:rStyle w:val="Hyperlink"/>
          <w:noProof/>
        </w:rPr>
        <w:t>12.1</w:t>
      </w:r>
      <w:r>
        <w:rPr>
          <w:rFonts w:ascii="Calibri" w:eastAsia="Times New Roman" w:hAnsi="Calibri" w:cs="Times New Roman"/>
          <w:noProof/>
          <w:sz w:val="22"/>
          <w:szCs w:val="22"/>
          <w:lang w:val="en-US"/>
        </w:rPr>
        <w:tab/>
      </w:r>
      <w:r w:rsidRPr="009B12A9">
        <w:rPr>
          <w:rStyle w:val="Hyperlink"/>
          <w:noProof/>
        </w:rPr>
        <w:t>Blacklisted Applications</w:t>
      </w:r>
      <w:r>
        <w:rPr>
          <w:rFonts w:cs="Times New Roman"/>
          <w:noProof/>
          <w:webHidden/>
        </w:rPr>
        <w:tab/>
      </w:r>
      <w:r>
        <w:rPr>
          <w:noProof/>
          <w:webHidden/>
        </w:rPr>
        <w:fldChar w:fldCharType="begin"/>
      </w:r>
      <w:r>
        <w:rPr>
          <w:noProof/>
          <w:webHidden/>
        </w:rPr>
        <w:instrText xml:space="preserve"> PAGEREF _Toc396126634 \h </w:instrText>
      </w:r>
      <w:r>
        <w:rPr>
          <w:rFonts w:cs="Times New Roman"/>
          <w:noProof/>
        </w:rPr>
      </w:r>
      <w:r>
        <w:rPr>
          <w:noProof/>
          <w:webHidden/>
        </w:rPr>
        <w:fldChar w:fldCharType="separate"/>
      </w:r>
      <w:ins w:id="459" w:author="wakkir" w:date="2015-10-22T00:38:00Z">
        <w:r>
          <w:rPr>
            <w:noProof/>
            <w:webHidden/>
          </w:rPr>
          <w:t>3</w:t>
        </w:r>
      </w:ins>
      <w:ins w:id="460" w:author="steve.nichols" w:date="2014-10-13T13:20:00Z">
        <w:del w:id="461" w:author="wakkir" w:date="2015-10-22T00:38:00Z">
          <w:r w:rsidDel="00F01A35">
            <w:rPr>
              <w:noProof/>
              <w:webHidden/>
            </w:rPr>
            <w:delText>53</w:delText>
          </w:r>
        </w:del>
      </w:ins>
      <w:del w:id="462" w:author="wakkir" w:date="2015-10-22T00:38:00Z">
        <w:r w:rsidDel="00F01A35">
          <w:rPr>
            <w:noProof/>
            <w:webHidden/>
          </w:rPr>
          <w:delText>51</w:delText>
        </w:r>
      </w:del>
      <w:r>
        <w:rPr>
          <w:noProof/>
          <w:webHidden/>
        </w:rPr>
        <w:fldChar w:fldCharType="end"/>
      </w:r>
      <w:r w:rsidRPr="009B12A9">
        <w:rPr>
          <w:rStyle w:val="Hyperlink"/>
          <w:noProof/>
        </w:rPr>
        <w:fldChar w:fldCharType="end"/>
      </w:r>
    </w:p>
    <w:p w:rsidR="00FF19C9" w:rsidRDefault="00FF19C9">
      <w:pPr>
        <w:pStyle w:val="TOC2"/>
        <w:rPr>
          <w:rFonts w:ascii="Calibri" w:eastAsia="Times New Roman" w:hAnsi="Calibri" w:cs="Times New Roman"/>
          <w:noProof/>
          <w:sz w:val="22"/>
          <w:szCs w:val="22"/>
          <w:lang w:val="en-US"/>
        </w:rPr>
      </w:pPr>
      <w:r w:rsidRPr="009B12A9">
        <w:rPr>
          <w:rStyle w:val="Hyperlink"/>
          <w:noProof/>
        </w:rPr>
        <w:fldChar w:fldCharType="begin"/>
      </w:r>
      <w:r w:rsidRPr="009B12A9">
        <w:rPr>
          <w:rStyle w:val="Hyperlink"/>
          <w:noProof/>
        </w:rPr>
        <w:instrText xml:space="preserve"> </w:instrText>
      </w:r>
      <w:r>
        <w:rPr>
          <w:noProof/>
        </w:rPr>
        <w:instrText>HYPERLINK \l "_Toc396126635"</w:instrText>
      </w:r>
      <w:r w:rsidRPr="009B12A9">
        <w:rPr>
          <w:rStyle w:val="Hyperlink"/>
          <w:noProof/>
        </w:rPr>
        <w:instrText xml:space="preserve"> </w:instrText>
      </w:r>
      <w:r w:rsidRPr="00F01A35">
        <w:rPr>
          <w:rFonts w:cs="Times New Roman"/>
        </w:rPr>
      </w:r>
      <w:r w:rsidRPr="009B12A9">
        <w:rPr>
          <w:rStyle w:val="Hyperlink"/>
          <w:noProof/>
        </w:rPr>
        <w:fldChar w:fldCharType="separate"/>
      </w:r>
      <w:r w:rsidRPr="009B12A9">
        <w:rPr>
          <w:rStyle w:val="Hyperlink"/>
          <w:noProof/>
        </w:rPr>
        <w:t>12.2</w:t>
      </w:r>
      <w:r>
        <w:rPr>
          <w:rFonts w:ascii="Calibri" w:eastAsia="Times New Roman" w:hAnsi="Calibri" w:cs="Times New Roman"/>
          <w:noProof/>
          <w:sz w:val="22"/>
          <w:szCs w:val="22"/>
          <w:lang w:val="en-US"/>
        </w:rPr>
        <w:tab/>
      </w:r>
      <w:r w:rsidRPr="009B12A9">
        <w:rPr>
          <w:rStyle w:val="Hyperlink"/>
          <w:noProof/>
        </w:rPr>
        <w:t>MSA Expiry Report</w:t>
      </w:r>
      <w:r>
        <w:rPr>
          <w:rFonts w:cs="Times New Roman"/>
          <w:noProof/>
          <w:webHidden/>
        </w:rPr>
        <w:tab/>
      </w:r>
      <w:r>
        <w:rPr>
          <w:noProof/>
          <w:webHidden/>
        </w:rPr>
        <w:fldChar w:fldCharType="begin"/>
      </w:r>
      <w:r>
        <w:rPr>
          <w:noProof/>
          <w:webHidden/>
        </w:rPr>
        <w:instrText xml:space="preserve"> PAGEREF _Toc396126635 \h </w:instrText>
      </w:r>
      <w:r>
        <w:rPr>
          <w:rFonts w:cs="Times New Roman"/>
          <w:noProof/>
        </w:rPr>
      </w:r>
      <w:r>
        <w:rPr>
          <w:noProof/>
          <w:webHidden/>
        </w:rPr>
        <w:fldChar w:fldCharType="separate"/>
      </w:r>
      <w:ins w:id="463" w:author="wakkir" w:date="2015-10-22T00:38:00Z">
        <w:r>
          <w:rPr>
            <w:noProof/>
            <w:webHidden/>
          </w:rPr>
          <w:t>3</w:t>
        </w:r>
      </w:ins>
      <w:ins w:id="464" w:author="steve.nichols" w:date="2014-10-13T13:20:00Z">
        <w:del w:id="465" w:author="wakkir" w:date="2015-10-22T00:38:00Z">
          <w:r w:rsidDel="00F01A35">
            <w:rPr>
              <w:noProof/>
              <w:webHidden/>
            </w:rPr>
            <w:delText>54</w:delText>
          </w:r>
        </w:del>
      </w:ins>
      <w:del w:id="466" w:author="wakkir" w:date="2015-10-22T00:38:00Z">
        <w:r w:rsidDel="00F01A35">
          <w:rPr>
            <w:noProof/>
            <w:webHidden/>
          </w:rPr>
          <w:delText>52</w:delText>
        </w:r>
      </w:del>
      <w:r>
        <w:rPr>
          <w:noProof/>
          <w:webHidden/>
        </w:rPr>
        <w:fldChar w:fldCharType="end"/>
      </w:r>
      <w:r w:rsidRPr="009B12A9">
        <w:rPr>
          <w:rStyle w:val="Hyperlink"/>
          <w:noProof/>
        </w:rPr>
        <w:fldChar w:fldCharType="end"/>
      </w:r>
    </w:p>
    <w:p w:rsidR="00FF19C9" w:rsidRDefault="00FF19C9">
      <w:pPr>
        <w:pStyle w:val="TOC2"/>
        <w:rPr>
          <w:rFonts w:ascii="Calibri" w:eastAsia="Times New Roman" w:hAnsi="Calibri" w:cs="Times New Roman"/>
          <w:noProof/>
          <w:sz w:val="22"/>
          <w:szCs w:val="22"/>
          <w:lang w:val="en-US"/>
        </w:rPr>
      </w:pPr>
      <w:r w:rsidRPr="009B12A9">
        <w:rPr>
          <w:rStyle w:val="Hyperlink"/>
          <w:noProof/>
        </w:rPr>
        <w:fldChar w:fldCharType="begin"/>
      </w:r>
      <w:r w:rsidRPr="009B12A9">
        <w:rPr>
          <w:rStyle w:val="Hyperlink"/>
          <w:noProof/>
        </w:rPr>
        <w:instrText xml:space="preserve"> </w:instrText>
      </w:r>
      <w:r>
        <w:rPr>
          <w:noProof/>
        </w:rPr>
        <w:instrText>HYPERLINK \l "_Toc396126636"</w:instrText>
      </w:r>
      <w:r w:rsidRPr="009B12A9">
        <w:rPr>
          <w:rStyle w:val="Hyperlink"/>
          <w:noProof/>
        </w:rPr>
        <w:instrText xml:space="preserve"> </w:instrText>
      </w:r>
      <w:r w:rsidRPr="00F01A35">
        <w:rPr>
          <w:rFonts w:cs="Times New Roman"/>
        </w:rPr>
      </w:r>
      <w:r w:rsidRPr="009B12A9">
        <w:rPr>
          <w:rStyle w:val="Hyperlink"/>
          <w:noProof/>
        </w:rPr>
        <w:fldChar w:fldCharType="separate"/>
      </w:r>
      <w:r w:rsidRPr="009B12A9">
        <w:rPr>
          <w:rStyle w:val="Hyperlink"/>
          <w:noProof/>
        </w:rPr>
        <w:t>12.3</w:t>
      </w:r>
      <w:r>
        <w:rPr>
          <w:rFonts w:ascii="Calibri" w:eastAsia="Times New Roman" w:hAnsi="Calibri" w:cs="Times New Roman"/>
          <w:noProof/>
          <w:sz w:val="22"/>
          <w:szCs w:val="22"/>
          <w:lang w:val="en-US"/>
        </w:rPr>
        <w:tab/>
      </w:r>
      <w:r w:rsidRPr="009B12A9">
        <w:rPr>
          <w:rStyle w:val="Hyperlink"/>
          <w:noProof/>
        </w:rPr>
        <w:t>[E5] Device Certificate Expiry</w:t>
      </w:r>
      <w:r>
        <w:rPr>
          <w:rFonts w:cs="Times New Roman"/>
          <w:noProof/>
          <w:webHidden/>
        </w:rPr>
        <w:tab/>
      </w:r>
      <w:r>
        <w:rPr>
          <w:noProof/>
          <w:webHidden/>
        </w:rPr>
        <w:fldChar w:fldCharType="begin"/>
      </w:r>
      <w:r>
        <w:rPr>
          <w:noProof/>
          <w:webHidden/>
        </w:rPr>
        <w:instrText xml:space="preserve"> PAGEREF _Toc396126636 \h </w:instrText>
      </w:r>
      <w:r>
        <w:rPr>
          <w:rFonts w:cs="Times New Roman"/>
          <w:noProof/>
        </w:rPr>
      </w:r>
      <w:r>
        <w:rPr>
          <w:noProof/>
          <w:webHidden/>
        </w:rPr>
        <w:fldChar w:fldCharType="separate"/>
      </w:r>
      <w:ins w:id="467" w:author="wakkir" w:date="2015-10-22T00:38:00Z">
        <w:r>
          <w:rPr>
            <w:noProof/>
            <w:webHidden/>
          </w:rPr>
          <w:t>3</w:t>
        </w:r>
      </w:ins>
      <w:ins w:id="468" w:author="steve.nichols" w:date="2014-10-13T13:20:00Z">
        <w:del w:id="469" w:author="wakkir" w:date="2015-10-22T00:38:00Z">
          <w:r w:rsidDel="00F01A35">
            <w:rPr>
              <w:noProof/>
              <w:webHidden/>
            </w:rPr>
            <w:delText>55</w:delText>
          </w:r>
        </w:del>
      </w:ins>
      <w:del w:id="470" w:author="wakkir" w:date="2015-10-22T00:38:00Z">
        <w:r w:rsidDel="00F01A35">
          <w:rPr>
            <w:noProof/>
            <w:webHidden/>
          </w:rPr>
          <w:delText>53</w:delText>
        </w:r>
      </w:del>
      <w:r>
        <w:rPr>
          <w:noProof/>
          <w:webHidden/>
        </w:rPr>
        <w:fldChar w:fldCharType="end"/>
      </w:r>
      <w:r w:rsidRPr="009B12A9">
        <w:rPr>
          <w:rStyle w:val="Hyperlink"/>
          <w:noProof/>
        </w:rPr>
        <w:fldChar w:fldCharType="end"/>
      </w:r>
    </w:p>
    <w:p w:rsidR="00FF19C9" w:rsidRDefault="00FF19C9">
      <w:pPr>
        <w:pStyle w:val="TOC2"/>
        <w:rPr>
          <w:rFonts w:ascii="Calibri" w:eastAsia="Times New Roman" w:hAnsi="Calibri" w:cs="Times New Roman"/>
          <w:noProof/>
          <w:sz w:val="22"/>
          <w:szCs w:val="22"/>
          <w:lang w:val="en-US"/>
        </w:rPr>
      </w:pPr>
      <w:r w:rsidRPr="009B12A9">
        <w:rPr>
          <w:rStyle w:val="Hyperlink"/>
          <w:noProof/>
        </w:rPr>
        <w:fldChar w:fldCharType="begin"/>
      </w:r>
      <w:r w:rsidRPr="009B12A9">
        <w:rPr>
          <w:rStyle w:val="Hyperlink"/>
          <w:noProof/>
        </w:rPr>
        <w:instrText xml:space="preserve"> </w:instrText>
      </w:r>
      <w:r>
        <w:rPr>
          <w:noProof/>
        </w:rPr>
        <w:instrText>HYPERLINK \l "_Toc396126637"</w:instrText>
      </w:r>
      <w:r w:rsidRPr="009B12A9">
        <w:rPr>
          <w:rStyle w:val="Hyperlink"/>
          <w:noProof/>
        </w:rPr>
        <w:instrText xml:space="preserve"> </w:instrText>
      </w:r>
      <w:r w:rsidRPr="00F01A35">
        <w:rPr>
          <w:rFonts w:cs="Times New Roman"/>
        </w:rPr>
      </w:r>
      <w:r w:rsidRPr="009B12A9">
        <w:rPr>
          <w:rStyle w:val="Hyperlink"/>
          <w:noProof/>
        </w:rPr>
        <w:fldChar w:fldCharType="separate"/>
      </w:r>
      <w:r w:rsidRPr="009B12A9">
        <w:rPr>
          <w:rStyle w:val="Hyperlink"/>
          <w:noProof/>
        </w:rPr>
        <w:t>12.4</w:t>
      </w:r>
      <w:r>
        <w:rPr>
          <w:rFonts w:ascii="Calibri" w:eastAsia="Times New Roman" w:hAnsi="Calibri" w:cs="Times New Roman"/>
          <w:noProof/>
          <w:sz w:val="22"/>
          <w:szCs w:val="22"/>
          <w:lang w:val="en-US"/>
        </w:rPr>
        <w:tab/>
      </w:r>
      <w:r w:rsidRPr="009B12A9">
        <w:rPr>
          <w:rStyle w:val="Hyperlink"/>
          <w:noProof/>
        </w:rPr>
        <w:t>Update Status</w:t>
      </w:r>
      <w:r>
        <w:rPr>
          <w:rFonts w:cs="Times New Roman"/>
          <w:noProof/>
          <w:webHidden/>
        </w:rPr>
        <w:tab/>
      </w:r>
      <w:r>
        <w:rPr>
          <w:noProof/>
          <w:webHidden/>
        </w:rPr>
        <w:fldChar w:fldCharType="begin"/>
      </w:r>
      <w:r>
        <w:rPr>
          <w:noProof/>
          <w:webHidden/>
        </w:rPr>
        <w:instrText xml:space="preserve"> PAGEREF _Toc396126637 \h </w:instrText>
      </w:r>
      <w:r>
        <w:rPr>
          <w:rFonts w:cs="Times New Roman"/>
          <w:noProof/>
        </w:rPr>
      </w:r>
      <w:r>
        <w:rPr>
          <w:noProof/>
          <w:webHidden/>
        </w:rPr>
        <w:fldChar w:fldCharType="separate"/>
      </w:r>
      <w:ins w:id="471" w:author="wakkir" w:date="2015-10-22T00:38:00Z">
        <w:r>
          <w:rPr>
            <w:noProof/>
            <w:webHidden/>
          </w:rPr>
          <w:t>3</w:t>
        </w:r>
      </w:ins>
      <w:ins w:id="472" w:author="steve.nichols" w:date="2014-10-13T13:20:00Z">
        <w:del w:id="473" w:author="wakkir" w:date="2015-10-22T00:38:00Z">
          <w:r w:rsidDel="00F01A35">
            <w:rPr>
              <w:noProof/>
              <w:webHidden/>
            </w:rPr>
            <w:delText>55</w:delText>
          </w:r>
        </w:del>
      </w:ins>
      <w:del w:id="474" w:author="wakkir" w:date="2015-10-22T00:38:00Z">
        <w:r w:rsidDel="00F01A35">
          <w:rPr>
            <w:noProof/>
            <w:webHidden/>
          </w:rPr>
          <w:delText>53</w:delText>
        </w:r>
      </w:del>
      <w:r>
        <w:rPr>
          <w:noProof/>
          <w:webHidden/>
        </w:rPr>
        <w:fldChar w:fldCharType="end"/>
      </w:r>
      <w:r w:rsidRPr="009B12A9">
        <w:rPr>
          <w:rStyle w:val="Hyperlink"/>
          <w:noProof/>
        </w:rPr>
        <w:fldChar w:fldCharType="end"/>
      </w:r>
    </w:p>
    <w:p w:rsidR="00FF19C9" w:rsidRDefault="00FF19C9">
      <w:pPr>
        <w:pStyle w:val="TOC2"/>
        <w:rPr>
          <w:rFonts w:ascii="Calibri" w:eastAsia="Times New Roman" w:hAnsi="Calibri" w:cs="Times New Roman"/>
          <w:noProof/>
          <w:sz w:val="22"/>
          <w:szCs w:val="22"/>
          <w:lang w:val="en-US"/>
        </w:rPr>
      </w:pPr>
      <w:r w:rsidRPr="009B12A9">
        <w:rPr>
          <w:rStyle w:val="Hyperlink"/>
          <w:noProof/>
        </w:rPr>
        <w:fldChar w:fldCharType="begin"/>
      </w:r>
      <w:r w:rsidRPr="009B12A9">
        <w:rPr>
          <w:rStyle w:val="Hyperlink"/>
          <w:noProof/>
        </w:rPr>
        <w:instrText xml:space="preserve"> </w:instrText>
      </w:r>
      <w:r>
        <w:rPr>
          <w:noProof/>
        </w:rPr>
        <w:instrText>HYPERLINK \l "_Toc396126638"</w:instrText>
      </w:r>
      <w:r w:rsidRPr="009B12A9">
        <w:rPr>
          <w:rStyle w:val="Hyperlink"/>
          <w:noProof/>
        </w:rPr>
        <w:instrText xml:space="preserve"> </w:instrText>
      </w:r>
      <w:r w:rsidRPr="00F01A35">
        <w:rPr>
          <w:rFonts w:cs="Times New Roman"/>
        </w:rPr>
      </w:r>
      <w:r w:rsidRPr="009B12A9">
        <w:rPr>
          <w:rStyle w:val="Hyperlink"/>
          <w:noProof/>
        </w:rPr>
        <w:fldChar w:fldCharType="separate"/>
      </w:r>
      <w:r w:rsidRPr="009B12A9">
        <w:rPr>
          <w:rStyle w:val="Hyperlink"/>
          <w:noProof/>
        </w:rPr>
        <w:t>12.5</w:t>
      </w:r>
      <w:r>
        <w:rPr>
          <w:rFonts w:ascii="Calibri" w:eastAsia="Times New Roman" w:hAnsi="Calibri" w:cs="Times New Roman"/>
          <w:noProof/>
          <w:sz w:val="22"/>
          <w:szCs w:val="22"/>
          <w:lang w:val="en-US"/>
        </w:rPr>
        <w:tab/>
      </w:r>
      <w:r w:rsidRPr="009B12A9">
        <w:rPr>
          <w:rStyle w:val="Hyperlink"/>
          <w:noProof/>
        </w:rPr>
        <w:t>All Devices</w:t>
      </w:r>
      <w:r>
        <w:rPr>
          <w:rFonts w:cs="Times New Roman"/>
          <w:noProof/>
          <w:webHidden/>
        </w:rPr>
        <w:tab/>
      </w:r>
      <w:r>
        <w:rPr>
          <w:noProof/>
          <w:webHidden/>
        </w:rPr>
        <w:fldChar w:fldCharType="begin"/>
      </w:r>
      <w:r>
        <w:rPr>
          <w:noProof/>
          <w:webHidden/>
        </w:rPr>
        <w:instrText xml:space="preserve"> PAGEREF _Toc396126638 \h </w:instrText>
      </w:r>
      <w:r>
        <w:rPr>
          <w:rFonts w:cs="Times New Roman"/>
          <w:noProof/>
        </w:rPr>
      </w:r>
      <w:r>
        <w:rPr>
          <w:noProof/>
          <w:webHidden/>
        </w:rPr>
        <w:fldChar w:fldCharType="separate"/>
      </w:r>
      <w:ins w:id="475" w:author="wakkir" w:date="2015-10-22T00:38:00Z">
        <w:r>
          <w:rPr>
            <w:noProof/>
            <w:webHidden/>
          </w:rPr>
          <w:t>3</w:t>
        </w:r>
      </w:ins>
      <w:ins w:id="476" w:author="steve.nichols" w:date="2014-10-13T13:20:00Z">
        <w:del w:id="477" w:author="wakkir" w:date="2015-10-22T00:38:00Z">
          <w:r w:rsidDel="00F01A35">
            <w:rPr>
              <w:noProof/>
              <w:webHidden/>
            </w:rPr>
            <w:delText>56</w:delText>
          </w:r>
        </w:del>
      </w:ins>
      <w:del w:id="478" w:author="wakkir" w:date="2015-10-22T00:38:00Z">
        <w:r w:rsidDel="00F01A35">
          <w:rPr>
            <w:noProof/>
            <w:webHidden/>
          </w:rPr>
          <w:delText>54</w:delText>
        </w:r>
      </w:del>
      <w:r>
        <w:rPr>
          <w:noProof/>
          <w:webHidden/>
        </w:rPr>
        <w:fldChar w:fldCharType="end"/>
      </w:r>
      <w:r w:rsidRPr="009B12A9">
        <w:rPr>
          <w:rStyle w:val="Hyperlink"/>
          <w:noProof/>
        </w:rPr>
        <w:fldChar w:fldCharType="end"/>
      </w:r>
    </w:p>
    <w:p w:rsidR="00FF19C9" w:rsidRDefault="00FF19C9">
      <w:pPr>
        <w:pStyle w:val="TOC2"/>
        <w:rPr>
          <w:rFonts w:ascii="Calibri" w:eastAsia="Times New Roman" w:hAnsi="Calibri" w:cs="Times New Roman"/>
          <w:noProof/>
          <w:sz w:val="22"/>
          <w:szCs w:val="22"/>
          <w:lang w:val="en-US"/>
        </w:rPr>
      </w:pPr>
      <w:r w:rsidRPr="009B12A9">
        <w:rPr>
          <w:rStyle w:val="Hyperlink"/>
          <w:noProof/>
        </w:rPr>
        <w:fldChar w:fldCharType="begin"/>
      </w:r>
      <w:r w:rsidRPr="009B12A9">
        <w:rPr>
          <w:rStyle w:val="Hyperlink"/>
          <w:noProof/>
        </w:rPr>
        <w:instrText xml:space="preserve"> </w:instrText>
      </w:r>
      <w:r>
        <w:rPr>
          <w:noProof/>
        </w:rPr>
        <w:instrText>HYPERLINK \l "_Toc396126639"</w:instrText>
      </w:r>
      <w:r w:rsidRPr="009B12A9">
        <w:rPr>
          <w:rStyle w:val="Hyperlink"/>
          <w:noProof/>
        </w:rPr>
        <w:instrText xml:space="preserve"> </w:instrText>
      </w:r>
      <w:r w:rsidRPr="00F01A35">
        <w:rPr>
          <w:rFonts w:cs="Times New Roman"/>
        </w:rPr>
      </w:r>
      <w:r w:rsidRPr="009B12A9">
        <w:rPr>
          <w:rStyle w:val="Hyperlink"/>
          <w:noProof/>
        </w:rPr>
        <w:fldChar w:fldCharType="separate"/>
      </w:r>
      <w:r w:rsidRPr="009B12A9">
        <w:rPr>
          <w:rStyle w:val="Hyperlink"/>
          <w:noProof/>
        </w:rPr>
        <w:t>12.6</w:t>
      </w:r>
      <w:r>
        <w:rPr>
          <w:rFonts w:ascii="Calibri" w:eastAsia="Times New Roman" w:hAnsi="Calibri" w:cs="Times New Roman"/>
          <w:noProof/>
          <w:sz w:val="22"/>
          <w:szCs w:val="22"/>
          <w:lang w:val="en-US"/>
        </w:rPr>
        <w:tab/>
      </w:r>
      <w:r w:rsidRPr="009B12A9">
        <w:rPr>
          <w:rStyle w:val="Hyperlink"/>
          <w:noProof/>
        </w:rPr>
        <w:t>Device Order Report</w:t>
      </w:r>
      <w:r>
        <w:rPr>
          <w:rFonts w:cs="Times New Roman"/>
          <w:noProof/>
          <w:webHidden/>
        </w:rPr>
        <w:tab/>
      </w:r>
      <w:r>
        <w:rPr>
          <w:noProof/>
          <w:webHidden/>
        </w:rPr>
        <w:fldChar w:fldCharType="begin"/>
      </w:r>
      <w:r>
        <w:rPr>
          <w:noProof/>
          <w:webHidden/>
        </w:rPr>
        <w:instrText xml:space="preserve"> PAGEREF _Toc396126639 \h </w:instrText>
      </w:r>
      <w:r>
        <w:rPr>
          <w:rFonts w:cs="Times New Roman"/>
          <w:noProof/>
        </w:rPr>
      </w:r>
      <w:r>
        <w:rPr>
          <w:noProof/>
          <w:webHidden/>
        </w:rPr>
        <w:fldChar w:fldCharType="separate"/>
      </w:r>
      <w:ins w:id="479" w:author="wakkir" w:date="2015-10-22T00:38:00Z">
        <w:r>
          <w:rPr>
            <w:noProof/>
            <w:webHidden/>
          </w:rPr>
          <w:t>3</w:t>
        </w:r>
      </w:ins>
      <w:ins w:id="480" w:author="steve.nichols" w:date="2014-10-13T13:20:00Z">
        <w:del w:id="481" w:author="wakkir" w:date="2015-10-22T00:38:00Z">
          <w:r w:rsidDel="00F01A35">
            <w:rPr>
              <w:noProof/>
              <w:webHidden/>
            </w:rPr>
            <w:delText>56</w:delText>
          </w:r>
        </w:del>
      </w:ins>
      <w:del w:id="482" w:author="wakkir" w:date="2015-10-22T00:38:00Z">
        <w:r w:rsidDel="00F01A35">
          <w:rPr>
            <w:noProof/>
            <w:webHidden/>
          </w:rPr>
          <w:delText>54</w:delText>
        </w:r>
      </w:del>
      <w:r>
        <w:rPr>
          <w:noProof/>
          <w:webHidden/>
        </w:rPr>
        <w:fldChar w:fldCharType="end"/>
      </w:r>
      <w:r w:rsidRPr="009B12A9">
        <w:rPr>
          <w:rStyle w:val="Hyperlink"/>
          <w:noProof/>
        </w:rPr>
        <w:fldChar w:fldCharType="end"/>
      </w:r>
    </w:p>
    <w:p w:rsidR="00FF19C9" w:rsidRPr="00595B45" w:rsidRDefault="00FF19C9" w:rsidP="00BE4AC7">
      <w:pPr>
        <w:rPr>
          <w:rFonts w:cs="Times New Roman"/>
        </w:rPr>
      </w:pPr>
      <w:r w:rsidRPr="00595B45">
        <w:fldChar w:fldCharType="end"/>
      </w:r>
    </w:p>
    <w:p w:rsidR="00FF19C9" w:rsidRPr="00595B45" w:rsidRDefault="00FF19C9" w:rsidP="006E7E1E">
      <w:pPr>
        <w:rPr>
          <w:rFonts w:cs="Times New Roman"/>
        </w:rPr>
        <w:sectPr w:rsidR="00FF19C9" w:rsidRPr="00595B45" w:rsidSect="00063BAC">
          <w:headerReference w:type="default" r:id="rId7"/>
          <w:footerReference w:type="default" r:id="rId8"/>
          <w:pgSz w:w="11907" w:h="16840" w:code="9"/>
          <w:pgMar w:top="1440" w:right="1440" w:bottom="1440" w:left="1440" w:header="567" w:footer="567" w:gutter="0"/>
          <w:pgNumType w:fmt="lowerRoman"/>
          <w:cols w:space="708"/>
          <w:titlePg/>
          <w:docGrid w:linePitch="360"/>
        </w:sectPr>
      </w:pPr>
      <w:bookmarkStart w:id="487" w:name="_Toc517057939"/>
    </w:p>
    <w:p w:rsidR="00FF19C9" w:rsidRPr="00595B45" w:rsidRDefault="00FF19C9" w:rsidP="00733ED8">
      <w:pPr>
        <w:pStyle w:val="Heading1"/>
        <w:numPr>
          <w:ilvl w:val="0"/>
          <w:numId w:val="5"/>
        </w:numPr>
        <w:tabs>
          <w:tab w:val="clear" w:pos="360"/>
        </w:tabs>
        <w:ind w:left="1134" w:hanging="1134"/>
      </w:pPr>
      <w:bookmarkStart w:id="488" w:name="_Toc396126577"/>
      <w:r w:rsidRPr="00595B45">
        <w:t>Introduction</w:t>
      </w:r>
      <w:bookmarkEnd w:id="487"/>
      <w:bookmarkEnd w:id="488"/>
    </w:p>
    <w:p w:rsidR="00FF19C9" w:rsidRPr="00595B45" w:rsidRDefault="00FF19C9" w:rsidP="00733ED8">
      <w:pPr>
        <w:pStyle w:val="Heading2"/>
        <w:numPr>
          <w:ilvl w:val="1"/>
          <w:numId w:val="5"/>
        </w:numPr>
        <w:tabs>
          <w:tab w:val="clear" w:pos="720"/>
        </w:tabs>
        <w:ind w:left="0" w:firstLine="0"/>
      </w:pPr>
      <w:bookmarkStart w:id="489" w:name="_Toc396126578"/>
      <w:r w:rsidRPr="00595B45">
        <w:t>Purpose of this Document</w:t>
      </w:r>
      <w:bookmarkEnd w:id="489"/>
    </w:p>
    <w:p w:rsidR="00FF19C9" w:rsidRDefault="00FF19C9" w:rsidP="00EA2070">
      <w:pPr>
        <w:pStyle w:val="NormalIndent"/>
      </w:pPr>
      <w:r w:rsidRPr="00595B45">
        <w:t xml:space="preserve">This document identifies the information that is required in order that Affina application builders can be configured and then used to deliver </w:t>
      </w:r>
      <w:r>
        <w:t xml:space="preserve">appropriate </w:t>
      </w:r>
      <w:r w:rsidRPr="00595B45">
        <w:t xml:space="preserve">data personalised for </w:t>
      </w:r>
      <w:r>
        <w:t xml:space="preserve">the selected Device Type. </w:t>
      </w:r>
    </w:p>
    <w:p w:rsidR="00FF19C9" w:rsidRDefault="00FF19C9" w:rsidP="00EA2070">
      <w:pPr>
        <w:pStyle w:val="NormalIndent"/>
        <w:rPr>
          <w:rFonts w:cs="Times New Roman"/>
        </w:rPr>
      </w:pPr>
      <w:r>
        <w:t xml:space="preserve">Where the Device Type represents an NSAM, </w:t>
      </w:r>
      <w:r w:rsidRPr="00595B45">
        <w:t xml:space="preserve">the </w:t>
      </w:r>
      <w:r>
        <w:t xml:space="preserve">personalisation data will be for </w:t>
      </w:r>
      <w:r w:rsidRPr="00595B45">
        <w:t>MSA</w:t>
      </w:r>
      <w:r>
        <w:t xml:space="preserve"> and S2</w:t>
      </w:r>
      <w:r w:rsidRPr="00595B45">
        <w:t xml:space="preserve"> </w:t>
      </w:r>
      <w:r>
        <w:t>or</w:t>
      </w:r>
      <w:r w:rsidRPr="00595B45">
        <w:t xml:space="preserve"> S9 applications</w:t>
      </w:r>
      <w:r>
        <w:t>, suitable for writing</w:t>
      </w:r>
      <w:r w:rsidRPr="00595B45">
        <w:t xml:space="preserve"> to a SmartMX contact smart card</w:t>
      </w:r>
      <w:r>
        <w:t>, including TKF data for the MSA application</w:t>
      </w:r>
      <w:r w:rsidRPr="00595B45">
        <w:t>.</w:t>
      </w:r>
    </w:p>
    <w:p w:rsidR="00FF19C9" w:rsidRPr="002E2696" w:rsidRDefault="00FF19C9" w:rsidP="008B2155">
      <w:pPr>
        <w:pStyle w:val="NormalIndent"/>
        <w:rPr>
          <w:color w:val="548DD4"/>
        </w:rPr>
      </w:pPr>
      <w:r w:rsidRPr="002E2696">
        <w:rPr>
          <w:color w:val="548DD4"/>
        </w:rPr>
        <w:t>[E5] Where the Device Type represents a certificate, the personalisation data will be a device certificate, suitable for writing to a file.</w:t>
      </w:r>
    </w:p>
    <w:p w:rsidR="00FF19C9" w:rsidRPr="00595B45" w:rsidRDefault="00FF19C9" w:rsidP="00EA2070">
      <w:pPr>
        <w:pStyle w:val="NormalIndent"/>
        <w:rPr>
          <w:rFonts w:cs="Times New Roman"/>
        </w:rPr>
      </w:pPr>
      <w:r>
        <w:t>Additionally, this document defines NSAM specific reports that Affina needs to provide in support of this project. Such reports would not normally be within the scope of a document such as this, but they are included here as they are reporting on the data used in application personalisation.</w:t>
      </w:r>
    </w:p>
    <w:p w:rsidR="00FF19C9" w:rsidRPr="00595B45" w:rsidRDefault="00FF19C9" w:rsidP="00EA2070">
      <w:pPr>
        <w:pStyle w:val="NormalIndent"/>
      </w:pPr>
      <w:r w:rsidRPr="00595B45">
        <w:t>This document has been prepared for TLS on the basis of discussions and information made available</w:t>
      </w:r>
      <w:r>
        <w:t>, with the main source documents being [MSA Perso], [MSA Spec], [S2 APP] and [S9 SAM]</w:t>
      </w:r>
      <w:r w:rsidRPr="00595B45">
        <w:t>. Once this document has been approved, it shall form a set of instructions on how Affina is to personalise the MSA</w:t>
      </w:r>
      <w:r>
        <w:t>, S2</w:t>
      </w:r>
      <w:r w:rsidRPr="00595B45">
        <w:t xml:space="preserve"> and S9 applications</w:t>
      </w:r>
      <w:r>
        <w:t xml:space="preserve"> and also how to create device certificates</w:t>
      </w:r>
      <w:r w:rsidRPr="00595B45">
        <w:t>. At the point of approval, responsibility for the contents of this document will pass to TLS.</w:t>
      </w:r>
    </w:p>
    <w:p w:rsidR="00FF19C9" w:rsidRPr="00595B45" w:rsidRDefault="00FF19C9" w:rsidP="00EA2070">
      <w:pPr>
        <w:pStyle w:val="NormalIndent"/>
      </w:pPr>
      <w:r w:rsidRPr="00595B45">
        <w:t>Following document approval, it is expected that this document will, as appropriate, be maintained to cover any changes to existing Affina products and extended to cover any additional Affina products. Note that such work is beyond the scope of the current Aconite contract.</w:t>
      </w:r>
    </w:p>
    <w:p w:rsidR="00FF19C9" w:rsidRPr="00595B45" w:rsidRDefault="00FF19C9" w:rsidP="00733ED8">
      <w:pPr>
        <w:pStyle w:val="Heading2"/>
        <w:numPr>
          <w:ilvl w:val="1"/>
          <w:numId w:val="5"/>
        </w:numPr>
        <w:tabs>
          <w:tab w:val="clear" w:pos="720"/>
        </w:tabs>
        <w:ind w:left="0" w:firstLine="0"/>
      </w:pPr>
      <w:bookmarkStart w:id="490" w:name="_Toc396126579"/>
      <w:r w:rsidRPr="00595B45">
        <w:t>Scope of Document</w:t>
      </w:r>
      <w:bookmarkEnd w:id="490"/>
    </w:p>
    <w:p w:rsidR="00FF19C9" w:rsidRPr="00A938A7" w:rsidRDefault="00FF19C9" w:rsidP="00E01746">
      <w:pPr>
        <w:pStyle w:val="NormalIndent"/>
        <w:ind w:left="1170"/>
        <w:rPr>
          <w:rFonts w:cs="Times New Roman"/>
          <w:i/>
          <w:iCs/>
        </w:rPr>
      </w:pPr>
      <w:r>
        <w:t xml:space="preserve">The main scope of this document is to identify the functionality that is required for the project phase “Engagement 4”. However, discussions also lead to requirements for “Engagement 5” being captured and, whilst not currently contacted, these are also documented. For clarity, E5 requirements are identified as </w:t>
      </w:r>
      <w:r w:rsidRPr="00374E94">
        <w:rPr>
          <w:color w:val="548DD4"/>
        </w:rPr>
        <w:t>[</w:t>
      </w:r>
      <w:r w:rsidRPr="002E2696">
        <w:rPr>
          <w:color w:val="548DD4"/>
        </w:rPr>
        <w:t>E5</w:t>
      </w:r>
      <w:r w:rsidRPr="00374E94">
        <w:rPr>
          <w:color w:val="548DD4"/>
        </w:rPr>
        <w:t>]</w:t>
      </w:r>
      <w:r>
        <w:t xml:space="preserve"> and are coloured </w:t>
      </w:r>
      <w:r w:rsidRPr="00483A86">
        <w:rPr>
          <w:color w:val="548DD4"/>
        </w:rPr>
        <w:t>blue</w:t>
      </w:r>
      <w:r>
        <w:t>.</w:t>
      </w:r>
    </w:p>
    <w:p w:rsidR="00FF19C9" w:rsidRDefault="00FF19C9" w:rsidP="00BE6E2D">
      <w:pPr>
        <w:pStyle w:val="NormalIndent"/>
        <w:spacing w:after="240"/>
        <w:rPr>
          <w:rFonts w:cs="Times New Roman"/>
        </w:rPr>
      </w:pPr>
      <w:r w:rsidRPr="00595B45">
        <w:t>This document defines the personalisation of the MSA</w:t>
      </w:r>
      <w:r>
        <w:t>, S2,</w:t>
      </w:r>
      <w:r w:rsidRPr="00595B45">
        <w:t xml:space="preserve"> S9</w:t>
      </w:r>
      <w:r>
        <w:t xml:space="preserve"> and </w:t>
      </w:r>
      <w:r w:rsidRPr="00374E94">
        <w:rPr>
          <w:color w:val="548DD4"/>
        </w:rPr>
        <w:t>[</w:t>
      </w:r>
      <w:r w:rsidRPr="002E2696">
        <w:rPr>
          <w:color w:val="548DD4"/>
        </w:rPr>
        <w:t>E5</w:t>
      </w:r>
      <w:r w:rsidRPr="00374E94">
        <w:rPr>
          <w:color w:val="548DD4"/>
        </w:rPr>
        <w:t>]</w:t>
      </w:r>
      <w:r>
        <w:t xml:space="preserve"> </w:t>
      </w:r>
      <w:r w:rsidRPr="00E01746">
        <w:rPr>
          <w:color w:val="548DD4"/>
        </w:rPr>
        <w:t>Cert</w:t>
      </w:r>
      <w:r w:rsidRPr="00595B45">
        <w:t xml:space="preserve"> applications in terms of data that is held within Affina and in terms of data that is obtained by or generated by Affina. For the data that is held within Affina, it is further categorised by the configuration level (product, business application or application profile) at which it is stored. The following diagram depicts the configuration objects (products, business applications and application profiles) assumed within this document and the relationship between each of the configuration objects.</w:t>
      </w:r>
    </w:p>
    <w:p w:rsidR="00FF19C9" w:rsidRPr="00595B45" w:rsidRDefault="00FF19C9" w:rsidP="00CA2017">
      <w:pPr>
        <w:pStyle w:val="NormalIndent"/>
        <w:spacing w:after="240"/>
        <w:ind w:left="567"/>
        <w:rPr>
          <w:rFonts w:cs="Times New Roman"/>
        </w:rPr>
      </w:pPr>
      <w:ins w:id="491" w:author="wakkir" w:date="2015-10-22T00:37:00Z">
        <w:r>
          <w:rPr>
            <w:rFonts w:cs="Times New Roman"/>
          </w:rPr>
          <w:object w:dxaOrig="16777" w:dyaOrig="68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175.5pt" o:ole="">
              <v:imagedata r:id="rId9" o:title=""/>
            </v:shape>
            <o:OLEObject Type="Embed" ProgID="Visio.Drawing.11" ShapeID="_x0000_i1025" DrawAspect="Content" ObjectID="_1506980020" r:id="rId10"/>
          </w:object>
        </w:r>
      </w:ins>
    </w:p>
    <w:p w:rsidR="00FF19C9" w:rsidRPr="00595B45" w:rsidRDefault="00FF19C9" w:rsidP="00BE6E2D">
      <w:pPr>
        <w:pStyle w:val="NormalIndent"/>
        <w:spacing w:after="240"/>
      </w:pPr>
      <w:r w:rsidRPr="00595B45">
        <w:t>Data that is shared between MSA</w:t>
      </w:r>
      <w:r>
        <w:t xml:space="preserve">, S2, </w:t>
      </w:r>
      <w:r w:rsidRPr="00595B45">
        <w:t xml:space="preserve">S9 </w:t>
      </w:r>
      <w:r>
        <w:t xml:space="preserve">and </w:t>
      </w:r>
      <w:r w:rsidRPr="00E01746">
        <w:rPr>
          <w:color w:val="548DD4"/>
        </w:rPr>
        <w:t>Cert</w:t>
      </w:r>
      <w:r>
        <w:t xml:space="preserve"> </w:t>
      </w:r>
      <w:r w:rsidRPr="00595B45">
        <w:t>applications is specified at product level within this document.</w:t>
      </w:r>
    </w:p>
    <w:p w:rsidR="00FF19C9" w:rsidRDefault="00FF19C9" w:rsidP="00BE6E2D">
      <w:pPr>
        <w:pStyle w:val="NormalIndent"/>
        <w:spacing w:after="240"/>
      </w:pPr>
      <w:r>
        <w:t>The MSA application is mandatory for all NSAMs and the MSA configuration specified here will provide the personalisation data for this application.</w:t>
      </w:r>
    </w:p>
    <w:p w:rsidR="00FF19C9" w:rsidRDefault="00FF19C9" w:rsidP="00BE6E2D">
      <w:pPr>
        <w:pStyle w:val="NormalIndent"/>
        <w:spacing w:after="240"/>
      </w:pPr>
      <w:r>
        <w:t>The S9 application is optional for all NSAMs, but may not be present if the S2 application is loaded. S9 SAMs may also be imported into the system, but containing only the S9 application.</w:t>
      </w:r>
    </w:p>
    <w:p w:rsidR="00FF19C9" w:rsidRDefault="00FF19C9" w:rsidP="0008272C">
      <w:pPr>
        <w:pStyle w:val="NormalIndent"/>
        <w:spacing w:after="240"/>
      </w:pPr>
      <w:r>
        <w:t>The S2 application is optional for all NSAMs, but may not be present if the S9 application is loaded. S2 SAMs may also be imported into the system, but containing only the S2 application.</w:t>
      </w:r>
    </w:p>
    <w:p w:rsidR="00FF19C9" w:rsidRDefault="00FF19C9" w:rsidP="00BE6E2D">
      <w:pPr>
        <w:pStyle w:val="NormalIndent"/>
        <w:spacing w:after="240"/>
      </w:pPr>
      <w:r>
        <w:t>The TKF application will be configured to provide ticketing key data to the MSA application via post-issuance channels. The TKF application will not be involved with the issuance process.</w:t>
      </w:r>
    </w:p>
    <w:p w:rsidR="00FF19C9" w:rsidRPr="00671E5C" w:rsidRDefault="00FF19C9" w:rsidP="00BE6E2D">
      <w:pPr>
        <w:pStyle w:val="NormalIndent"/>
        <w:spacing w:after="240"/>
        <w:rPr>
          <w:color w:val="548DD4"/>
        </w:rPr>
      </w:pPr>
      <w:r w:rsidRPr="00671E5C">
        <w:rPr>
          <w:color w:val="548DD4"/>
        </w:rPr>
        <w:t>[E5] The Cert application only exists for device certificate requests and therefore will only be requested on its own (i.e. it cannot exist on an NSAM and NSAM applications cannot be associated with a certificate request). Ideally, the Cert application would exist as a separate product. However, because device identifiers are used within both NSAMs and device certificates, everything has been kept within one product.</w:t>
      </w:r>
    </w:p>
    <w:p w:rsidR="00FF19C9" w:rsidRDefault="00FF19C9" w:rsidP="00BE6E2D">
      <w:pPr>
        <w:pStyle w:val="NormalIndent"/>
        <w:spacing w:after="240"/>
        <w:rPr>
          <w:rFonts w:cs="Times New Roman"/>
        </w:rPr>
      </w:pPr>
      <w:r w:rsidRPr="00595B45">
        <w:t>This document does not address the details of the information to be supplied in the input request (as supplied from the requesting GUI) nor the supply of other personalisation data, such as the NSAM print data.</w:t>
      </w:r>
    </w:p>
    <w:p w:rsidR="00FF19C9" w:rsidRDefault="00FF19C9">
      <w:pPr>
        <w:overflowPunct/>
        <w:autoSpaceDE/>
        <w:autoSpaceDN/>
        <w:adjustRightInd/>
        <w:spacing w:after="0" w:line="240" w:lineRule="auto"/>
        <w:ind w:left="0"/>
        <w:textAlignment w:val="auto"/>
        <w:rPr>
          <w:rFonts w:cs="Times New Roman"/>
          <w:b/>
          <w:bCs/>
          <w:kern w:val="32"/>
          <w:sz w:val="26"/>
          <w:szCs w:val="26"/>
        </w:rPr>
      </w:pPr>
      <w:r>
        <w:rPr>
          <w:rFonts w:cs="Times New Roman"/>
        </w:rPr>
        <w:br w:type="page"/>
      </w:r>
    </w:p>
    <w:p w:rsidR="00FF19C9" w:rsidRPr="00595B45" w:rsidRDefault="00FF19C9" w:rsidP="00733ED8">
      <w:pPr>
        <w:pStyle w:val="Heading2"/>
        <w:numPr>
          <w:ilvl w:val="1"/>
          <w:numId w:val="5"/>
        </w:numPr>
        <w:tabs>
          <w:tab w:val="clear" w:pos="720"/>
        </w:tabs>
        <w:ind w:left="0" w:firstLine="0"/>
        <w:rPr>
          <w:rFonts w:cs="Times New Roman"/>
        </w:rPr>
      </w:pPr>
      <w:bookmarkStart w:id="492" w:name="_Toc396126580"/>
      <w:r w:rsidRPr="00595B45">
        <w:rPr>
          <w:b w:val="0"/>
          <w:bCs w:val="0"/>
        </w:rPr>
        <w:t>Glossary</w:t>
      </w:r>
      <w:bookmarkEnd w:id="492"/>
    </w:p>
    <w:tbl>
      <w:tblPr>
        <w:tblW w:w="7938" w:type="dxa"/>
        <w:tblInd w:w="12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tblPr>
      <w:tblGrid>
        <w:gridCol w:w="1701"/>
        <w:gridCol w:w="6237"/>
      </w:tblGrid>
      <w:tr w:rsidR="00FF19C9" w:rsidRPr="00595B45">
        <w:trPr>
          <w:cantSplit/>
          <w:tblHeader/>
        </w:trPr>
        <w:tc>
          <w:tcPr>
            <w:tcW w:w="1701" w:type="dxa"/>
            <w:tcBorders>
              <w:top w:val="single" w:sz="12" w:space="0" w:color="auto"/>
            </w:tcBorders>
            <w:shd w:val="clear" w:color="auto" w:fill="E0E0E0"/>
          </w:tcPr>
          <w:p w:rsidR="00FF19C9" w:rsidRPr="00595B45" w:rsidRDefault="00FF19C9" w:rsidP="00BE4AC7">
            <w:pPr>
              <w:pStyle w:val="TableHeading"/>
              <w:ind w:left="35"/>
            </w:pPr>
            <w:r w:rsidRPr="00595B45">
              <w:t>Term</w:t>
            </w:r>
          </w:p>
        </w:tc>
        <w:tc>
          <w:tcPr>
            <w:tcW w:w="6237" w:type="dxa"/>
            <w:tcBorders>
              <w:top w:val="single" w:sz="12" w:space="0" w:color="auto"/>
            </w:tcBorders>
            <w:shd w:val="clear" w:color="auto" w:fill="E0E0E0"/>
          </w:tcPr>
          <w:p w:rsidR="00FF19C9" w:rsidRPr="00595B45" w:rsidRDefault="00FF19C9" w:rsidP="00BE4AC7">
            <w:pPr>
              <w:pStyle w:val="TableHeading"/>
              <w:ind w:left="35"/>
            </w:pPr>
            <w:r w:rsidRPr="00595B45">
              <w:t>Meaning</w:t>
            </w:r>
          </w:p>
        </w:tc>
      </w:tr>
      <w:tr w:rsidR="00FF19C9" w:rsidRPr="00595B45">
        <w:trPr>
          <w:cantSplit/>
        </w:trPr>
        <w:tc>
          <w:tcPr>
            <w:tcW w:w="1701" w:type="dxa"/>
          </w:tcPr>
          <w:p w:rsidR="00FF19C9" w:rsidRPr="00595B45" w:rsidRDefault="00FF19C9" w:rsidP="00BE4AC7">
            <w:pPr>
              <w:pStyle w:val="Table"/>
              <w:ind w:left="35"/>
            </w:pPr>
            <w:r w:rsidRPr="00595B45">
              <w:t>AE</w:t>
            </w:r>
          </w:p>
        </w:tc>
        <w:tc>
          <w:tcPr>
            <w:tcW w:w="6237" w:type="dxa"/>
          </w:tcPr>
          <w:p w:rsidR="00FF19C9" w:rsidRPr="00595B45" w:rsidRDefault="00FF19C9" w:rsidP="00BE4AC7">
            <w:pPr>
              <w:pStyle w:val="Table"/>
              <w:ind w:left="35"/>
            </w:pPr>
            <w:r w:rsidRPr="00595B45">
              <w:t>Affina Enterprise</w:t>
            </w:r>
          </w:p>
        </w:tc>
      </w:tr>
      <w:tr w:rsidR="00FF19C9" w:rsidRPr="00595B45">
        <w:trPr>
          <w:cantSplit/>
        </w:trPr>
        <w:tc>
          <w:tcPr>
            <w:tcW w:w="1701" w:type="dxa"/>
          </w:tcPr>
          <w:p w:rsidR="00FF19C9" w:rsidRPr="00595B45" w:rsidRDefault="00FF19C9" w:rsidP="00BE4AC7">
            <w:pPr>
              <w:pStyle w:val="Table"/>
              <w:ind w:left="35"/>
            </w:pPr>
            <w:r w:rsidRPr="00595B45">
              <w:t>AID</w:t>
            </w:r>
          </w:p>
        </w:tc>
        <w:tc>
          <w:tcPr>
            <w:tcW w:w="6237" w:type="dxa"/>
          </w:tcPr>
          <w:p w:rsidR="00FF19C9" w:rsidRPr="00595B45" w:rsidRDefault="00FF19C9" w:rsidP="00BE4AC7">
            <w:pPr>
              <w:pStyle w:val="Table"/>
              <w:ind w:left="35"/>
            </w:pPr>
            <w:r w:rsidRPr="00595B45">
              <w:t>Application Identifier</w:t>
            </w:r>
          </w:p>
        </w:tc>
      </w:tr>
      <w:tr w:rsidR="00FF19C9" w:rsidRPr="00595B45">
        <w:trPr>
          <w:cantSplit/>
        </w:trPr>
        <w:tc>
          <w:tcPr>
            <w:tcW w:w="1701" w:type="dxa"/>
          </w:tcPr>
          <w:p w:rsidR="00FF19C9" w:rsidRDefault="00FF19C9" w:rsidP="00BE4AC7">
            <w:pPr>
              <w:pStyle w:val="Table"/>
              <w:ind w:left="35"/>
            </w:pPr>
            <w:r>
              <w:t>APDU</w:t>
            </w:r>
          </w:p>
        </w:tc>
        <w:tc>
          <w:tcPr>
            <w:tcW w:w="6237" w:type="dxa"/>
          </w:tcPr>
          <w:p w:rsidR="00FF19C9" w:rsidRDefault="00FF19C9" w:rsidP="00BE4AC7">
            <w:pPr>
              <w:pStyle w:val="Table"/>
              <w:ind w:left="35"/>
            </w:pPr>
            <w:r>
              <w:t>Application Protocol Data Unit</w:t>
            </w:r>
          </w:p>
        </w:tc>
      </w:tr>
      <w:tr w:rsidR="00FF19C9" w:rsidRPr="00595B45">
        <w:trPr>
          <w:cantSplit/>
        </w:trPr>
        <w:tc>
          <w:tcPr>
            <w:tcW w:w="1701" w:type="dxa"/>
          </w:tcPr>
          <w:p w:rsidR="00FF19C9" w:rsidRPr="00595B45" w:rsidRDefault="00FF19C9" w:rsidP="00BE4AC7">
            <w:pPr>
              <w:pStyle w:val="Table"/>
              <w:ind w:left="35"/>
              <w:rPr>
                <w:rFonts w:cs="Times New Roman"/>
              </w:rPr>
            </w:pPr>
            <w:r>
              <w:t>BE</w:t>
            </w:r>
          </w:p>
        </w:tc>
        <w:tc>
          <w:tcPr>
            <w:tcW w:w="6237" w:type="dxa"/>
          </w:tcPr>
          <w:p w:rsidR="00FF19C9" w:rsidRPr="00595B45" w:rsidRDefault="00FF19C9" w:rsidP="00BE4AC7">
            <w:pPr>
              <w:pStyle w:val="Table"/>
              <w:ind w:left="35"/>
              <w:rPr>
                <w:rFonts w:cs="Times New Roman"/>
              </w:rPr>
            </w:pPr>
            <w:r>
              <w:t>Business Entity</w:t>
            </w:r>
          </w:p>
        </w:tc>
      </w:tr>
      <w:tr w:rsidR="00FF19C9" w:rsidRPr="00595B45">
        <w:trPr>
          <w:cantSplit/>
        </w:trPr>
        <w:tc>
          <w:tcPr>
            <w:tcW w:w="1701" w:type="dxa"/>
          </w:tcPr>
          <w:p w:rsidR="00FF19C9" w:rsidRPr="00595B45" w:rsidRDefault="00FF19C9" w:rsidP="00BE4AC7">
            <w:pPr>
              <w:pStyle w:val="Table"/>
              <w:ind w:left="35"/>
              <w:rPr>
                <w:rFonts w:cs="Times New Roman"/>
              </w:rPr>
            </w:pPr>
            <w:r>
              <w:t>CA</w:t>
            </w:r>
          </w:p>
        </w:tc>
        <w:tc>
          <w:tcPr>
            <w:tcW w:w="6237" w:type="dxa"/>
          </w:tcPr>
          <w:p w:rsidR="00FF19C9" w:rsidRPr="00595B45" w:rsidRDefault="00FF19C9" w:rsidP="00BE4AC7">
            <w:pPr>
              <w:pStyle w:val="Table"/>
              <w:ind w:left="35"/>
              <w:rPr>
                <w:rFonts w:cs="Times New Roman"/>
              </w:rPr>
            </w:pPr>
            <w:r>
              <w:t>Certification Authority</w:t>
            </w:r>
          </w:p>
        </w:tc>
      </w:tr>
      <w:tr w:rsidR="00FF19C9" w:rsidRPr="00595B45">
        <w:trPr>
          <w:cantSplit/>
        </w:trPr>
        <w:tc>
          <w:tcPr>
            <w:tcW w:w="1701" w:type="dxa"/>
          </w:tcPr>
          <w:p w:rsidR="00FF19C9" w:rsidRPr="00595B45" w:rsidRDefault="00FF19C9" w:rsidP="00BE4AC7">
            <w:pPr>
              <w:pStyle w:val="Table"/>
              <w:ind w:left="35"/>
            </w:pPr>
            <w:r w:rsidRPr="00595B45">
              <w:t>CRL</w:t>
            </w:r>
          </w:p>
        </w:tc>
        <w:tc>
          <w:tcPr>
            <w:tcW w:w="6237" w:type="dxa"/>
          </w:tcPr>
          <w:p w:rsidR="00FF19C9" w:rsidRPr="00595B45" w:rsidRDefault="00FF19C9" w:rsidP="00BE4AC7">
            <w:pPr>
              <w:pStyle w:val="Table"/>
              <w:ind w:left="35"/>
            </w:pPr>
            <w:r w:rsidRPr="00595B45">
              <w:t>Certificate Revocation List</w:t>
            </w:r>
          </w:p>
        </w:tc>
      </w:tr>
      <w:tr w:rsidR="00FF19C9" w:rsidRPr="00595B45">
        <w:trPr>
          <w:cantSplit/>
        </w:trPr>
        <w:tc>
          <w:tcPr>
            <w:tcW w:w="1701" w:type="dxa"/>
          </w:tcPr>
          <w:p w:rsidR="00FF19C9" w:rsidRPr="00595B45" w:rsidRDefault="00FF19C9" w:rsidP="00BE4AC7">
            <w:pPr>
              <w:pStyle w:val="Table"/>
              <w:ind w:left="35"/>
            </w:pPr>
            <w:r w:rsidRPr="00595B45">
              <w:t>CRT</w:t>
            </w:r>
          </w:p>
        </w:tc>
        <w:tc>
          <w:tcPr>
            <w:tcW w:w="6237" w:type="dxa"/>
          </w:tcPr>
          <w:p w:rsidR="00FF19C9" w:rsidRPr="00595B45" w:rsidRDefault="00FF19C9" w:rsidP="00BE4AC7">
            <w:pPr>
              <w:pStyle w:val="Table"/>
              <w:ind w:left="35"/>
            </w:pPr>
            <w:r w:rsidRPr="00595B45">
              <w:t>Chinese Remainder Theorem</w:t>
            </w:r>
          </w:p>
        </w:tc>
      </w:tr>
      <w:tr w:rsidR="00FF19C9" w:rsidRPr="00595B45">
        <w:trPr>
          <w:cantSplit/>
        </w:trPr>
        <w:tc>
          <w:tcPr>
            <w:tcW w:w="1701" w:type="dxa"/>
          </w:tcPr>
          <w:p w:rsidR="00FF19C9" w:rsidRPr="00595B45" w:rsidRDefault="00FF19C9" w:rsidP="00BE4AC7">
            <w:pPr>
              <w:pStyle w:val="Table"/>
              <w:ind w:left="35"/>
              <w:rPr>
                <w:rFonts w:cs="Times New Roman"/>
              </w:rPr>
            </w:pPr>
            <w:r>
              <w:t>CVK</w:t>
            </w:r>
          </w:p>
        </w:tc>
        <w:tc>
          <w:tcPr>
            <w:tcW w:w="6237" w:type="dxa"/>
          </w:tcPr>
          <w:p w:rsidR="00FF19C9" w:rsidRPr="00595B45" w:rsidRDefault="00FF19C9" w:rsidP="00BE4AC7">
            <w:pPr>
              <w:pStyle w:val="Table"/>
              <w:ind w:left="35"/>
              <w:rPr>
                <w:rFonts w:cs="Times New Roman"/>
              </w:rPr>
            </w:pPr>
            <w:r>
              <w:t>Ceiling Value Key</w:t>
            </w:r>
          </w:p>
        </w:tc>
      </w:tr>
      <w:tr w:rsidR="00FF19C9" w:rsidRPr="00595B45">
        <w:trPr>
          <w:cantSplit/>
        </w:trPr>
        <w:tc>
          <w:tcPr>
            <w:tcW w:w="1701" w:type="dxa"/>
          </w:tcPr>
          <w:p w:rsidR="00FF19C9" w:rsidRPr="00595B45" w:rsidRDefault="00FF19C9" w:rsidP="00BE4AC7">
            <w:pPr>
              <w:pStyle w:val="Table"/>
              <w:ind w:left="35"/>
            </w:pPr>
            <w:r w:rsidRPr="00595B45">
              <w:t>DER</w:t>
            </w:r>
          </w:p>
        </w:tc>
        <w:tc>
          <w:tcPr>
            <w:tcW w:w="6237" w:type="dxa"/>
          </w:tcPr>
          <w:p w:rsidR="00FF19C9" w:rsidRPr="00595B45" w:rsidRDefault="00FF19C9" w:rsidP="00BE4AC7">
            <w:pPr>
              <w:pStyle w:val="Table"/>
              <w:ind w:left="35"/>
            </w:pPr>
            <w:r w:rsidRPr="00595B45">
              <w:t>Distinguished Encoding Rule</w:t>
            </w:r>
          </w:p>
        </w:tc>
      </w:tr>
      <w:tr w:rsidR="00FF19C9" w:rsidRPr="00595B45">
        <w:trPr>
          <w:cantSplit/>
        </w:trPr>
        <w:tc>
          <w:tcPr>
            <w:tcW w:w="1701" w:type="dxa"/>
          </w:tcPr>
          <w:p w:rsidR="00FF19C9" w:rsidRDefault="00FF19C9" w:rsidP="001030F7">
            <w:pPr>
              <w:pStyle w:val="Table"/>
              <w:ind w:left="35"/>
            </w:pPr>
            <w:r>
              <w:t>E4</w:t>
            </w:r>
          </w:p>
        </w:tc>
        <w:tc>
          <w:tcPr>
            <w:tcW w:w="6237" w:type="dxa"/>
          </w:tcPr>
          <w:p w:rsidR="00FF19C9" w:rsidRDefault="00FF19C9" w:rsidP="001030F7">
            <w:pPr>
              <w:pStyle w:val="Table"/>
              <w:ind w:left="35"/>
            </w:pPr>
            <w:r>
              <w:t>Engagement 4; the NKAM development phase that this document pertains to.</w:t>
            </w:r>
          </w:p>
        </w:tc>
      </w:tr>
      <w:tr w:rsidR="00FF19C9" w:rsidRPr="00595B45">
        <w:trPr>
          <w:cantSplit/>
        </w:trPr>
        <w:tc>
          <w:tcPr>
            <w:tcW w:w="1701" w:type="dxa"/>
          </w:tcPr>
          <w:p w:rsidR="00FF19C9" w:rsidRDefault="00FF19C9" w:rsidP="001030F7">
            <w:pPr>
              <w:pStyle w:val="Table"/>
              <w:ind w:left="35"/>
            </w:pPr>
            <w:r>
              <w:t>E5</w:t>
            </w:r>
          </w:p>
        </w:tc>
        <w:tc>
          <w:tcPr>
            <w:tcW w:w="6237" w:type="dxa"/>
          </w:tcPr>
          <w:p w:rsidR="00FF19C9" w:rsidRDefault="00FF19C9" w:rsidP="001030F7">
            <w:pPr>
              <w:pStyle w:val="Table"/>
              <w:ind w:left="35"/>
            </w:pPr>
            <w:r>
              <w:t xml:space="preserve">Engagement 5; A future NKAM development phase </w:t>
            </w:r>
          </w:p>
        </w:tc>
      </w:tr>
      <w:tr w:rsidR="00FF19C9" w:rsidRPr="00595B45">
        <w:trPr>
          <w:cantSplit/>
        </w:trPr>
        <w:tc>
          <w:tcPr>
            <w:tcW w:w="1701" w:type="dxa"/>
          </w:tcPr>
          <w:p w:rsidR="00FF19C9" w:rsidRPr="00595B45" w:rsidRDefault="00FF19C9" w:rsidP="00BE4AC7">
            <w:pPr>
              <w:pStyle w:val="Table"/>
              <w:ind w:left="35"/>
            </w:pPr>
            <w:r w:rsidRPr="00595B45">
              <w:t>GUI</w:t>
            </w:r>
          </w:p>
        </w:tc>
        <w:tc>
          <w:tcPr>
            <w:tcW w:w="6237" w:type="dxa"/>
          </w:tcPr>
          <w:p w:rsidR="00FF19C9" w:rsidRPr="00595B45" w:rsidRDefault="00FF19C9" w:rsidP="00BE4AC7">
            <w:pPr>
              <w:pStyle w:val="Table"/>
              <w:ind w:left="35"/>
            </w:pPr>
            <w:r w:rsidRPr="00595B45">
              <w:t>Graphical User Interface</w:t>
            </w:r>
          </w:p>
        </w:tc>
      </w:tr>
      <w:tr w:rsidR="00FF19C9" w:rsidRPr="00595B45">
        <w:trPr>
          <w:cantSplit/>
        </w:trPr>
        <w:tc>
          <w:tcPr>
            <w:tcW w:w="1701" w:type="dxa"/>
          </w:tcPr>
          <w:p w:rsidR="00FF19C9" w:rsidRPr="00595B45" w:rsidRDefault="00FF19C9" w:rsidP="00BE4AC7">
            <w:pPr>
              <w:pStyle w:val="Table"/>
              <w:ind w:left="35"/>
            </w:pPr>
            <w:r w:rsidRPr="00595B45">
              <w:t>ISIN</w:t>
            </w:r>
          </w:p>
        </w:tc>
        <w:tc>
          <w:tcPr>
            <w:tcW w:w="6237" w:type="dxa"/>
          </w:tcPr>
          <w:p w:rsidR="00FF19C9" w:rsidRPr="00595B45" w:rsidRDefault="00FF19C9" w:rsidP="00BE4AC7">
            <w:pPr>
              <w:pStyle w:val="Table"/>
              <w:ind w:left="35"/>
            </w:pPr>
            <w:r w:rsidRPr="00595B45">
              <w:t>Issuer Specific Identification Number</w:t>
            </w:r>
          </w:p>
        </w:tc>
      </w:tr>
      <w:tr w:rsidR="00FF19C9" w:rsidRPr="00595B45">
        <w:trPr>
          <w:cantSplit/>
        </w:trPr>
        <w:tc>
          <w:tcPr>
            <w:tcW w:w="1701" w:type="dxa"/>
          </w:tcPr>
          <w:p w:rsidR="00FF19C9" w:rsidRPr="00595B45" w:rsidRDefault="00FF19C9" w:rsidP="00BE4AC7">
            <w:pPr>
              <w:pStyle w:val="Table"/>
              <w:ind w:left="35"/>
              <w:rPr>
                <w:rFonts w:cs="Times New Roman"/>
              </w:rPr>
            </w:pPr>
            <w:r>
              <w:t>KLK</w:t>
            </w:r>
          </w:p>
        </w:tc>
        <w:tc>
          <w:tcPr>
            <w:tcW w:w="6237" w:type="dxa"/>
          </w:tcPr>
          <w:p w:rsidR="00FF19C9" w:rsidRPr="00595B45" w:rsidRDefault="00FF19C9" w:rsidP="00BE4AC7">
            <w:pPr>
              <w:pStyle w:val="Table"/>
              <w:ind w:left="35"/>
              <w:rPr>
                <w:rFonts w:cs="Times New Roman"/>
              </w:rPr>
            </w:pPr>
            <w:r>
              <w:t>Key Loading Key</w:t>
            </w:r>
          </w:p>
        </w:tc>
      </w:tr>
      <w:tr w:rsidR="00FF19C9" w:rsidRPr="00595B45">
        <w:trPr>
          <w:cantSplit/>
        </w:trPr>
        <w:tc>
          <w:tcPr>
            <w:tcW w:w="1701" w:type="dxa"/>
          </w:tcPr>
          <w:p w:rsidR="00FF19C9" w:rsidRPr="00595B45" w:rsidRDefault="00FF19C9" w:rsidP="00BE4AC7">
            <w:pPr>
              <w:pStyle w:val="Table"/>
              <w:ind w:left="35"/>
              <w:rPr>
                <w:rFonts w:cs="Times New Roman"/>
              </w:rPr>
            </w:pPr>
            <w:r>
              <w:t>KTR</w:t>
            </w:r>
          </w:p>
        </w:tc>
        <w:tc>
          <w:tcPr>
            <w:tcW w:w="6237" w:type="dxa"/>
          </w:tcPr>
          <w:p w:rsidR="00FF19C9" w:rsidRPr="00595B45" w:rsidRDefault="00FF19C9" w:rsidP="00BE4AC7">
            <w:pPr>
              <w:pStyle w:val="Table"/>
              <w:ind w:left="35"/>
              <w:rPr>
                <w:rFonts w:cs="Times New Roman"/>
              </w:rPr>
            </w:pPr>
            <w:r>
              <w:t>Key Transfer Reader</w:t>
            </w:r>
          </w:p>
        </w:tc>
      </w:tr>
      <w:tr w:rsidR="00FF19C9" w:rsidRPr="00595B45">
        <w:trPr>
          <w:cantSplit/>
        </w:trPr>
        <w:tc>
          <w:tcPr>
            <w:tcW w:w="1701" w:type="dxa"/>
          </w:tcPr>
          <w:p w:rsidR="00FF19C9" w:rsidRPr="00595B45" w:rsidRDefault="00FF19C9" w:rsidP="00BE4AC7">
            <w:pPr>
              <w:pStyle w:val="Table"/>
              <w:ind w:left="35"/>
            </w:pPr>
            <w:r w:rsidRPr="00595B45">
              <w:t>MSA</w:t>
            </w:r>
          </w:p>
        </w:tc>
        <w:tc>
          <w:tcPr>
            <w:tcW w:w="6237" w:type="dxa"/>
          </w:tcPr>
          <w:p w:rsidR="00FF19C9" w:rsidRPr="00595B45" w:rsidRDefault="00FF19C9" w:rsidP="00BE4AC7">
            <w:pPr>
              <w:pStyle w:val="Table"/>
              <w:ind w:left="35"/>
            </w:pPr>
            <w:r w:rsidRPr="00595B45">
              <w:t>Migration Security Architecture</w:t>
            </w:r>
          </w:p>
        </w:tc>
      </w:tr>
      <w:tr w:rsidR="00FF19C9" w:rsidRPr="00595B45">
        <w:trPr>
          <w:cantSplit/>
        </w:trPr>
        <w:tc>
          <w:tcPr>
            <w:tcW w:w="1701" w:type="dxa"/>
          </w:tcPr>
          <w:p w:rsidR="00FF19C9" w:rsidRDefault="00FF19C9" w:rsidP="00CA2017">
            <w:pPr>
              <w:pStyle w:val="Table"/>
              <w:ind w:left="35"/>
            </w:pPr>
            <w:r>
              <w:t>NCRS</w:t>
            </w:r>
          </w:p>
        </w:tc>
        <w:tc>
          <w:tcPr>
            <w:tcW w:w="6237" w:type="dxa"/>
          </w:tcPr>
          <w:p w:rsidR="00FF19C9" w:rsidRDefault="00FF19C9" w:rsidP="003B7258">
            <w:pPr>
              <w:pStyle w:val="Table"/>
              <w:ind w:left="35"/>
            </w:pPr>
            <w:r>
              <w:t>New Ceiling Reload Server</w:t>
            </w:r>
          </w:p>
        </w:tc>
      </w:tr>
      <w:tr w:rsidR="00FF19C9" w:rsidRPr="00595B45">
        <w:trPr>
          <w:cantSplit/>
        </w:trPr>
        <w:tc>
          <w:tcPr>
            <w:tcW w:w="1701" w:type="dxa"/>
          </w:tcPr>
          <w:p w:rsidR="00FF19C9" w:rsidRPr="00595B45" w:rsidRDefault="00FF19C9" w:rsidP="00CA2017">
            <w:pPr>
              <w:pStyle w:val="Table"/>
              <w:ind w:left="35"/>
              <w:rPr>
                <w:rFonts w:cs="Times New Roman"/>
              </w:rPr>
            </w:pPr>
            <w:r>
              <w:t>NSAM</w:t>
            </w:r>
          </w:p>
        </w:tc>
        <w:tc>
          <w:tcPr>
            <w:tcW w:w="6237" w:type="dxa"/>
          </w:tcPr>
          <w:p w:rsidR="00FF19C9" w:rsidRPr="00595B45" w:rsidRDefault="00FF19C9" w:rsidP="003B7258">
            <w:pPr>
              <w:pStyle w:val="Table"/>
              <w:ind w:left="35"/>
              <w:rPr>
                <w:rFonts w:cs="Times New Roman"/>
              </w:rPr>
            </w:pPr>
            <w:r>
              <w:t>New Secure</w:t>
            </w:r>
            <w:r w:rsidRPr="00595B45">
              <w:t xml:space="preserve"> </w:t>
            </w:r>
            <w:r>
              <w:t>Access Module</w:t>
            </w:r>
          </w:p>
        </w:tc>
      </w:tr>
      <w:tr w:rsidR="00FF19C9" w:rsidRPr="00595B45">
        <w:trPr>
          <w:cantSplit/>
        </w:trPr>
        <w:tc>
          <w:tcPr>
            <w:tcW w:w="1701" w:type="dxa"/>
          </w:tcPr>
          <w:p w:rsidR="00FF19C9" w:rsidRPr="00595B45" w:rsidRDefault="00FF19C9" w:rsidP="00BE4AC7">
            <w:pPr>
              <w:pStyle w:val="Table"/>
              <w:ind w:left="35"/>
              <w:rPr>
                <w:rFonts w:cs="Times New Roman"/>
              </w:rPr>
            </w:pPr>
            <w:r>
              <w:t>TKF</w:t>
            </w:r>
          </w:p>
        </w:tc>
        <w:tc>
          <w:tcPr>
            <w:tcW w:w="6237" w:type="dxa"/>
          </w:tcPr>
          <w:p w:rsidR="00FF19C9" w:rsidRPr="00595B45" w:rsidRDefault="00FF19C9" w:rsidP="00BE4AC7">
            <w:pPr>
              <w:pStyle w:val="Table"/>
              <w:ind w:left="35"/>
              <w:rPr>
                <w:rFonts w:cs="Times New Roman"/>
              </w:rPr>
            </w:pPr>
            <w:r>
              <w:t>Ticketing Key File</w:t>
            </w:r>
          </w:p>
        </w:tc>
      </w:tr>
      <w:tr w:rsidR="00FF19C9" w:rsidRPr="00595B45">
        <w:trPr>
          <w:cantSplit/>
        </w:trPr>
        <w:tc>
          <w:tcPr>
            <w:tcW w:w="1701" w:type="dxa"/>
          </w:tcPr>
          <w:p w:rsidR="00FF19C9" w:rsidRDefault="00FF19C9" w:rsidP="00BE4AC7">
            <w:pPr>
              <w:pStyle w:val="Table"/>
              <w:ind w:left="35"/>
            </w:pPr>
            <w:r>
              <w:t>QCM</w:t>
            </w:r>
          </w:p>
        </w:tc>
        <w:tc>
          <w:tcPr>
            <w:tcW w:w="6237" w:type="dxa"/>
          </w:tcPr>
          <w:p w:rsidR="00FF19C9" w:rsidRDefault="00FF19C9" w:rsidP="00BE4AC7">
            <w:pPr>
              <w:pStyle w:val="Table"/>
              <w:ind w:left="35"/>
            </w:pPr>
            <w:r>
              <w:t>Query Card Manifest</w:t>
            </w:r>
          </w:p>
        </w:tc>
      </w:tr>
      <w:tr w:rsidR="00FF19C9" w:rsidRPr="00595B45">
        <w:trPr>
          <w:cantSplit/>
        </w:trPr>
        <w:tc>
          <w:tcPr>
            <w:tcW w:w="1701" w:type="dxa"/>
          </w:tcPr>
          <w:p w:rsidR="00FF19C9" w:rsidRPr="00595B45" w:rsidRDefault="00FF19C9" w:rsidP="00BE4AC7">
            <w:pPr>
              <w:pStyle w:val="Table"/>
              <w:ind w:left="35"/>
              <w:rPr>
                <w:rFonts w:cs="Times New Roman"/>
              </w:rPr>
            </w:pPr>
            <w:r>
              <w:t>SAM</w:t>
            </w:r>
          </w:p>
        </w:tc>
        <w:tc>
          <w:tcPr>
            <w:tcW w:w="6237" w:type="dxa"/>
          </w:tcPr>
          <w:p w:rsidR="00FF19C9" w:rsidRPr="00595B45" w:rsidRDefault="00FF19C9" w:rsidP="00BE4AC7">
            <w:pPr>
              <w:pStyle w:val="Table"/>
              <w:ind w:left="35"/>
              <w:rPr>
                <w:rFonts w:cs="Times New Roman"/>
              </w:rPr>
            </w:pPr>
            <w:r>
              <w:t>Secure Access Module</w:t>
            </w:r>
          </w:p>
        </w:tc>
      </w:tr>
      <w:tr w:rsidR="00FF19C9" w:rsidRPr="00595B45">
        <w:trPr>
          <w:cantSplit/>
        </w:trPr>
        <w:tc>
          <w:tcPr>
            <w:tcW w:w="1701" w:type="dxa"/>
          </w:tcPr>
          <w:p w:rsidR="00FF19C9" w:rsidRPr="00595B45" w:rsidRDefault="00FF19C9" w:rsidP="00BE4AC7">
            <w:pPr>
              <w:pStyle w:val="Table"/>
              <w:ind w:left="35"/>
              <w:rPr>
                <w:rFonts w:cs="Times New Roman"/>
              </w:rPr>
            </w:pPr>
            <w:r>
              <w:t>SM</w:t>
            </w:r>
          </w:p>
        </w:tc>
        <w:tc>
          <w:tcPr>
            <w:tcW w:w="6237" w:type="dxa"/>
          </w:tcPr>
          <w:p w:rsidR="00FF19C9" w:rsidRPr="00595B45" w:rsidRDefault="00FF19C9" w:rsidP="00BE4AC7">
            <w:pPr>
              <w:pStyle w:val="Table"/>
              <w:ind w:left="35"/>
              <w:rPr>
                <w:rFonts w:cs="Times New Roman"/>
              </w:rPr>
            </w:pPr>
            <w:r>
              <w:t>Secure Modules CA</w:t>
            </w:r>
          </w:p>
        </w:tc>
      </w:tr>
      <w:tr w:rsidR="00FF19C9" w:rsidRPr="00595B45">
        <w:trPr>
          <w:cantSplit/>
        </w:trPr>
        <w:tc>
          <w:tcPr>
            <w:tcW w:w="1701" w:type="dxa"/>
          </w:tcPr>
          <w:p w:rsidR="00FF19C9" w:rsidRPr="00595B45" w:rsidRDefault="00FF19C9" w:rsidP="00BE4AC7">
            <w:pPr>
              <w:pStyle w:val="Table"/>
              <w:ind w:left="35"/>
            </w:pPr>
            <w:r w:rsidRPr="00595B45">
              <w:t>TLA</w:t>
            </w:r>
          </w:p>
        </w:tc>
        <w:tc>
          <w:tcPr>
            <w:tcW w:w="6237" w:type="dxa"/>
          </w:tcPr>
          <w:p w:rsidR="00FF19C9" w:rsidRPr="00595B45" w:rsidRDefault="00FF19C9" w:rsidP="00BE4AC7">
            <w:pPr>
              <w:pStyle w:val="Table"/>
              <w:ind w:left="35"/>
            </w:pPr>
            <w:r w:rsidRPr="00595B45">
              <w:t>Three Letter Acronym (or trigram)</w:t>
            </w:r>
          </w:p>
        </w:tc>
      </w:tr>
      <w:tr w:rsidR="00FF19C9" w:rsidRPr="00595B45">
        <w:trPr>
          <w:cantSplit/>
        </w:trPr>
        <w:tc>
          <w:tcPr>
            <w:tcW w:w="1701" w:type="dxa"/>
          </w:tcPr>
          <w:p w:rsidR="00FF19C9" w:rsidRPr="00595B45" w:rsidRDefault="00FF19C9" w:rsidP="00BE4AC7">
            <w:pPr>
              <w:pStyle w:val="Table"/>
              <w:ind w:left="35"/>
            </w:pPr>
            <w:r w:rsidRPr="00595B45">
              <w:t>TLS</w:t>
            </w:r>
          </w:p>
        </w:tc>
        <w:tc>
          <w:tcPr>
            <w:tcW w:w="6237" w:type="dxa"/>
          </w:tcPr>
          <w:p w:rsidR="00FF19C9" w:rsidRPr="00595B45" w:rsidRDefault="00FF19C9" w:rsidP="00BE4AC7">
            <w:pPr>
              <w:pStyle w:val="Table"/>
              <w:ind w:left="35"/>
            </w:pPr>
            <w:r w:rsidRPr="00595B45">
              <w:t>Trans Link Systems</w:t>
            </w:r>
          </w:p>
        </w:tc>
      </w:tr>
      <w:tr w:rsidR="00FF19C9" w:rsidRPr="00595B45">
        <w:trPr>
          <w:cantSplit/>
        </w:trPr>
        <w:tc>
          <w:tcPr>
            <w:tcW w:w="1701" w:type="dxa"/>
            <w:tcBorders>
              <w:bottom w:val="single" w:sz="12" w:space="0" w:color="auto"/>
            </w:tcBorders>
          </w:tcPr>
          <w:p w:rsidR="00FF19C9" w:rsidRPr="00595B45" w:rsidRDefault="00FF19C9" w:rsidP="00BE4AC7">
            <w:pPr>
              <w:pStyle w:val="Table"/>
              <w:ind w:left="35"/>
              <w:rPr>
                <w:rFonts w:cs="Times New Roman"/>
              </w:rPr>
            </w:pPr>
            <w:r>
              <w:t>WS</w:t>
            </w:r>
          </w:p>
        </w:tc>
        <w:tc>
          <w:tcPr>
            <w:tcW w:w="6237" w:type="dxa"/>
            <w:tcBorders>
              <w:bottom w:val="single" w:sz="12" w:space="0" w:color="auto"/>
            </w:tcBorders>
          </w:tcPr>
          <w:p w:rsidR="00FF19C9" w:rsidRPr="00595B45" w:rsidRDefault="00FF19C9" w:rsidP="00BE4AC7">
            <w:pPr>
              <w:pStyle w:val="Table"/>
              <w:ind w:left="35"/>
              <w:rPr>
                <w:rFonts w:cs="Times New Roman"/>
              </w:rPr>
            </w:pPr>
            <w:r>
              <w:t>Web Services CA</w:t>
            </w:r>
          </w:p>
        </w:tc>
      </w:tr>
    </w:tbl>
    <w:p w:rsidR="00FF19C9" w:rsidRDefault="00FF19C9" w:rsidP="006E7E1E">
      <w:pPr>
        <w:pStyle w:val="NormalIndent"/>
        <w:rPr>
          <w:rFonts w:cs="Times New Roman"/>
        </w:rPr>
      </w:pPr>
    </w:p>
    <w:p w:rsidR="00FF19C9" w:rsidRPr="00595B45" w:rsidRDefault="00FF19C9" w:rsidP="00882D62">
      <w:pPr>
        <w:pStyle w:val="Heading2"/>
        <w:numPr>
          <w:ilvl w:val="1"/>
          <w:numId w:val="5"/>
        </w:numPr>
        <w:tabs>
          <w:tab w:val="clear" w:pos="720"/>
        </w:tabs>
        <w:ind w:left="0" w:firstLine="0"/>
        <w:rPr>
          <w:rFonts w:cs="Times New Roman"/>
        </w:rPr>
      </w:pPr>
      <w:bookmarkStart w:id="493" w:name="_Toc396126581"/>
      <w:r>
        <w:rPr>
          <w:b w:val="0"/>
          <w:bCs w:val="0"/>
        </w:rPr>
        <w:t>Outstanding issues</w:t>
      </w:r>
      <w:bookmarkEnd w:id="493"/>
    </w:p>
    <w:p w:rsidR="00FF19C9" w:rsidRDefault="00FF19C9">
      <w:pPr>
        <w:pStyle w:val="NormalIndent"/>
        <w:numPr>
          <w:ilvl w:val="0"/>
          <w:numId w:val="48"/>
        </w:numPr>
      </w:pPr>
      <w:r>
        <w:t>S2 Application EEPROM occupancy</w:t>
      </w:r>
    </w:p>
    <w:p w:rsidR="00FF19C9" w:rsidRPr="00595B45" w:rsidRDefault="00FF19C9" w:rsidP="00733ED8">
      <w:pPr>
        <w:pStyle w:val="Heading1"/>
        <w:numPr>
          <w:ilvl w:val="0"/>
          <w:numId w:val="5"/>
        </w:numPr>
        <w:tabs>
          <w:tab w:val="clear" w:pos="360"/>
        </w:tabs>
        <w:ind w:left="1134" w:hanging="1134"/>
        <w:rPr>
          <w:rFonts w:cs="Times New Roman"/>
        </w:rPr>
      </w:pPr>
      <w:bookmarkStart w:id="494" w:name="_Toc396126582"/>
      <w:bookmarkStart w:id="495" w:name="_Toc396126583"/>
      <w:bookmarkStart w:id="496" w:name="_Toc389578165"/>
      <w:bookmarkStart w:id="497" w:name="_Toc383000018"/>
      <w:bookmarkStart w:id="498" w:name="_Toc383088045"/>
      <w:bookmarkStart w:id="499" w:name="_Toc384021472"/>
      <w:bookmarkStart w:id="500" w:name="_Toc318879342"/>
      <w:bookmarkStart w:id="501" w:name="_Toc318879343"/>
      <w:bookmarkStart w:id="502" w:name="_Toc396126584"/>
      <w:bookmarkEnd w:id="494"/>
      <w:bookmarkEnd w:id="495"/>
      <w:bookmarkEnd w:id="496"/>
      <w:bookmarkEnd w:id="497"/>
      <w:bookmarkEnd w:id="498"/>
      <w:bookmarkEnd w:id="499"/>
      <w:bookmarkEnd w:id="500"/>
      <w:bookmarkEnd w:id="501"/>
      <w:r w:rsidRPr="00595B45">
        <w:rPr>
          <w:b w:val="0"/>
          <w:bCs w:val="0"/>
        </w:rPr>
        <w:t>Permitted Platforms</w:t>
      </w:r>
      <w:bookmarkEnd w:id="502"/>
    </w:p>
    <w:p w:rsidR="00FF19C9" w:rsidRPr="00595B45" w:rsidRDefault="00FF19C9" w:rsidP="007407A0">
      <w:pPr>
        <w:pStyle w:val="NormalIndent"/>
        <w:rPr>
          <w:snapToGrid w:val="0"/>
        </w:rPr>
      </w:pPr>
      <w:r w:rsidRPr="00595B45">
        <w:rPr>
          <w:snapToGrid w:val="0"/>
        </w:rPr>
        <w:t>The personalisation specified in this document is applicable to the following platforms</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77"/>
        <w:gridCol w:w="5026"/>
      </w:tblGrid>
      <w:tr w:rsidR="00FF19C9" w:rsidRPr="00595B45">
        <w:tc>
          <w:tcPr>
            <w:tcW w:w="2977" w:type="dxa"/>
            <w:shd w:val="clear" w:color="auto" w:fill="E0E0E0"/>
          </w:tcPr>
          <w:p w:rsidR="00FF19C9" w:rsidRPr="00595B45" w:rsidRDefault="00FF19C9" w:rsidP="007407A0">
            <w:pPr>
              <w:spacing w:before="120"/>
              <w:ind w:left="34"/>
              <w:rPr>
                <w:b/>
                <w:bCs/>
                <w:snapToGrid w:val="0"/>
                <w:sz w:val="16"/>
                <w:szCs w:val="16"/>
              </w:rPr>
            </w:pPr>
            <w:r w:rsidRPr="00595B45">
              <w:rPr>
                <w:b/>
                <w:bCs/>
                <w:snapToGrid w:val="0"/>
                <w:sz w:val="16"/>
                <w:szCs w:val="16"/>
              </w:rPr>
              <w:t>Supplier</w:t>
            </w:r>
          </w:p>
        </w:tc>
        <w:tc>
          <w:tcPr>
            <w:tcW w:w="5026" w:type="dxa"/>
          </w:tcPr>
          <w:p w:rsidR="00FF19C9" w:rsidRPr="00595B45" w:rsidRDefault="00FF19C9" w:rsidP="007407A0">
            <w:pPr>
              <w:spacing w:before="120"/>
              <w:ind w:left="34"/>
              <w:rPr>
                <w:snapToGrid w:val="0"/>
                <w:sz w:val="16"/>
                <w:szCs w:val="16"/>
              </w:rPr>
            </w:pPr>
            <w:r w:rsidRPr="00595B45">
              <w:rPr>
                <w:snapToGrid w:val="0"/>
                <w:sz w:val="16"/>
                <w:szCs w:val="16"/>
              </w:rPr>
              <w:t>NXP</w:t>
            </w:r>
          </w:p>
        </w:tc>
      </w:tr>
      <w:tr w:rsidR="00FF19C9" w:rsidRPr="00595B45">
        <w:tc>
          <w:tcPr>
            <w:tcW w:w="2977" w:type="dxa"/>
            <w:shd w:val="clear" w:color="auto" w:fill="E0E0E0"/>
          </w:tcPr>
          <w:p w:rsidR="00FF19C9" w:rsidRPr="00595B45" w:rsidRDefault="00FF19C9" w:rsidP="007407A0">
            <w:pPr>
              <w:spacing w:before="120"/>
              <w:ind w:left="34"/>
              <w:rPr>
                <w:b/>
                <w:bCs/>
                <w:snapToGrid w:val="0"/>
                <w:sz w:val="16"/>
                <w:szCs w:val="16"/>
              </w:rPr>
            </w:pPr>
            <w:r w:rsidRPr="00595B45">
              <w:rPr>
                <w:b/>
                <w:bCs/>
                <w:snapToGrid w:val="0"/>
                <w:sz w:val="16"/>
                <w:szCs w:val="16"/>
              </w:rPr>
              <w:t>Brand</w:t>
            </w:r>
          </w:p>
        </w:tc>
        <w:tc>
          <w:tcPr>
            <w:tcW w:w="5026" w:type="dxa"/>
          </w:tcPr>
          <w:p w:rsidR="00FF19C9" w:rsidRPr="00595B45" w:rsidRDefault="00FF19C9" w:rsidP="007407A0">
            <w:pPr>
              <w:spacing w:before="120"/>
              <w:ind w:left="34"/>
              <w:rPr>
                <w:snapToGrid w:val="0"/>
                <w:sz w:val="16"/>
                <w:szCs w:val="16"/>
              </w:rPr>
            </w:pPr>
            <w:r w:rsidRPr="00595B45">
              <w:rPr>
                <w:snapToGrid w:val="0"/>
                <w:sz w:val="16"/>
                <w:szCs w:val="16"/>
              </w:rPr>
              <w:t>SmartMX</w:t>
            </w:r>
          </w:p>
        </w:tc>
      </w:tr>
      <w:tr w:rsidR="00FF19C9" w:rsidRPr="00595B45">
        <w:tc>
          <w:tcPr>
            <w:tcW w:w="2977" w:type="dxa"/>
            <w:shd w:val="clear" w:color="auto" w:fill="E0E0E0"/>
          </w:tcPr>
          <w:p w:rsidR="00FF19C9" w:rsidRPr="00595B45" w:rsidRDefault="00FF19C9" w:rsidP="007407A0">
            <w:pPr>
              <w:spacing w:before="120"/>
              <w:ind w:left="34"/>
              <w:rPr>
                <w:b/>
                <w:bCs/>
                <w:snapToGrid w:val="0"/>
                <w:sz w:val="16"/>
                <w:szCs w:val="16"/>
              </w:rPr>
            </w:pPr>
            <w:r w:rsidRPr="00595B45">
              <w:rPr>
                <w:b/>
                <w:bCs/>
                <w:snapToGrid w:val="0"/>
                <w:sz w:val="16"/>
                <w:szCs w:val="16"/>
              </w:rPr>
              <w:t>Mask descriptor</w:t>
            </w:r>
          </w:p>
        </w:tc>
        <w:tc>
          <w:tcPr>
            <w:tcW w:w="5026" w:type="dxa"/>
          </w:tcPr>
          <w:p w:rsidR="00FF19C9" w:rsidRPr="00595B45" w:rsidRDefault="00FF19C9" w:rsidP="007407A0">
            <w:pPr>
              <w:spacing w:before="120"/>
              <w:ind w:left="34"/>
              <w:rPr>
                <w:rFonts w:cs="Times New Roman"/>
                <w:snapToGrid w:val="0"/>
                <w:sz w:val="16"/>
                <w:szCs w:val="16"/>
              </w:rPr>
            </w:pPr>
            <w:r>
              <w:rPr>
                <w:snapToGrid w:val="0"/>
                <w:sz w:val="16"/>
                <w:szCs w:val="16"/>
              </w:rPr>
              <w:t>NX011D</w:t>
            </w:r>
          </w:p>
        </w:tc>
      </w:tr>
      <w:tr w:rsidR="00FF19C9" w:rsidRPr="00595B45">
        <w:tc>
          <w:tcPr>
            <w:tcW w:w="2977" w:type="dxa"/>
            <w:shd w:val="clear" w:color="auto" w:fill="E0E0E0"/>
          </w:tcPr>
          <w:p w:rsidR="00FF19C9" w:rsidRPr="00595B45" w:rsidRDefault="00FF19C9" w:rsidP="007407A0">
            <w:pPr>
              <w:spacing w:before="120"/>
              <w:ind w:left="34"/>
              <w:rPr>
                <w:b/>
                <w:bCs/>
                <w:snapToGrid w:val="0"/>
                <w:sz w:val="16"/>
                <w:szCs w:val="16"/>
              </w:rPr>
            </w:pPr>
            <w:r w:rsidRPr="00595B45">
              <w:rPr>
                <w:b/>
                <w:bCs/>
                <w:snapToGrid w:val="0"/>
                <w:sz w:val="16"/>
                <w:szCs w:val="16"/>
              </w:rPr>
              <w:t>Mask Spec.</w:t>
            </w:r>
          </w:p>
        </w:tc>
        <w:tc>
          <w:tcPr>
            <w:tcW w:w="5026" w:type="dxa"/>
          </w:tcPr>
          <w:p w:rsidR="00FF19C9" w:rsidRPr="00595B45" w:rsidRDefault="00FF19C9" w:rsidP="001D0D10">
            <w:pPr>
              <w:spacing w:before="120"/>
              <w:ind w:left="34"/>
              <w:rPr>
                <w:snapToGrid w:val="0"/>
                <w:sz w:val="16"/>
                <w:szCs w:val="16"/>
              </w:rPr>
            </w:pPr>
            <w:r w:rsidRPr="00595B45">
              <w:rPr>
                <w:snapToGrid w:val="0"/>
                <w:sz w:val="16"/>
                <w:szCs w:val="16"/>
              </w:rPr>
              <w:t>TBD</w:t>
            </w:r>
          </w:p>
        </w:tc>
      </w:tr>
      <w:tr w:rsidR="00FF19C9" w:rsidRPr="00595B45">
        <w:tc>
          <w:tcPr>
            <w:tcW w:w="2977" w:type="dxa"/>
            <w:shd w:val="clear" w:color="auto" w:fill="E0E0E0"/>
          </w:tcPr>
          <w:p w:rsidR="00FF19C9" w:rsidRPr="00595B45" w:rsidRDefault="00FF19C9" w:rsidP="007407A0">
            <w:pPr>
              <w:spacing w:before="120"/>
              <w:ind w:left="34"/>
              <w:rPr>
                <w:b/>
                <w:bCs/>
                <w:snapToGrid w:val="0"/>
                <w:sz w:val="16"/>
                <w:szCs w:val="16"/>
              </w:rPr>
            </w:pPr>
            <w:r w:rsidRPr="00595B45">
              <w:rPr>
                <w:b/>
                <w:bCs/>
                <w:snapToGrid w:val="0"/>
                <w:sz w:val="16"/>
                <w:szCs w:val="16"/>
              </w:rPr>
              <w:t>Preloaded Applets (ROM)</w:t>
            </w:r>
          </w:p>
        </w:tc>
        <w:tc>
          <w:tcPr>
            <w:tcW w:w="5026" w:type="dxa"/>
          </w:tcPr>
          <w:p w:rsidR="00FF19C9" w:rsidRPr="00595B45" w:rsidRDefault="00FF19C9" w:rsidP="007407A0">
            <w:pPr>
              <w:spacing w:before="120"/>
              <w:ind w:left="34"/>
              <w:rPr>
                <w:snapToGrid w:val="0"/>
                <w:sz w:val="16"/>
                <w:szCs w:val="16"/>
              </w:rPr>
            </w:pPr>
            <w:r w:rsidRPr="00595B45">
              <w:rPr>
                <w:snapToGrid w:val="0"/>
                <w:sz w:val="16"/>
                <w:szCs w:val="16"/>
              </w:rPr>
              <w:t>None</w:t>
            </w:r>
          </w:p>
        </w:tc>
      </w:tr>
      <w:tr w:rsidR="00FF19C9" w:rsidRPr="00595B45">
        <w:tc>
          <w:tcPr>
            <w:tcW w:w="2977" w:type="dxa"/>
            <w:shd w:val="clear" w:color="auto" w:fill="E0E0E0"/>
          </w:tcPr>
          <w:p w:rsidR="00FF19C9" w:rsidRPr="00595B45" w:rsidRDefault="00FF19C9" w:rsidP="007407A0">
            <w:pPr>
              <w:spacing w:before="120"/>
              <w:ind w:left="34"/>
              <w:rPr>
                <w:b/>
                <w:bCs/>
                <w:snapToGrid w:val="0"/>
                <w:sz w:val="16"/>
                <w:szCs w:val="16"/>
              </w:rPr>
            </w:pPr>
            <w:r w:rsidRPr="00595B45">
              <w:rPr>
                <w:b/>
                <w:bCs/>
                <w:snapToGrid w:val="0"/>
                <w:sz w:val="16"/>
                <w:szCs w:val="16"/>
              </w:rPr>
              <w:t>Crypto Facilities</w:t>
            </w:r>
          </w:p>
        </w:tc>
        <w:tc>
          <w:tcPr>
            <w:tcW w:w="5026" w:type="dxa"/>
          </w:tcPr>
          <w:p w:rsidR="00FF19C9" w:rsidRPr="00595B45" w:rsidRDefault="00FF19C9" w:rsidP="001D0D10">
            <w:pPr>
              <w:spacing w:before="120"/>
              <w:ind w:left="34"/>
              <w:rPr>
                <w:snapToGrid w:val="0"/>
                <w:sz w:val="16"/>
                <w:szCs w:val="16"/>
              </w:rPr>
            </w:pPr>
            <w:r w:rsidRPr="00595B45">
              <w:rPr>
                <w:snapToGrid w:val="0"/>
                <w:sz w:val="16"/>
                <w:szCs w:val="16"/>
              </w:rPr>
              <w:t>TBD</w:t>
            </w:r>
          </w:p>
        </w:tc>
      </w:tr>
      <w:tr w:rsidR="00FF19C9" w:rsidRPr="00595B45">
        <w:tc>
          <w:tcPr>
            <w:tcW w:w="2977" w:type="dxa"/>
            <w:shd w:val="clear" w:color="auto" w:fill="E0E0E0"/>
          </w:tcPr>
          <w:p w:rsidR="00FF19C9" w:rsidRPr="00595B45" w:rsidRDefault="00FF19C9" w:rsidP="007407A0">
            <w:pPr>
              <w:spacing w:before="120"/>
              <w:ind w:left="34"/>
              <w:rPr>
                <w:b/>
                <w:bCs/>
                <w:snapToGrid w:val="0"/>
                <w:sz w:val="16"/>
                <w:szCs w:val="16"/>
              </w:rPr>
            </w:pPr>
            <w:r w:rsidRPr="00595B45">
              <w:rPr>
                <w:b/>
                <w:bCs/>
                <w:snapToGrid w:val="0"/>
                <w:sz w:val="16"/>
                <w:szCs w:val="16"/>
              </w:rPr>
              <w:t>Available EEPROM</w:t>
            </w:r>
          </w:p>
        </w:tc>
        <w:tc>
          <w:tcPr>
            <w:tcW w:w="5026" w:type="dxa"/>
          </w:tcPr>
          <w:p w:rsidR="00FF19C9" w:rsidRPr="00595B45" w:rsidRDefault="00FF19C9" w:rsidP="001D0D10">
            <w:pPr>
              <w:spacing w:before="120"/>
              <w:ind w:left="34"/>
              <w:rPr>
                <w:snapToGrid w:val="0"/>
                <w:sz w:val="16"/>
                <w:szCs w:val="16"/>
              </w:rPr>
            </w:pPr>
            <w:r>
              <w:rPr>
                <w:snapToGrid w:val="0"/>
                <w:sz w:val="16"/>
                <w:szCs w:val="16"/>
              </w:rPr>
              <w:t>77,732</w:t>
            </w:r>
            <w:r w:rsidRPr="00595B45">
              <w:rPr>
                <w:snapToGrid w:val="0"/>
                <w:sz w:val="16"/>
                <w:szCs w:val="16"/>
              </w:rPr>
              <w:t xml:space="preserve"> bytes</w:t>
            </w:r>
          </w:p>
        </w:tc>
      </w:tr>
    </w:tbl>
    <w:p w:rsidR="00FF19C9" w:rsidRPr="00595B45" w:rsidRDefault="00FF19C9" w:rsidP="007407A0">
      <w:pPr>
        <w:rPr>
          <w:rFonts w:cs="Times New Roman"/>
          <w:snapToGrid w:val="0"/>
        </w:rPr>
      </w:pPr>
    </w:p>
    <w:p w:rsidR="00FF19C9" w:rsidRPr="00595B45" w:rsidRDefault="00FF19C9" w:rsidP="00C554AA">
      <w:pPr>
        <w:pStyle w:val="Heading1"/>
        <w:numPr>
          <w:ilvl w:val="0"/>
          <w:numId w:val="5"/>
        </w:numPr>
        <w:tabs>
          <w:tab w:val="clear" w:pos="360"/>
        </w:tabs>
        <w:ind w:left="1134" w:hanging="1134"/>
        <w:rPr>
          <w:rFonts w:cs="Times New Roman"/>
        </w:rPr>
      </w:pPr>
      <w:bookmarkStart w:id="503" w:name="_Toc396126585"/>
      <w:bookmarkStart w:id="504" w:name="_Toc163984730"/>
      <w:r w:rsidRPr="00595B45">
        <w:rPr>
          <w:b w:val="0"/>
          <w:bCs w:val="0"/>
        </w:rPr>
        <w:t>Test/Production Personalisation Data</w:t>
      </w:r>
      <w:bookmarkEnd w:id="503"/>
    </w:p>
    <w:p w:rsidR="00FF19C9" w:rsidRPr="00595B45" w:rsidRDefault="00FF19C9" w:rsidP="00C554AA">
      <w:pPr>
        <w:pStyle w:val="NormalIndent"/>
      </w:pPr>
      <w:r w:rsidRPr="00595B45">
        <w:t>With the exception of the configured cryptographic related data (such as master keys), the test and production personalisation requirements are exactly the same. The implications of this are:</w:t>
      </w:r>
    </w:p>
    <w:p w:rsidR="00FF19C9" w:rsidRPr="00595B45" w:rsidRDefault="00FF19C9" w:rsidP="00C554AA">
      <w:pPr>
        <w:pStyle w:val="NormalIndent"/>
        <w:numPr>
          <w:ilvl w:val="0"/>
          <w:numId w:val="20"/>
        </w:numPr>
      </w:pPr>
      <w:r w:rsidRPr="00595B45">
        <w:t>Both test and production systems will have the same fixed personalisation data, unless otherwise identified.</w:t>
      </w:r>
    </w:p>
    <w:p w:rsidR="00FF19C9" w:rsidRPr="00595B45" w:rsidRDefault="00FF19C9" w:rsidP="00C554AA">
      <w:pPr>
        <w:pStyle w:val="NormalIndent"/>
        <w:numPr>
          <w:ilvl w:val="0"/>
          <w:numId w:val="20"/>
        </w:numPr>
      </w:pPr>
      <w:r w:rsidRPr="00595B45">
        <w:t>Both test and production systems will have unique device IDs within their own environment, but device IDs will be duplicated between the two systems (and each system will have its own device lists and CRLs)</w:t>
      </w:r>
    </w:p>
    <w:p w:rsidR="00FF19C9" w:rsidRPr="00595B45" w:rsidRDefault="00FF19C9" w:rsidP="00C554AA">
      <w:pPr>
        <w:pStyle w:val="NormalIndent"/>
        <w:numPr>
          <w:ilvl w:val="0"/>
          <w:numId w:val="20"/>
        </w:numPr>
      </w:pPr>
      <w:r w:rsidRPr="00595B45">
        <w:t>Both systems will be configured with the same master keys (in functional terms), but those master keys will have different values.</w:t>
      </w:r>
    </w:p>
    <w:p w:rsidR="00FF19C9" w:rsidRPr="00595B45" w:rsidRDefault="00FF19C9" w:rsidP="00C119DE">
      <w:pPr>
        <w:pStyle w:val="NormalIndent"/>
        <w:numPr>
          <w:ilvl w:val="0"/>
          <w:numId w:val="20"/>
        </w:numPr>
      </w:pPr>
      <w:r w:rsidRPr="00595B45">
        <w:t>Both systems will be configured with the same cryptographic data such as certificates (in functional terms), but these data items will have different values. All such data items are indicated within this document.</w:t>
      </w:r>
    </w:p>
    <w:p w:rsidR="00FF19C9" w:rsidRPr="00595B45" w:rsidRDefault="00FF19C9" w:rsidP="00C119DE">
      <w:pPr>
        <w:pStyle w:val="NormalIndent"/>
        <w:numPr>
          <w:ilvl w:val="0"/>
          <w:numId w:val="20"/>
        </w:numPr>
      </w:pPr>
      <w:r w:rsidRPr="00595B45">
        <w:t>The different CAs may produce certificates with the same serial numbers.</w:t>
      </w:r>
    </w:p>
    <w:p w:rsidR="00FF19C9" w:rsidRPr="00595B45" w:rsidRDefault="00FF19C9" w:rsidP="00C119DE">
      <w:pPr>
        <w:pStyle w:val="NormalIndent"/>
        <w:ind w:left="1854"/>
        <w:rPr>
          <w:rFonts w:cs="Times New Roman"/>
        </w:rPr>
      </w:pPr>
    </w:p>
    <w:p w:rsidR="00FF19C9" w:rsidRPr="00595B45" w:rsidRDefault="00FF19C9" w:rsidP="00733ED8">
      <w:pPr>
        <w:pStyle w:val="Heading1"/>
        <w:numPr>
          <w:ilvl w:val="0"/>
          <w:numId w:val="5"/>
        </w:numPr>
        <w:tabs>
          <w:tab w:val="clear" w:pos="360"/>
        </w:tabs>
        <w:ind w:left="1134" w:hanging="1134"/>
        <w:rPr>
          <w:rFonts w:cs="Times New Roman"/>
        </w:rPr>
      </w:pPr>
      <w:bookmarkStart w:id="505" w:name="_Toc396126586"/>
      <w:r w:rsidRPr="00595B45">
        <w:rPr>
          <w:b w:val="0"/>
          <w:bCs w:val="0"/>
        </w:rPr>
        <w:t>Application Specific Platform Related Parameters</w:t>
      </w:r>
      <w:bookmarkEnd w:id="504"/>
      <w:bookmarkEnd w:id="505"/>
    </w:p>
    <w:p w:rsidR="00FF19C9" w:rsidRPr="00595B45" w:rsidRDefault="00FF19C9" w:rsidP="007407A0">
      <w:pPr>
        <w:pStyle w:val="NormalIndent"/>
      </w:pPr>
      <w:r w:rsidRPr="00595B45">
        <w:t>The following are the application specific parameters that are required by the platform.</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77"/>
        <w:gridCol w:w="5026"/>
      </w:tblGrid>
      <w:tr w:rsidR="00FF19C9" w:rsidRPr="00595B45">
        <w:tc>
          <w:tcPr>
            <w:tcW w:w="2977" w:type="dxa"/>
            <w:shd w:val="clear" w:color="auto" w:fill="E0E0E0"/>
          </w:tcPr>
          <w:p w:rsidR="00FF19C9" w:rsidRPr="00595B45" w:rsidRDefault="00FF19C9" w:rsidP="001F7317">
            <w:pPr>
              <w:spacing w:before="120" w:line="240" w:lineRule="auto"/>
              <w:ind w:left="34"/>
              <w:rPr>
                <w:b/>
                <w:bCs/>
                <w:snapToGrid w:val="0"/>
                <w:sz w:val="16"/>
                <w:szCs w:val="16"/>
              </w:rPr>
            </w:pPr>
            <w:r w:rsidRPr="00595B45">
              <w:rPr>
                <w:b/>
                <w:bCs/>
                <w:snapToGrid w:val="0"/>
                <w:sz w:val="16"/>
                <w:szCs w:val="16"/>
              </w:rPr>
              <w:t>Protocol</w:t>
            </w:r>
          </w:p>
        </w:tc>
        <w:tc>
          <w:tcPr>
            <w:tcW w:w="5026" w:type="dxa"/>
          </w:tcPr>
          <w:p w:rsidR="00FF19C9" w:rsidRPr="00595B45" w:rsidRDefault="00FF19C9" w:rsidP="001F7317">
            <w:pPr>
              <w:spacing w:before="120" w:line="240" w:lineRule="auto"/>
              <w:ind w:left="34"/>
              <w:rPr>
                <w:snapToGrid w:val="0"/>
                <w:sz w:val="16"/>
                <w:szCs w:val="16"/>
              </w:rPr>
            </w:pPr>
            <w:r w:rsidRPr="00595B45">
              <w:rPr>
                <w:snapToGrid w:val="0"/>
                <w:sz w:val="16"/>
                <w:szCs w:val="16"/>
              </w:rPr>
              <w:t>SCP02</w:t>
            </w:r>
          </w:p>
        </w:tc>
      </w:tr>
    </w:tbl>
    <w:p w:rsidR="00FF19C9" w:rsidRPr="00595B45" w:rsidRDefault="00FF19C9" w:rsidP="007407A0">
      <w:pPr>
        <w:pStyle w:val="NormalIndent"/>
        <w:rPr>
          <w:rFonts w:cs="Times New Roman"/>
        </w:rPr>
      </w:pPr>
    </w:p>
    <w:p w:rsidR="00FF19C9" w:rsidRPr="00595B45" w:rsidRDefault="00FF19C9" w:rsidP="00203EBF">
      <w:pPr>
        <w:pStyle w:val="Heading2"/>
        <w:numPr>
          <w:ilvl w:val="1"/>
          <w:numId w:val="5"/>
        </w:numPr>
        <w:tabs>
          <w:tab w:val="clear" w:pos="720"/>
        </w:tabs>
        <w:ind w:left="0" w:firstLine="0"/>
        <w:rPr>
          <w:rFonts w:cs="Times New Roman"/>
        </w:rPr>
      </w:pPr>
      <w:bookmarkStart w:id="506" w:name="_Toc396126587"/>
      <w:r w:rsidRPr="00595B45">
        <w:rPr>
          <w:b w:val="0"/>
          <w:bCs w:val="0"/>
        </w:rPr>
        <w:t>MSA Application platform related parameters</w:t>
      </w:r>
      <w:bookmarkEnd w:id="506"/>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77"/>
        <w:gridCol w:w="5026"/>
      </w:tblGrid>
      <w:tr w:rsidR="00FF19C9" w:rsidRPr="00595B45">
        <w:tc>
          <w:tcPr>
            <w:tcW w:w="2977" w:type="dxa"/>
            <w:shd w:val="clear" w:color="auto" w:fill="E0E0E0"/>
          </w:tcPr>
          <w:p w:rsidR="00FF19C9" w:rsidRPr="00595B45" w:rsidRDefault="00FF19C9" w:rsidP="001F7317">
            <w:pPr>
              <w:spacing w:before="120" w:line="240" w:lineRule="auto"/>
              <w:ind w:left="34"/>
              <w:rPr>
                <w:rFonts w:cs="Times New Roman"/>
                <w:b/>
                <w:bCs/>
                <w:snapToGrid w:val="0"/>
                <w:sz w:val="16"/>
                <w:szCs w:val="16"/>
              </w:rPr>
            </w:pPr>
            <w:r w:rsidRPr="00595B45">
              <w:rPr>
                <w:b/>
                <w:bCs/>
                <w:snapToGrid w:val="0"/>
                <w:sz w:val="16"/>
                <w:szCs w:val="16"/>
              </w:rPr>
              <w:t>MSA Application Size</w:t>
            </w:r>
            <w:r>
              <w:rPr>
                <w:b/>
                <w:bCs/>
                <w:snapToGrid w:val="0"/>
                <w:sz w:val="16"/>
                <w:szCs w:val="16"/>
              </w:rPr>
              <w:t xml:space="preserve"> in EEPROM</w:t>
            </w:r>
          </w:p>
        </w:tc>
        <w:tc>
          <w:tcPr>
            <w:tcW w:w="5026" w:type="dxa"/>
          </w:tcPr>
          <w:p w:rsidR="00FF19C9" w:rsidRPr="00595B45" w:rsidRDefault="00FF19C9" w:rsidP="001F7317">
            <w:pPr>
              <w:spacing w:before="120" w:line="240" w:lineRule="auto"/>
              <w:ind w:left="34"/>
              <w:rPr>
                <w:rFonts w:cs="Times New Roman"/>
                <w:snapToGrid w:val="0"/>
                <w:sz w:val="16"/>
                <w:szCs w:val="16"/>
              </w:rPr>
            </w:pPr>
            <w:r>
              <w:rPr>
                <w:snapToGrid w:val="0"/>
                <w:sz w:val="16"/>
                <w:szCs w:val="16"/>
              </w:rPr>
              <w:t>49,192 bytes</w:t>
            </w:r>
          </w:p>
        </w:tc>
      </w:tr>
      <w:tr w:rsidR="00FF19C9" w:rsidRPr="00595B45">
        <w:tc>
          <w:tcPr>
            <w:tcW w:w="2977" w:type="dxa"/>
            <w:shd w:val="clear" w:color="auto" w:fill="E0E0E0"/>
          </w:tcPr>
          <w:p w:rsidR="00FF19C9" w:rsidRPr="00595B45" w:rsidRDefault="00FF19C9" w:rsidP="001F7317">
            <w:pPr>
              <w:spacing w:before="120" w:line="240" w:lineRule="auto"/>
              <w:ind w:left="34"/>
              <w:rPr>
                <w:b/>
                <w:bCs/>
                <w:snapToGrid w:val="0"/>
                <w:sz w:val="16"/>
                <w:szCs w:val="16"/>
              </w:rPr>
            </w:pPr>
            <w:r w:rsidRPr="00595B45">
              <w:rPr>
                <w:b/>
                <w:bCs/>
                <w:snapToGrid w:val="0"/>
                <w:sz w:val="16"/>
                <w:szCs w:val="16"/>
              </w:rPr>
              <w:t>RAM Required</w:t>
            </w:r>
          </w:p>
        </w:tc>
        <w:tc>
          <w:tcPr>
            <w:tcW w:w="5026" w:type="dxa"/>
          </w:tcPr>
          <w:p w:rsidR="00FF19C9" w:rsidRPr="00595B45" w:rsidRDefault="00FF19C9" w:rsidP="001F7317">
            <w:pPr>
              <w:spacing w:before="120" w:line="240" w:lineRule="auto"/>
              <w:ind w:left="34"/>
              <w:rPr>
                <w:snapToGrid w:val="0"/>
                <w:sz w:val="16"/>
                <w:szCs w:val="16"/>
              </w:rPr>
            </w:pPr>
            <w:r w:rsidRPr="00595B45">
              <w:rPr>
                <w:snapToGrid w:val="0"/>
                <w:sz w:val="16"/>
                <w:szCs w:val="16"/>
              </w:rPr>
              <w:t>TBD</w:t>
            </w:r>
          </w:p>
        </w:tc>
      </w:tr>
      <w:tr w:rsidR="00FF19C9" w:rsidRPr="00595B45">
        <w:tc>
          <w:tcPr>
            <w:tcW w:w="2977" w:type="dxa"/>
            <w:shd w:val="clear" w:color="auto" w:fill="E0E0E0"/>
          </w:tcPr>
          <w:p w:rsidR="00FF19C9" w:rsidRPr="00595B45" w:rsidRDefault="00FF19C9" w:rsidP="001F7317">
            <w:pPr>
              <w:spacing w:before="120" w:line="240" w:lineRule="auto"/>
              <w:ind w:left="0"/>
              <w:rPr>
                <w:b/>
                <w:bCs/>
                <w:snapToGrid w:val="0"/>
                <w:sz w:val="16"/>
                <w:szCs w:val="16"/>
              </w:rPr>
            </w:pPr>
            <w:r w:rsidRPr="00595B45">
              <w:rPr>
                <w:b/>
                <w:bCs/>
                <w:snapToGrid w:val="0"/>
                <w:sz w:val="16"/>
                <w:szCs w:val="16"/>
              </w:rPr>
              <w:t>Load File AID</w:t>
            </w:r>
          </w:p>
        </w:tc>
        <w:tc>
          <w:tcPr>
            <w:tcW w:w="5026" w:type="dxa"/>
          </w:tcPr>
          <w:p w:rsidR="00FF19C9" w:rsidRPr="00595B45" w:rsidRDefault="00FF19C9" w:rsidP="001F7317">
            <w:pPr>
              <w:spacing w:before="120" w:line="240" w:lineRule="auto"/>
              <w:ind w:left="34"/>
              <w:rPr>
                <w:rFonts w:cs="Times New Roman"/>
                <w:snapToGrid w:val="0"/>
                <w:sz w:val="16"/>
                <w:szCs w:val="16"/>
              </w:rPr>
            </w:pPr>
            <w:r w:rsidRPr="00354951">
              <w:rPr>
                <w:sz w:val="16"/>
                <w:szCs w:val="16"/>
              </w:rPr>
              <w:t>D528005129</w:t>
            </w:r>
            <w:r>
              <w:rPr>
                <w:sz w:val="16"/>
                <w:szCs w:val="16"/>
              </w:rPr>
              <w:t>00</w:t>
            </w:r>
            <w:r w:rsidRPr="00354951">
              <w:rPr>
                <w:sz w:val="16"/>
                <w:szCs w:val="16"/>
              </w:rPr>
              <w:t>0001020000</w:t>
            </w:r>
          </w:p>
        </w:tc>
      </w:tr>
      <w:tr w:rsidR="00FF19C9" w:rsidRPr="00595B45">
        <w:tc>
          <w:tcPr>
            <w:tcW w:w="2977" w:type="dxa"/>
            <w:shd w:val="clear" w:color="auto" w:fill="E0E0E0"/>
          </w:tcPr>
          <w:p w:rsidR="00FF19C9" w:rsidRPr="00595B45" w:rsidRDefault="00FF19C9" w:rsidP="001F7317">
            <w:pPr>
              <w:spacing w:before="120" w:line="240" w:lineRule="auto"/>
              <w:ind w:left="0"/>
              <w:rPr>
                <w:b/>
                <w:bCs/>
                <w:snapToGrid w:val="0"/>
                <w:sz w:val="16"/>
                <w:szCs w:val="16"/>
              </w:rPr>
            </w:pPr>
            <w:r w:rsidRPr="00595B45">
              <w:rPr>
                <w:b/>
                <w:bCs/>
                <w:snapToGrid w:val="0"/>
                <w:sz w:val="16"/>
                <w:szCs w:val="16"/>
              </w:rPr>
              <w:t>Module AID</w:t>
            </w:r>
          </w:p>
        </w:tc>
        <w:tc>
          <w:tcPr>
            <w:tcW w:w="5026" w:type="dxa"/>
          </w:tcPr>
          <w:p w:rsidR="00FF19C9" w:rsidRPr="00595B45" w:rsidRDefault="00FF19C9" w:rsidP="001F7317">
            <w:pPr>
              <w:spacing w:before="120" w:line="240" w:lineRule="auto"/>
              <w:ind w:left="34"/>
              <w:rPr>
                <w:rFonts w:cs="Times New Roman"/>
                <w:snapToGrid w:val="0"/>
                <w:sz w:val="16"/>
                <w:szCs w:val="16"/>
              </w:rPr>
            </w:pPr>
            <w:r w:rsidRPr="00354951">
              <w:rPr>
                <w:sz w:val="16"/>
                <w:szCs w:val="16"/>
              </w:rPr>
              <w:t>D528005129</w:t>
            </w:r>
            <w:r>
              <w:rPr>
                <w:sz w:val="16"/>
                <w:szCs w:val="16"/>
              </w:rPr>
              <w:t>01</w:t>
            </w:r>
            <w:r w:rsidRPr="00354951">
              <w:rPr>
                <w:sz w:val="16"/>
                <w:szCs w:val="16"/>
              </w:rPr>
              <w:t>0001020000</w:t>
            </w:r>
          </w:p>
        </w:tc>
      </w:tr>
      <w:tr w:rsidR="00FF19C9" w:rsidRPr="00595B45">
        <w:tc>
          <w:tcPr>
            <w:tcW w:w="2977" w:type="dxa"/>
            <w:shd w:val="clear" w:color="auto" w:fill="E0E0E0"/>
          </w:tcPr>
          <w:p w:rsidR="00FF19C9" w:rsidRPr="00595B45" w:rsidRDefault="00FF19C9" w:rsidP="001F7317">
            <w:pPr>
              <w:spacing w:before="120" w:line="240" w:lineRule="auto"/>
              <w:ind w:left="0"/>
              <w:rPr>
                <w:b/>
                <w:bCs/>
                <w:snapToGrid w:val="0"/>
                <w:sz w:val="16"/>
                <w:szCs w:val="16"/>
              </w:rPr>
            </w:pPr>
            <w:r w:rsidRPr="00595B45">
              <w:rPr>
                <w:b/>
                <w:bCs/>
                <w:snapToGrid w:val="0"/>
                <w:sz w:val="16"/>
                <w:szCs w:val="16"/>
              </w:rPr>
              <w:t>Application AID</w:t>
            </w:r>
          </w:p>
        </w:tc>
        <w:tc>
          <w:tcPr>
            <w:tcW w:w="5026" w:type="dxa"/>
          </w:tcPr>
          <w:p w:rsidR="00FF19C9" w:rsidRPr="00595B45" w:rsidRDefault="00FF19C9" w:rsidP="001F7317">
            <w:pPr>
              <w:spacing w:before="120" w:line="240" w:lineRule="auto"/>
              <w:ind w:left="34"/>
              <w:rPr>
                <w:rFonts w:cs="Times New Roman"/>
                <w:snapToGrid w:val="0"/>
                <w:sz w:val="16"/>
                <w:szCs w:val="16"/>
              </w:rPr>
            </w:pPr>
            <w:r w:rsidRPr="00354951">
              <w:rPr>
                <w:sz w:val="16"/>
                <w:szCs w:val="16"/>
              </w:rPr>
              <w:t>D528005129</w:t>
            </w:r>
            <w:r>
              <w:rPr>
                <w:sz w:val="16"/>
                <w:szCs w:val="16"/>
              </w:rPr>
              <w:t>01</w:t>
            </w:r>
            <w:r w:rsidRPr="00354951">
              <w:rPr>
                <w:sz w:val="16"/>
                <w:szCs w:val="16"/>
              </w:rPr>
              <w:t>0001020000</w:t>
            </w:r>
          </w:p>
        </w:tc>
      </w:tr>
    </w:tbl>
    <w:p w:rsidR="00FF19C9" w:rsidRPr="00595B45" w:rsidRDefault="00FF19C9" w:rsidP="007407A0">
      <w:pPr>
        <w:pStyle w:val="NormalIndent"/>
        <w:rPr>
          <w:rFonts w:cs="Times New Roman"/>
        </w:rPr>
      </w:pPr>
    </w:p>
    <w:p w:rsidR="00FF19C9" w:rsidRPr="00595B45" w:rsidRDefault="00FF19C9" w:rsidP="00EE3C86">
      <w:pPr>
        <w:pStyle w:val="Heading2"/>
        <w:numPr>
          <w:ilvl w:val="1"/>
          <w:numId w:val="5"/>
        </w:numPr>
        <w:tabs>
          <w:tab w:val="clear" w:pos="720"/>
        </w:tabs>
        <w:ind w:left="0" w:firstLine="0"/>
        <w:rPr>
          <w:rFonts w:cs="Times New Roman"/>
        </w:rPr>
      </w:pPr>
      <w:bookmarkStart w:id="507" w:name="_Toc396126588"/>
      <w:r w:rsidRPr="00595B45">
        <w:rPr>
          <w:b w:val="0"/>
          <w:bCs w:val="0"/>
        </w:rPr>
        <w:t>S9 Application platform related parameters</w:t>
      </w:r>
      <w:bookmarkEnd w:id="507"/>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77"/>
        <w:gridCol w:w="5026"/>
      </w:tblGrid>
      <w:tr w:rsidR="00FF19C9" w:rsidRPr="00595B45">
        <w:tc>
          <w:tcPr>
            <w:tcW w:w="2977" w:type="dxa"/>
            <w:shd w:val="clear" w:color="auto" w:fill="E0E0E0"/>
          </w:tcPr>
          <w:p w:rsidR="00FF19C9" w:rsidRPr="00595B45" w:rsidRDefault="00FF19C9" w:rsidP="001F7317">
            <w:pPr>
              <w:spacing w:before="120" w:line="240" w:lineRule="auto"/>
              <w:ind w:left="34"/>
              <w:rPr>
                <w:rFonts w:cs="Times New Roman"/>
                <w:b/>
                <w:bCs/>
                <w:snapToGrid w:val="0"/>
                <w:sz w:val="16"/>
                <w:szCs w:val="16"/>
              </w:rPr>
            </w:pPr>
            <w:r w:rsidRPr="00595B45">
              <w:rPr>
                <w:b/>
                <w:bCs/>
                <w:snapToGrid w:val="0"/>
                <w:sz w:val="16"/>
                <w:szCs w:val="16"/>
              </w:rPr>
              <w:t>S9 Application Size</w:t>
            </w:r>
            <w:r>
              <w:rPr>
                <w:b/>
                <w:bCs/>
                <w:snapToGrid w:val="0"/>
                <w:sz w:val="16"/>
                <w:szCs w:val="16"/>
              </w:rPr>
              <w:t xml:space="preserve"> in EEPROM</w:t>
            </w:r>
          </w:p>
        </w:tc>
        <w:tc>
          <w:tcPr>
            <w:tcW w:w="5026" w:type="dxa"/>
          </w:tcPr>
          <w:p w:rsidR="00FF19C9" w:rsidRPr="00595B45" w:rsidRDefault="00FF19C9" w:rsidP="001F7317">
            <w:pPr>
              <w:spacing w:before="120" w:line="240" w:lineRule="auto"/>
              <w:ind w:left="34"/>
              <w:rPr>
                <w:rFonts w:cs="Times New Roman"/>
                <w:snapToGrid w:val="0"/>
                <w:sz w:val="16"/>
                <w:szCs w:val="16"/>
              </w:rPr>
            </w:pPr>
            <w:r>
              <w:rPr>
                <w:snapToGrid w:val="0"/>
                <w:sz w:val="16"/>
                <w:szCs w:val="16"/>
              </w:rPr>
              <w:t>21,316 bytes</w:t>
            </w:r>
          </w:p>
        </w:tc>
      </w:tr>
      <w:tr w:rsidR="00FF19C9" w:rsidRPr="00595B45">
        <w:tc>
          <w:tcPr>
            <w:tcW w:w="2977" w:type="dxa"/>
            <w:shd w:val="clear" w:color="auto" w:fill="E0E0E0"/>
          </w:tcPr>
          <w:p w:rsidR="00FF19C9" w:rsidRPr="00595B45" w:rsidRDefault="00FF19C9" w:rsidP="001F7317">
            <w:pPr>
              <w:spacing w:before="120" w:line="240" w:lineRule="auto"/>
              <w:ind w:left="34"/>
              <w:rPr>
                <w:b/>
                <w:bCs/>
                <w:snapToGrid w:val="0"/>
                <w:sz w:val="16"/>
                <w:szCs w:val="16"/>
              </w:rPr>
            </w:pPr>
            <w:r w:rsidRPr="00595B45">
              <w:rPr>
                <w:b/>
                <w:bCs/>
                <w:snapToGrid w:val="0"/>
                <w:sz w:val="16"/>
                <w:szCs w:val="16"/>
              </w:rPr>
              <w:t>RAM Required</w:t>
            </w:r>
          </w:p>
        </w:tc>
        <w:tc>
          <w:tcPr>
            <w:tcW w:w="5026" w:type="dxa"/>
          </w:tcPr>
          <w:p w:rsidR="00FF19C9" w:rsidRPr="00595B45" w:rsidRDefault="00FF19C9" w:rsidP="001F7317">
            <w:pPr>
              <w:spacing w:before="120" w:line="240" w:lineRule="auto"/>
              <w:ind w:left="34"/>
              <w:rPr>
                <w:snapToGrid w:val="0"/>
                <w:sz w:val="16"/>
                <w:szCs w:val="16"/>
              </w:rPr>
            </w:pPr>
            <w:r w:rsidRPr="00595B45">
              <w:rPr>
                <w:snapToGrid w:val="0"/>
                <w:sz w:val="16"/>
                <w:szCs w:val="16"/>
              </w:rPr>
              <w:t>TBD</w:t>
            </w:r>
          </w:p>
        </w:tc>
      </w:tr>
      <w:tr w:rsidR="00FF19C9" w:rsidRPr="00595B45">
        <w:tc>
          <w:tcPr>
            <w:tcW w:w="2977" w:type="dxa"/>
            <w:shd w:val="clear" w:color="auto" w:fill="E0E0E0"/>
          </w:tcPr>
          <w:p w:rsidR="00FF19C9" w:rsidRPr="00595B45" w:rsidRDefault="00FF19C9" w:rsidP="001F7317">
            <w:pPr>
              <w:spacing w:before="120" w:line="240" w:lineRule="auto"/>
              <w:ind w:left="0"/>
              <w:rPr>
                <w:b/>
                <w:bCs/>
                <w:snapToGrid w:val="0"/>
                <w:sz w:val="16"/>
                <w:szCs w:val="16"/>
              </w:rPr>
            </w:pPr>
            <w:r w:rsidRPr="00595B45">
              <w:rPr>
                <w:b/>
                <w:bCs/>
                <w:snapToGrid w:val="0"/>
                <w:sz w:val="16"/>
                <w:szCs w:val="16"/>
              </w:rPr>
              <w:t>Load File AID</w:t>
            </w:r>
          </w:p>
        </w:tc>
        <w:tc>
          <w:tcPr>
            <w:tcW w:w="5026" w:type="dxa"/>
          </w:tcPr>
          <w:p w:rsidR="00FF19C9" w:rsidRPr="00595B45" w:rsidRDefault="00FF19C9" w:rsidP="001F7317">
            <w:pPr>
              <w:spacing w:before="120" w:line="240" w:lineRule="auto"/>
              <w:ind w:left="34"/>
              <w:rPr>
                <w:rFonts w:cs="Times New Roman"/>
                <w:snapToGrid w:val="0"/>
                <w:sz w:val="16"/>
                <w:szCs w:val="16"/>
              </w:rPr>
            </w:pPr>
            <w:r>
              <w:rPr>
                <w:sz w:val="16"/>
                <w:szCs w:val="16"/>
              </w:rPr>
              <w:t>D52800512900000201</w:t>
            </w:r>
            <w:r w:rsidRPr="00354951">
              <w:rPr>
                <w:sz w:val="16"/>
                <w:szCs w:val="16"/>
              </w:rPr>
              <w:t>01</w:t>
            </w:r>
          </w:p>
        </w:tc>
      </w:tr>
      <w:tr w:rsidR="00FF19C9" w:rsidRPr="00595B45">
        <w:tc>
          <w:tcPr>
            <w:tcW w:w="2977" w:type="dxa"/>
            <w:shd w:val="clear" w:color="auto" w:fill="E0E0E0"/>
          </w:tcPr>
          <w:p w:rsidR="00FF19C9" w:rsidRPr="00595B45" w:rsidRDefault="00FF19C9" w:rsidP="001F7317">
            <w:pPr>
              <w:spacing w:before="120" w:line="240" w:lineRule="auto"/>
              <w:ind w:left="0"/>
              <w:rPr>
                <w:b/>
                <w:bCs/>
                <w:snapToGrid w:val="0"/>
                <w:sz w:val="16"/>
                <w:szCs w:val="16"/>
              </w:rPr>
            </w:pPr>
            <w:r w:rsidRPr="00595B45">
              <w:rPr>
                <w:b/>
                <w:bCs/>
                <w:snapToGrid w:val="0"/>
                <w:sz w:val="16"/>
                <w:szCs w:val="16"/>
              </w:rPr>
              <w:t>Module AID</w:t>
            </w:r>
          </w:p>
        </w:tc>
        <w:tc>
          <w:tcPr>
            <w:tcW w:w="5026" w:type="dxa"/>
          </w:tcPr>
          <w:p w:rsidR="00FF19C9" w:rsidRPr="00595B45" w:rsidRDefault="00FF19C9" w:rsidP="001F7317">
            <w:pPr>
              <w:spacing w:before="120" w:line="240" w:lineRule="auto"/>
              <w:ind w:left="34"/>
              <w:rPr>
                <w:rFonts w:cs="Times New Roman"/>
                <w:snapToGrid w:val="0"/>
                <w:sz w:val="16"/>
                <w:szCs w:val="16"/>
              </w:rPr>
            </w:pPr>
            <w:r>
              <w:rPr>
                <w:sz w:val="16"/>
                <w:szCs w:val="16"/>
              </w:rPr>
              <w:t>D52800512901000201</w:t>
            </w:r>
            <w:r w:rsidRPr="00354951">
              <w:rPr>
                <w:sz w:val="16"/>
                <w:szCs w:val="16"/>
              </w:rPr>
              <w:t>01</w:t>
            </w:r>
          </w:p>
        </w:tc>
      </w:tr>
      <w:tr w:rsidR="00FF19C9" w:rsidRPr="00595B45">
        <w:tc>
          <w:tcPr>
            <w:tcW w:w="2977" w:type="dxa"/>
            <w:shd w:val="clear" w:color="auto" w:fill="E0E0E0"/>
          </w:tcPr>
          <w:p w:rsidR="00FF19C9" w:rsidRPr="00595B45" w:rsidRDefault="00FF19C9" w:rsidP="001F7317">
            <w:pPr>
              <w:spacing w:before="120" w:line="240" w:lineRule="auto"/>
              <w:ind w:left="0"/>
              <w:rPr>
                <w:b/>
                <w:bCs/>
                <w:snapToGrid w:val="0"/>
                <w:sz w:val="16"/>
                <w:szCs w:val="16"/>
              </w:rPr>
            </w:pPr>
            <w:r w:rsidRPr="00595B45">
              <w:rPr>
                <w:b/>
                <w:bCs/>
                <w:snapToGrid w:val="0"/>
                <w:sz w:val="16"/>
                <w:szCs w:val="16"/>
              </w:rPr>
              <w:t>Application AID</w:t>
            </w:r>
          </w:p>
        </w:tc>
        <w:tc>
          <w:tcPr>
            <w:tcW w:w="5026" w:type="dxa"/>
          </w:tcPr>
          <w:p w:rsidR="00FF19C9" w:rsidRPr="00595B45" w:rsidRDefault="00FF19C9" w:rsidP="001F7317">
            <w:pPr>
              <w:spacing w:before="120" w:line="240" w:lineRule="auto"/>
              <w:ind w:left="34"/>
              <w:rPr>
                <w:rFonts w:cs="Times New Roman"/>
                <w:snapToGrid w:val="0"/>
                <w:sz w:val="16"/>
                <w:szCs w:val="16"/>
              </w:rPr>
            </w:pPr>
            <w:r>
              <w:rPr>
                <w:sz w:val="16"/>
                <w:szCs w:val="16"/>
              </w:rPr>
              <w:t>D52800512901000201</w:t>
            </w:r>
            <w:r w:rsidRPr="00354951">
              <w:rPr>
                <w:sz w:val="16"/>
                <w:szCs w:val="16"/>
              </w:rPr>
              <w:t>01</w:t>
            </w:r>
          </w:p>
        </w:tc>
      </w:tr>
    </w:tbl>
    <w:p w:rsidR="00FF19C9" w:rsidRDefault="00FF19C9" w:rsidP="00EE3C86">
      <w:pPr>
        <w:pStyle w:val="NormalIndent"/>
        <w:rPr>
          <w:rFonts w:cs="Times New Roman"/>
        </w:rPr>
      </w:pPr>
    </w:p>
    <w:p w:rsidR="00FF19C9" w:rsidRPr="00595B45" w:rsidRDefault="00FF19C9" w:rsidP="0008272C">
      <w:pPr>
        <w:pStyle w:val="Heading2"/>
        <w:numPr>
          <w:ilvl w:val="1"/>
          <w:numId w:val="5"/>
        </w:numPr>
        <w:tabs>
          <w:tab w:val="clear" w:pos="720"/>
        </w:tabs>
        <w:ind w:left="0" w:firstLine="0"/>
        <w:rPr>
          <w:rFonts w:cs="Times New Roman"/>
        </w:rPr>
      </w:pPr>
      <w:bookmarkStart w:id="508" w:name="_Toc396126589"/>
      <w:r w:rsidRPr="00595B45">
        <w:rPr>
          <w:b w:val="0"/>
          <w:bCs w:val="0"/>
        </w:rPr>
        <w:t>S</w:t>
      </w:r>
      <w:r>
        <w:rPr>
          <w:b w:val="0"/>
          <w:bCs w:val="0"/>
        </w:rPr>
        <w:t>2</w:t>
      </w:r>
      <w:r w:rsidRPr="00595B45">
        <w:rPr>
          <w:b w:val="0"/>
          <w:bCs w:val="0"/>
        </w:rPr>
        <w:t xml:space="preserve"> Application platform related parameters</w:t>
      </w:r>
      <w:bookmarkEnd w:id="508"/>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77"/>
        <w:gridCol w:w="5026"/>
      </w:tblGrid>
      <w:tr w:rsidR="00FF19C9" w:rsidRPr="00595B45">
        <w:tc>
          <w:tcPr>
            <w:tcW w:w="2977" w:type="dxa"/>
            <w:shd w:val="clear" w:color="auto" w:fill="E0E0E0"/>
          </w:tcPr>
          <w:p w:rsidR="00FF19C9" w:rsidRPr="00595B45" w:rsidRDefault="00FF19C9" w:rsidP="00BE2237">
            <w:pPr>
              <w:spacing w:before="120" w:line="240" w:lineRule="auto"/>
              <w:ind w:left="34"/>
              <w:rPr>
                <w:rFonts w:cs="Times New Roman"/>
                <w:b/>
                <w:bCs/>
                <w:snapToGrid w:val="0"/>
                <w:sz w:val="16"/>
                <w:szCs w:val="16"/>
              </w:rPr>
            </w:pPr>
            <w:r w:rsidRPr="00595B45">
              <w:rPr>
                <w:b/>
                <w:bCs/>
                <w:snapToGrid w:val="0"/>
                <w:sz w:val="16"/>
                <w:szCs w:val="16"/>
              </w:rPr>
              <w:t>S</w:t>
            </w:r>
            <w:r>
              <w:rPr>
                <w:b/>
                <w:bCs/>
                <w:snapToGrid w:val="0"/>
                <w:sz w:val="16"/>
                <w:szCs w:val="16"/>
              </w:rPr>
              <w:t>2</w:t>
            </w:r>
            <w:r w:rsidRPr="00595B45">
              <w:rPr>
                <w:b/>
                <w:bCs/>
                <w:snapToGrid w:val="0"/>
                <w:sz w:val="16"/>
                <w:szCs w:val="16"/>
              </w:rPr>
              <w:t xml:space="preserve"> Application Size</w:t>
            </w:r>
            <w:r>
              <w:rPr>
                <w:b/>
                <w:bCs/>
                <w:snapToGrid w:val="0"/>
                <w:sz w:val="16"/>
                <w:szCs w:val="16"/>
              </w:rPr>
              <w:t xml:space="preserve"> in EEPROM</w:t>
            </w:r>
          </w:p>
        </w:tc>
        <w:tc>
          <w:tcPr>
            <w:tcW w:w="5026" w:type="dxa"/>
          </w:tcPr>
          <w:p w:rsidR="00FF19C9" w:rsidRPr="00595B45" w:rsidRDefault="00FF19C9" w:rsidP="0008272C">
            <w:pPr>
              <w:spacing w:before="120" w:line="240" w:lineRule="auto"/>
              <w:ind w:left="34"/>
              <w:rPr>
                <w:rFonts w:cs="Times New Roman"/>
                <w:snapToGrid w:val="0"/>
                <w:sz w:val="16"/>
                <w:szCs w:val="16"/>
              </w:rPr>
            </w:pPr>
            <w:r>
              <w:rPr>
                <w:snapToGrid w:val="0"/>
                <w:sz w:val="16"/>
                <w:szCs w:val="16"/>
              </w:rPr>
              <w:t>TBD bytes</w:t>
            </w:r>
          </w:p>
        </w:tc>
      </w:tr>
      <w:tr w:rsidR="00FF19C9" w:rsidRPr="00595B45">
        <w:tc>
          <w:tcPr>
            <w:tcW w:w="2977" w:type="dxa"/>
            <w:shd w:val="clear" w:color="auto" w:fill="E0E0E0"/>
          </w:tcPr>
          <w:p w:rsidR="00FF19C9" w:rsidRPr="00595B45" w:rsidRDefault="00FF19C9" w:rsidP="0008272C">
            <w:pPr>
              <w:spacing w:before="120" w:line="240" w:lineRule="auto"/>
              <w:ind w:left="34"/>
              <w:rPr>
                <w:b/>
                <w:bCs/>
                <w:snapToGrid w:val="0"/>
                <w:sz w:val="16"/>
                <w:szCs w:val="16"/>
              </w:rPr>
            </w:pPr>
            <w:r w:rsidRPr="00595B45">
              <w:rPr>
                <w:b/>
                <w:bCs/>
                <w:snapToGrid w:val="0"/>
                <w:sz w:val="16"/>
                <w:szCs w:val="16"/>
              </w:rPr>
              <w:t>RAM Required</w:t>
            </w:r>
          </w:p>
        </w:tc>
        <w:tc>
          <w:tcPr>
            <w:tcW w:w="5026" w:type="dxa"/>
          </w:tcPr>
          <w:p w:rsidR="00FF19C9" w:rsidRPr="00595B45" w:rsidRDefault="00FF19C9" w:rsidP="0008272C">
            <w:pPr>
              <w:spacing w:before="120" w:line="240" w:lineRule="auto"/>
              <w:ind w:left="34"/>
              <w:rPr>
                <w:snapToGrid w:val="0"/>
                <w:sz w:val="16"/>
                <w:szCs w:val="16"/>
              </w:rPr>
            </w:pPr>
            <w:r w:rsidRPr="00595B45">
              <w:rPr>
                <w:snapToGrid w:val="0"/>
                <w:sz w:val="16"/>
                <w:szCs w:val="16"/>
              </w:rPr>
              <w:t>TBD</w:t>
            </w:r>
          </w:p>
        </w:tc>
      </w:tr>
      <w:tr w:rsidR="00FF19C9" w:rsidRPr="00595B45">
        <w:tc>
          <w:tcPr>
            <w:tcW w:w="2977" w:type="dxa"/>
            <w:shd w:val="clear" w:color="auto" w:fill="E0E0E0"/>
          </w:tcPr>
          <w:p w:rsidR="00FF19C9" w:rsidRPr="00595B45" w:rsidRDefault="00FF19C9" w:rsidP="0008272C">
            <w:pPr>
              <w:spacing w:before="120" w:line="240" w:lineRule="auto"/>
              <w:ind w:left="0"/>
              <w:rPr>
                <w:b/>
                <w:bCs/>
                <w:snapToGrid w:val="0"/>
                <w:sz w:val="16"/>
                <w:szCs w:val="16"/>
              </w:rPr>
            </w:pPr>
            <w:r w:rsidRPr="00595B45">
              <w:rPr>
                <w:b/>
                <w:bCs/>
                <w:snapToGrid w:val="0"/>
                <w:sz w:val="16"/>
                <w:szCs w:val="16"/>
              </w:rPr>
              <w:t>Load File AID</w:t>
            </w:r>
          </w:p>
        </w:tc>
        <w:tc>
          <w:tcPr>
            <w:tcW w:w="5026" w:type="dxa"/>
          </w:tcPr>
          <w:p w:rsidR="00FF19C9" w:rsidRPr="00595B45" w:rsidRDefault="00FF19C9" w:rsidP="0008272C">
            <w:pPr>
              <w:spacing w:before="120" w:line="240" w:lineRule="auto"/>
              <w:ind w:left="34"/>
              <w:rPr>
                <w:rFonts w:cs="Times New Roman"/>
                <w:snapToGrid w:val="0"/>
                <w:sz w:val="16"/>
                <w:szCs w:val="16"/>
              </w:rPr>
            </w:pPr>
            <w:r w:rsidRPr="004631C2">
              <w:rPr>
                <w:color w:val="000000"/>
                <w:sz w:val="16"/>
                <w:szCs w:val="16"/>
                <w:lang w:val="en-US" w:eastAsia="en-GB"/>
              </w:rPr>
              <w:t>D528005129000004010100</w:t>
            </w:r>
          </w:p>
        </w:tc>
      </w:tr>
      <w:tr w:rsidR="00FF19C9" w:rsidRPr="00595B45">
        <w:tc>
          <w:tcPr>
            <w:tcW w:w="2977" w:type="dxa"/>
            <w:shd w:val="clear" w:color="auto" w:fill="E0E0E0"/>
          </w:tcPr>
          <w:p w:rsidR="00FF19C9" w:rsidRPr="00595B45" w:rsidRDefault="00FF19C9" w:rsidP="0008272C">
            <w:pPr>
              <w:spacing w:before="120" w:line="240" w:lineRule="auto"/>
              <w:ind w:left="0"/>
              <w:rPr>
                <w:b/>
                <w:bCs/>
                <w:snapToGrid w:val="0"/>
                <w:sz w:val="16"/>
                <w:szCs w:val="16"/>
              </w:rPr>
            </w:pPr>
            <w:r w:rsidRPr="00595B45">
              <w:rPr>
                <w:b/>
                <w:bCs/>
                <w:snapToGrid w:val="0"/>
                <w:sz w:val="16"/>
                <w:szCs w:val="16"/>
              </w:rPr>
              <w:t>Module AID</w:t>
            </w:r>
          </w:p>
        </w:tc>
        <w:tc>
          <w:tcPr>
            <w:tcW w:w="5026" w:type="dxa"/>
          </w:tcPr>
          <w:p w:rsidR="00FF19C9" w:rsidRPr="00595B45" w:rsidRDefault="00FF19C9" w:rsidP="0008272C">
            <w:pPr>
              <w:spacing w:before="120" w:line="240" w:lineRule="auto"/>
              <w:ind w:left="34"/>
              <w:rPr>
                <w:rFonts w:cs="Times New Roman"/>
                <w:snapToGrid w:val="0"/>
                <w:sz w:val="16"/>
                <w:szCs w:val="16"/>
              </w:rPr>
            </w:pPr>
            <w:r w:rsidRPr="004631C2">
              <w:rPr>
                <w:color w:val="000000"/>
                <w:sz w:val="16"/>
                <w:szCs w:val="16"/>
                <w:lang w:val="en-US" w:eastAsia="en-GB"/>
              </w:rPr>
              <w:t>D528005129010004010100</w:t>
            </w:r>
          </w:p>
        </w:tc>
      </w:tr>
      <w:tr w:rsidR="00FF19C9" w:rsidRPr="00595B45">
        <w:tc>
          <w:tcPr>
            <w:tcW w:w="2977" w:type="dxa"/>
            <w:shd w:val="clear" w:color="auto" w:fill="E0E0E0"/>
          </w:tcPr>
          <w:p w:rsidR="00FF19C9" w:rsidRPr="00595B45" w:rsidRDefault="00FF19C9" w:rsidP="0008272C">
            <w:pPr>
              <w:spacing w:before="120" w:line="240" w:lineRule="auto"/>
              <w:ind w:left="0"/>
              <w:rPr>
                <w:b/>
                <w:bCs/>
                <w:snapToGrid w:val="0"/>
                <w:sz w:val="16"/>
                <w:szCs w:val="16"/>
              </w:rPr>
            </w:pPr>
            <w:r w:rsidRPr="00595B45">
              <w:rPr>
                <w:b/>
                <w:bCs/>
                <w:snapToGrid w:val="0"/>
                <w:sz w:val="16"/>
                <w:szCs w:val="16"/>
              </w:rPr>
              <w:t>Application AID</w:t>
            </w:r>
          </w:p>
        </w:tc>
        <w:tc>
          <w:tcPr>
            <w:tcW w:w="5026" w:type="dxa"/>
          </w:tcPr>
          <w:p w:rsidR="00FF19C9" w:rsidRPr="00595B45" w:rsidRDefault="00FF19C9" w:rsidP="0008272C">
            <w:pPr>
              <w:spacing w:before="120" w:line="240" w:lineRule="auto"/>
              <w:ind w:left="34"/>
              <w:rPr>
                <w:rFonts w:cs="Times New Roman"/>
                <w:snapToGrid w:val="0"/>
                <w:sz w:val="16"/>
                <w:szCs w:val="16"/>
              </w:rPr>
            </w:pPr>
            <w:r w:rsidRPr="004631C2">
              <w:rPr>
                <w:color w:val="000000"/>
                <w:sz w:val="16"/>
                <w:szCs w:val="16"/>
                <w:lang w:val="en-US" w:eastAsia="en-GB"/>
              </w:rPr>
              <w:t>D528005129010004010100</w:t>
            </w:r>
          </w:p>
        </w:tc>
      </w:tr>
    </w:tbl>
    <w:p w:rsidR="00FF19C9" w:rsidRDefault="00FF19C9" w:rsidP="00EE3C86">
      <w:pPr>
        <w:pStyle w:val="NormalIndent"/>
        <w:rPr>
          <w:rFonts w:cs="Times New Roman"/>
        </w:rPr>
      </w:pPr>
    </w:p>
    <w:p w:rsidR="00FF19C9" w:rsidRDefault="00FF19C9">
      <w:pPr>
        <w:overflowPunct/>
        <w:autoSpaceDE/>
        <w:autoSpaceDN/>
        <w:adjustRightInd/>
        <w:spacing w:after="0" w:line="240" w:lineRule="auto"/>
        <w:ind w:left="0"/>
        <w:textAlignment w:val="auto"/>
        <w:rPr>
          <w:rFonts w:cs="Times New Roman"/>
          <w:b/>
          <w:bCs/>
          <w:kern w:val="32"/>
          <w:sz w:val="26"/>
          <w:szCs w:val="26"/>
        </w:rPr>
      </w:pPr>
      <w:r>
        <w:rPr>
          <w:rFonts w:cs="Times New Roman"/>
        </w:rPr>
        <w:br w:type="page"/>
      </w:r>
    </w:p>
    <w:p w:rsidR="00FF19C9" w:rsidRPr="00595B45" w:rsidRDefault="00FF19C9" w:rsidP="00C554AA">
      <w:pPr>
        <w:pStyle w:val="Heading2"/>
        <w:numPr>
          <w:ilvl w:val="1"/>
          <w:numId w:val="5"/>
        </w:numPr>
        <w:tabs>
          <w:tab w:val="clear" w:pos="720"/>
        </w:tabs>
        <w:ind w:left="0" w:firstLine="0"/>
        <w:rPr>
          <w:rFonts w:cs="Times New Roman"/>
        </w:rPr>
      </w:pPr>
      <w:bookmarkStart w:id="509" w:name="_Toc396126590"/>
      <w:r w:rsidRPr="00595B45">
        <w:rPr>
          <w:b w:val="0"/>
          <w:bCs w:val="0"/>
        </w:rPr>
        <w:t>Platform related personalisation data</w:t>
      </w:r>
      <w:bookmarkEnd w:id="509"/>
    </w:p>
    <w:p w:rsidR="00FF19C9" w:rsidRPr="00595B45" w:rsidRDefault="00FF19C9" w:rsidP="00C554AA">
      <w:pPr>
        <w:pStyle w:val="Heading3"/>
        <w:numPr>
          <w:ilvl w:val="2"/>
          <w:numId w:val="5"/>
        </w:numPr>
        <w:tabs>
          <w:tab w:val="clear" w:pos="4341"/>
        </w:tabs>
        <w:ind w:left="0" w:firstLine="0"/>
        <w:rPr>
          <w:rFonts w:cs="Times New Roman"/>
        </w:rPr>
      </w:pPr>
      <w:r w:rsidRPr="00595B45">
        <w:rPr>
          <w:b w:val="0"/>
          <w:bCs w:val="0"/>
        </w:rPr>
        <w:t>Card Manager Keys</w:t>
      </w:r>
    </w:p>
    <w:tbl>
      <w:tblPr>
        <w:tblW w:w="8175"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78"/>
        <w:gridCol w:w="992"/>
        <w:gridCol w:w="2505"/>
      </w:tblGrid>
      <w:tr w:rsidR="00FF19C9" w:rsidRPr="00595B45">
        <w:trPr>
          <w:cantSplit/>
          <w:tblHeader/>
        </w:trPr>
        <w:tc>
          <w:tcPr>
            <w:tcW w:w="4678" w:type="dxa"/>
            <w:shd w:val="clear" w:color="auto" w:fill="E0E0E0"/>
          </w:tcPr>
          <w:p w:rsidR="00FF19C9" w:rsidRPr="00595B45" w:rsidRDefault="00FF19C9" w:rsidP="009142D7">
            <w:pPr>
              <w:pStyle w:val="BodyText"/>
              <w:spacing w:before="60" w:after="60"/>
              <w:ind w:left="0" w:right="-108"/>
              <w:rPr>
                <w:rFonts w:ascii="Verdana" w:hAnsi="Verdana" w:cs="Verdana"/>
                <w:b/>
                <w:bCs/>
                <w:sz w:val="16"/>
                <w:szCs w:val="16"/>
              </w:rPr>
            </w:pPr>
            <w:r w:rsidRPr="00595B45">
              <w:rPr>
                <w:b/>
                <w:bCs/>
                <w:sz w:val="16"/>
                <w:szCs w:val="16"/>
              </w:rPr>
              <w:t>Parameter name</w:t>
            </w:r>
          </w:p>
        </w:tc>
        <w:tc>
          <w:tcPr>
            <w:tcW w:w="992" w:type="dxa"/>
            <w:shd w:val="clear" w:color="auto" w:fill="E0E0E0"/>
          </w:tcPr>
          <w:p w:rsidR="00FF19C9" w:rsidRPr="00595B45" w:rsidRDefault="00FF19C9" w:rsidP="009142D7">
            <w:pPr>
              <w:pStyle w:val="BodyText"/>
              <w:spacing w:before="60" w:after="60"/>
              <w:ind w:left="0" w:right="-108"/>
              <w:rPr>
                <w:rFonts w:ascii="Verdana" w:hAnsi="Verdana" w:cs="Verdana"/>
                <w:b/>
                <w:bCs/>
                <w:sz w:val="16"/>
                <w:szCs w:val="16"/>
              </w:rPr>
            </w:pPr>
            <w:r w:rsidRPr="00595B45">
              <w:rPr>
                <w:b/>
                <w:bCs/>
                <w:sz w:val="16"/>
                <w:szCs w:val="16"/>
              </w:rPr>
              <w:t>Format</w:t>
            </w:r>
          </w:p>
        </w:tc>
        <w:tc>
          <w:tcPr>
            <w:tcW w:w="2505" w:type="dxa"/>
            <w:shd w:val="clear" w:color="auto" w:fill="E0E0E0"/>
          </w:tcPr>
          <w:p w:rsidR="00FF19C9" w:rsidRPr="00595B45" w:rsidRDefault="00FF19C9" w:rsidP="009142D7">
            <w:pPr>
              <w:pStyle w:val="BodyText"/>
              <w:spacing w:before="60" w:after="60"/>
              <w:ind w:left="0" w:right="-108"/>
              <w:rPr>
                <w:rFonts w:ascii="Verdana" w:hAnsi="Verdana" w:cs="Verdana"/>
                <w:b/>
                <w:bCs/>
                <w:sz w:val="16"/>
                <w:szCs w:val="16"/>
              </w:rPr>
            </w:pPr>
            <w:r w:rsidRPr="00595B45">
              <w:rPr>
                <w:b/>
                <w:bCs/>
                <w:sz w:val="16"/>
                <w:szCs w:val="16"/>
              </w:rPr>
              <w:t>Value</w:t>
            </w:r>
          </w:p>
        </w:tc>
      </w:tr>
      <w:tr w:rsidR="00FF19C9" w:rsidRPr="00595B45">
        <w:trPr>
          <w:cantSplit/>
        </w:trPr>
        <w:tc>
          <w:tcPr>
            <w:tcW w:w="4678" w:type="dxa"/>
          </w:tcPr>
          <w:p w:rsidR="00FF19C9" w:rsidRPr="00595B45" w:rsidRDefault="00FF19C9" w:rsidP="009142D7">
            <w:pPr>
              <w:pStyle w:val="BodyText"/>
              <w:spacing w:before="60" w:after="60"/>
              <w:ind w:left="0" w:right="-108"/>
              <w:rPr>
                <w:rFonts w:ascii="Verdana" w:hAnsi="Verdana" w:cs="Verdana"/>
                <w:sz w:val="16"/>
                <w:szCs w:val="16"/>
              </w:rPr>
            </w:pPr>
            <w:r w:rsidRPr="00595B45">
              <w:rPr>
                <w:sz w:val="16"/>
                <w:szCs w:val="16"/>
              </w:rPr>
              <w:t>NSAM ISD Encryption key (</w:t>
            </w:r>
            <w:r w:rsidRPr="00595B45">
              <w:rPr>
                <w:snapToGrid w:val="0"/>
                <w:sz w:val="16"/>
                <w:szCs w:val="16"/>
              </w:rPr>
              <w:t>ISD</w:t>
            </w:r>
            <w:r w:rsidRPr="00595B45">
              <w:rPr>
                <w:snapToGrid w:val="0"/>
                <w:sz w:val="16"/>
                <w:szCs w:val="16"/>
                <w:vertAlign w:val="subscript"/>
              </w:rPr>
              <w:t>S-ENC</w:t>
            </w:r>
            <w:r w:rsidRPr="00595B45">
              <w:rPr>
                <w:snapToGrid w:val="0"/>
                <w:sz w:val="16"/>
                <w:szCs w:val="16"/>
              </w:rPr>
              <w:t>)</w:t>
            </w:r>
          </w:p>
        </w:tc>
        <w:tc>
          <w:tcPr>
            <w:tcW w:w="992" w:type="dxa"/>
          </w:tcPr>
          <w:p w:rsidR="00FF19C9" w:rsidRPr="00595B45" w:rsidRDefault="00FF19C9" w:rsidP="009142D7">
            <w:pPr>
              <w:pStyle w:val="BodyText"/>
              <w:spacing w:before="60" w:after="60"/>
              <w:ind w:left="0" w:right="-108"/>
              <w:rPr>
                <w:rFonts w:ascii="Verdana" w:hAnsi="Verdana" w:cs="Verdana"/>
                <w:sz w:val="16"/>
                <w:szCs w:val="16"/>
              </w:rPr>
            </w:pPr>
            <w:r>
              <w:rPr>
                <w:sz w:val="16"/>
                <w:szCs w:val="16"/>
              </w:rPr>
              <w:t>16 Bytes</w:t>
            </w:r>
          </w:p>
        </w:tc>
        <w:tc>
          <w:tcPr>
            <w:tcW w:w="2505" w:type="dxa"/>
          </w:tcPr>
          <w:p w:rsidR="00FF19C9" w:rsidRPr="00595B45" w:rsidRDefault="00FF19C9" w:rsidP="009142D7">
            <w:pPr>
              <w:pStyle w:val="BodyText"/>
              <w:spacing w:before="60" w:after="60"/>
              <w:ind w:left="0" w:right="-108"/>
              <w:rPr>
                <w:rFonts w:ascii="Verdana" w:hAnsi="Verdana" w:cs="Verdana"/>
                <w:sz w:val="16"/>
                <w:szCs w:val="16"/>
              </w:rPr>
            </w:pPr>
            <w:r w:rsidRPr="00595B45">
              <w:rPr>
                <w:sz w:val="16"/>
                <w:szCs w:val="16"/>
              </w:rPr>
              <w:t>Derived</w:t>
            </w:r>
          </w:p>
        </w:tc>
      </w:tr>
      <w:tr w:rsidR="00FF19C9" w:rsidRPr="00595B45">
        <w:trPr>
          <w:cantSplit/>
        </w:trPr>
        <w:tc>
          <w:tcPr>
            <w:tcW w:w="4678" w:type="dxa"/>
          </w:tcPr>
          <w:p w:rsidR="00FF19C9" w:rsidRPr="00595B45" w:rsidRDefault="00FF19C9" w:rsidP="001B5A8D">
            <w:pPr>
              <w:pStyle w:val="BodyText"/>
              <w:spacing w:before="60" w:after="60"/>
              <w:ind w:left="0" w:right="-108"/>
              <w:rPr>
                <w:rFonts w:ascii="Verdana" w:hAnsi="Verdana" w:cs="Verdana"/>
                <w:sz w:val="16"/>
                <w:szCs w:val="16"/>
              </w:rPr>
            </w:pPr>
            <w:r w:rsidRPr="00595B45">
              <w:rPr>
                <w:sz w:val="16"/>
                <w:szCs w:val="16"/>
              </w:rPr>
              <w:t>NSAM ISD Message Authentication Code key (</w:t>
            </w:r>
            <w:r w:rsidRPr="00595B45">
              <w:rPr>
                <w:snapToGrid w:val="0"/>
                <w:sz w:val="16"/>
                <w:szCs w:val="16"/>
              </w:rPr>
              <w:t>ISD</w:t>
            </w:r>
            <w:r w:rsidRPr="00595B45">
              <w:rPr>
                <w:snapToGrid w:val="0"/>
                <w:sz w:val="16"/>
                <w:szCs w:val="16"/>
                <w:vertAlign w:val="subscript"/>
              </w:rPr>
              <w:t>S-MAC</w:t>
            </w:r>
            <w:r w:rsidRPr="00595B45">
              <w:rPr>
                <w:snapToGrid w:val="0"/>
                <w:sz w:val="16"/>
                <w:szCs w:val="16"/>
              </w:rPr>
              <w:t>)</w:t>
            </w:r>
          </w:p>
        </w:tc>
        <w:tc>
          <w:tcPr>
            <w:tcW w:w="992" w:type="dxa"/>
          </w:tcPr>
          <w:p w:rsidR="00FF19C9" w:rsidRPr="00595B45" w:rsidRDefault="00FF19C9" w:rsidP="00C119DE">
            <w:pPr>
              <w:pStyle w:val="BodyText"/>
              <w:spacing w:before="60" w:after="60"/>
              <w:ind w:left="0" w:right="-108"/>
              <w:rPr>
                <w:rFonts w:ascii="Verdana" w:hAnsi="Verdana" w:cs="Verdana"/>
                <w:sz w:val="16"/>
                <w:szCs w:val="16"/>
              </w:rPr>
            </w:pPr>
            <w:r>
              <w:rPr>
                <w:sz w:val="16"/>
                <w:szCs w:val="16"/>
              </w:rPr>
              <w:t>16 Bytes</w:t>
            </w:r>
          </w:p>
        </w:tc>
        <w:tc>
          <w:tcPr>
            <w:tcW w:w="2505" w:type="dxa"/>
          </w:tcPr>
          <w:p w:rsidR="00FF19C9" w:rsidRPr="00595B45" w:rsidRDefault="00FF19C9" w:rsidP="009142D7">
            <w:pPr>
              <w:pStyle w:val="BodyText"/>
              <w:spacing w:before="60" w:after="60"/>
              <w:ind w:left="0" w:right="-108"/>
              <w:rPr>
                <w:rFonts w:ascii="Verdana" w:hAnsi="Verdana" w:cs="Verdana"/>
                <w:sz w:val="16"/>
                <w:szCs w:val="16"/>
              </w:rPr>
            </w:pPr>
            <w:r w:rsidRPr="00595B45">
              <w:rPr>
                <w:sz w:val="16"/>
                <w:szCs w:val="16"/>
              </w:rPr>
              <w:t>Derived</w:t>
            </w:r>
          </w:p>
        </w:tc>
      </w:tr>
      <w:tr w:rsidR="00FF19C9" w:rsidRPr="00595B45">
        <w:trPr>
          <w:cantSplit/>
        </w:trPr>
        <w:tc>
          <w:tcPr>
            <w:tcW w:w="4678" w:type="dxa"/>
          </w:tcPr>
          <w:p w:rsidR="00FF19C9" w:rsidRPr="00595B45" w:rsidRDefault="00FF19C9" w:rsidP="009142D7">
            <w:pPr>
              <w:pStyle w:val="BodyText"/>
              <w:spacing w:before="60" w:after="60"/>
              <w:ind w:left="0" w:right="-108"/>
              <w:rPr>
                <w:rFonts w:ascii="Verdana" w:hAnsi="Verdana" w:cs="Verdana"/>
                <w:sz w:val="16"/>
                <w:szCs w:val="16"/>
              </w:rPr>
            </w:pPr>
            <w:r w:rsidRPr="00595B45">
              <w:rPr>
                <w:sz w:val="16"/>
                <w:szCs w:val="16"/>
              </w:rPr>
              <w:t>NSAM ISD Data Encryption key (</w:t>
            </w:r>
            <w:r w:rsidRPr="00595B45">
              <w:rPr>
                <w:snapToGrid w:val="0"/>
                <w:sz w:val="16"/>
                <w:szCs w:val="16"/>
              </w:rPr>
              <w:t>ISD</w:t>
            </w:r>
            <w:r w:rsidRPr="00595B45">
              <w:rPr>
                <w:snapToGrid w:val="0"/>
                <w:sz w:val="16"/>
                <w:szCs w:val="16"/>
                <w:vertAlign w:val="subscript"/>
              </w:rPr>
              <w:t>DEK</w:t>
            </w:r>
            <w:r w:rsidRPr="00595B45">
              <w:rPr>
                <w:snapToGrid w:val="0"/>
                <w:sz w:val="16"/>
                <w:szCs w:val="16"/>
              </w:rPr>
              <w:t>)</w:t>
            </w:r>
          </w:p>
        </w:tc>
        <w:tc>
          <w:tcPr>
            <w:tcW w:w="992" w:type="dxa"/>
          </w:tcPr>
          <w:p w:rsidR="00FF19C9" w:rsidRPr="00595B45" w:rsidRDefault="00FF19C9" w:rsidP="00C119DE">
            <w:pPr>
              <w:pStyle w:val="BodyText"/>
              <w:spacing w:before="60" w:after="60"/>
              <w:ind w:left="0" w:right="-108"/>
              <w:rPr>
                <w:rFonts w:ascii="Verdana" w:hAnsi="Verdana" w:cs="Verdana"/>
                <w:sz w:val="16"/>
                <w:szCs w:val="16"/>
              </w:rPr>
            </w:pPr>
            <w:r>
              <w:rPr>
                <w:sz w:val="16"/>
                <w:szCs w:val="16"/>
              </w:rPr>
              <w:t>16 Bytes</w:t>
            </w:r>
          </w:p>
        </w:tc>
        <w:tc>
          <w:tcPr>
            <w:tcW w:w="2505" w:type="dxa"/>
          </w:tcPr>
          <w:p w:rsidR="00FF19C9" w:rsidRPr="00595B45" w:rsidRDefault="00FF19C9" w:rsidP="009142D7">
            <w:pPr>
              <w:pStyle w:val="BodyText"/>
              <w:spacing w:before="60" w:after="60"/>
              <w:ind w:left="0" w:right="-108"/>
              <w:rPr>
                <w:rFonts w:ascii="Verdana" w:hAnsi="Verdana" w:cs="Verdana"/>
                <w:sz w:val="16"/>
                <w:szCs w:val="16"/>
              </w:rPr>
            </w:pPr>
            <w:r w:rsidRPr="00595B45">
              <w:rPr>
                <w:sz w:val="16"/>
                <w:szCs w:val="16"/>
              </w:rPr>
              <w:t>Derived</w:t>
            </w:r>
          </w:p>
        </w:tc>
      </w:tr>
    </w:tbl>
    <w:p w:rsidR="00FF19C9" w:rsidRPr="00595B45" w:rsidRDefault="00FF19C9" w:rsidP="00C554AA">
      <w:pPr>
        <w:pStyle w:val="NormalIndent"/>
        <w:rPr>
          <w:rFonts w:cs="Times New Roman"/>
          <w:b/>
          <w:bCs/>
          <w:snapToGrid w:val="0"/>
        </w:rPr>
      </w:pPr>
    </w:p>
    <w:p w:rsidR="00FF19C9" w:rsidRPr="00595B45" w:rsidRDefault="00FF19C9" w:rsidP="00C554AA">
      <w:pPr>
        <w:pStyle w:val="NormalIndent"/>
        <w:rPr>
          <w:b/>
          <w:bCs/>
          <w:snapToGrid w:val="0"/>
        </w:rPr>
      </w:pPr>
      <w:r w:rsidRPr="00595B45">
        <w:rPr>
          <w:b/>
          <w:bCs/>
          <w:snapToGrid w:val="0"/>
        </w:rPr>
        <w:t>Description:</w:t>
      </w:r>
    </w:p>
    <w:p w:rsidR="00FF19C9" w:rsidRDefault="00FF19C9" w:rsidP="001311F1">
      <w:pPr>
        <w:pStyle w:val="NormalIndent"/>
        <w:rPr>
          <w:snapToGrid w:val="0"/>
        </w:rPr>
      </w:pPr>
      <w:r w:rsidRPr="00595B45">
        <w:rPr>
          <w:snapToGrid w:val="0"/>
        </w:rPr>
        <w:t>The three NSAM specific card manager keys (ISD</w:t>
      </w:r>
      <w:r w:rsidRPr="00595B45">
        <w:rPr>
          <w:snapToGrid w:val="0"/>
          <w:vertAlign w:val="subscript"/>
        </w:rPr>
        <w:t>S-ENC</w:t>
      </w:r>
      <w:r w:rsidRPr="00595B45">
        <w:rPr>
          <w:snapToGrid w:val="0"/>
        </w:rPr>
        <w:t>, ISD</w:t>
      </w:r>
      <w:r w:rsidRPr="00595B45">
        <w:rPr>
          <w:snapToGrid w:val="0"/>
          <w:vertAlign w:val="subscript"/>
        </w:rPr>
        <w:t>S-MAC</w:t>
      </w:r>
      <w:r w:rsidRPr="00595B45">
        <w:rPr>
          <w:snapToGrid w:val="0"/>
        </w:rPr>
        <w:t xml:space="preserve"> and ISD</w:t>
      </w:r>
      <w:r w:rsidRPr="00595B45">
        <w:rPr>
          <w:snapToGrid w:val="0"/>
          <w:vertAlign w:val="subscript"/>
        </w:rPr>
        <w:t>DEK</w:t>
      </w:r>
      <w:r w:rsidRPr="00595B45">
        <w:rPr>
          <w:snapToGrid w:val="0"/>
        </w:rPr>
        <w:t>) are derived from the same 24 byte master key (MKN</w:t>
      </w:r>
      <w:r w:rsidRPr="00595B45">
        <w:rPr>
          <w:snapToGrid w:val="0"/>
          <w:vertAlign w:val="subscript"/>
        </w:rPr>
        <w:t>ISD</w:t>
      </w:r>
      <w:r w:rsidRPr="00595B45">
        <w:rPr>
          <w:snapToGrid w:val="0"/>
        </w:rPr>
        <w:t>) with different diversification data. The diversification data includes data obtained from the chip and therefore cannot be created during the data generation phase</w:t>
      </w:r>
      <w:r>
        <w:rPr>
          <w:snapToGrid w:val="0"/>
        </w:rPr>
        <w:t xml:space="preserve"> for issuance</w:t>
      </w:r>
      <w:r w:rsidRPr="00595B45">
        <w:rPr>
          <w:snapToGrid w:val="0"/>
        </w:rPr>
        <w:t>. As such the generation of these keys is detailed in [NSAM Perso]</w:t>
      </w:r>
      <w:r>
        <w:rPr>
          <w:snapToGrid w:val="0"/>
        </w:rPr>
        <w:t>.</w:t>
      </w:r>
    </w:p>
    <w:p w:rsidR="00FF19C9" w:rsidRDefault="00FF19C9" w:rsidP="001311F1">
      <w:pPr>
        <w:pStyle w:val="NormalIndent"/>
        <w:rPr>
          <w:snapToGrid w:val="0"/>
        </w:rPr>
      </w:pPr>
      <w:r>
        <w:rPr>
          <w:snapToGrid w:val="0"/>
        </w:rPr>
        <w:t xml:space="preserve">For post-issuance, the diversification data is known (as it is provided in the bureau return data) and thus Affina shall be able to derive the NSAM specific card manager keys. See </w:t>
      </w:r>
      <w:r w:rsidRPr="00595B45">
        <w:rPr>
          <w:snapToGrid w:val="0"/>
        </w:rPr>
        <w:t>[NSAM Perso]</w:t>
      </w:r>
      <w:r>
        <w:rPr>
          <w:snapToGrid w:val="0"/>
        </w:rPr>
        <w:t xml:space="preserve"> for details of the derivation process.</w:t>
      </w:r>
    </w:p>
    <w:p w:rsidR="00FF19C9" w:rsidRPr="00595B45" w:rsidRDefault="00FF19C9" w:rsidP="00E223A3">
      <w:pPr>
        <w:pStyle w:val="NormalIndent"/>
        <w:rPr>
          <w:rFonts w:cs="Times New Roman"/>
          <w:snapToGrid w:val="0"/>
        </w:rPr>
      </w:pPr>
      <w:r>
        <w:rPr>
          <w:snapToGrid w:val="0"/>
        </w:rPr>
        <w:t>Multiple ISD master keys can be configured in Affina and the correct ISD master key shall also be selected from data provided in the bureau return information supplied when the NSAM was created. The bureau return information used to select the ISD master key shall be the key ID (GP.CMKName</w:t>
      </w:r>
      <w:r w:rsidRPr="00FB53A1">
        <w:rPr>
          <w:snapToGrid w:val="0"/>
        </w:rPr>
        <w:t xml:space="preserve"> </w:t>
      </w:r>
      <w:r>
        <w:rPr>
          <w:snapToGrid w:val="0"/>
        </w:rPr>
        <w:t>in the bureau return) and the generation (GP.CMKKeySetVersion in the bureau return)</w:t>
      </w:r>
    </w:p>
    <w:p w:rsidR="00FF19C9" w:rsidRDefault="00FF19C9" w:rsidP="00EF59CB">
      <w:pPr>
        <w:pStyle w:val="NormalIndent"/>
        <w:rPr>
          <w:rFonts w:cs="Times New Roman"/>
          <w:snapToGrid w:val="0"/>
        </w:rPr>
      </w:pPr>
    </w:p>
    <w:p w:rsidR="00FF19C9" w:rsidRPr="00595B45" w:rsidRDefault="00FF19C9" w:rsidP="00EF59CB">
      <w:pPr>
        <w:pStyle w:val="NormalIndent"/>
        <w:rPr>
          <w:snapToGrid w:val="0"/>
        </w:rPr>
      </w:pPr>
      <w:r w:rsidRPr="00595B45">
        <w:rPr>
          <w:snapToGrid w:val="0"/>
        </w:rPr>
        <w:t xml:space="preserve">For </w:t>
      </w:r>
      <w:r w:rsidRPr="000203B4">
        <w:rPr>
          <w:b/>
          <w:bCs/>
          <w:snapToGrid w:val="0"/>
        </w:rPr>
        <w:t>test</w:t>
      </w:r>
      <w:r w:rsidRPr="00595B45">
        <w:rPr>
          <w:snapToGrid w:val="0"/>
        </w:rPr>
        <w:t xml:space="preserve"> purposes, the </w:t>
      </w:r>
      <w:r>
        <w:rPr>
          <w:snapToGrid w:val="0"/>
        </w:rPr>
        <w:t xml:space="preserve">configured </w:t>
      </w:r>
      <w:r w:rsidRPr="00595B45">
        <w:rPr>
          <w:snapToGrid w:val="0"/>
        </w:rPr>
        <w:t xml:space="preserve">master keys </w:t>
      </w:r>
      <w:r>
        <w:rPr>
          <w:snapToGrid w:val="0"/>
        </w:rPr>
        <w:t>shall be</w:t>
      </w:r>
      <w:r w:rsidRPr="00595B45">
        <w:rPr>
          <w:snapToGrid w:val="0"/>
        </w:rPr>
        <w:t>:</w:t>
      </w:r>
    </w:p>
    <w:tbl>
      <w:tblPr>
        <w:tblW w:w="8790"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4"/>
        <w:gridCol w:w="1701"/>
        <w:gridCol w:w="851"/>
        <w:gridCol w:w="5104"/>
      </w:tblGrid>
      <w:tr w:rsidR="00FF19C9" w:rsidRPr="00595B45">
        <w:trPr>
          <w:cantSplit/>
          <w:tblHeader/>
        </w:trPr>
        <w:tc>
          <w:tcPr>
            <w:tcW w:w="1134" w:type="dxa"/>
            <w:shd w:val="clear" w:color="auto" w:fill="E0E0E0"/>
          </w:tcPr>
          <w:p w:rsidR="00FF19C9" w:rsidRPr="00595B45" w:rsidRDefault="00FF19C9" w:rsidP="00756BEF">
            <w:pPr>
              <w:pStyle w:val="BodyText"/>
              <w:tabs>
                <w:tab w:val="left" w:pos="2160"/>
                <w:tab w:val="right" w:leader="dot" w:pos="9017"/>
              </w:tabs>
              <w:spacing w:before="60" w:after="60"/>
              <w:ind w:left="0" w:right="-108"/>
              <w:rPr>
                <w:rFonts w:ascii="Verdana" w:hAnsi="Verdana" w:cs="Verdana"/>
                <w:b/>
                <w:bCs/>
                <w:sz w:val="16"/>
                <w:szCs w:val="16"/>
              </w:rPr>
            </w:pPr>
            <w:r w:rsidRPr="00595B45">
              <w:rPr>
                <w:b/>
                <w:bCs/>
                <w:sz w:val="16"/>
                <w:szCs w:val="16"/>
              </w:rPr>
              <w:t>Item</w:t>
            </w:r>
          </w:p>
        </w:tc>
        <w:tc>
          <w:tcPr>
            <w:tcW w:w="1701" w:type="dxa"/>
            <w:shd w:val="clear" w:color="auto" w:fill="E0E0E0"/>
          </w:tcPr>
          <w:p w:rsidR="00FF19C9" w:rsidRPr="00CB0735" w:rsidRDefault="00FF19C9" w:rsidP="00756BEF">
            <w:pPr>
              <w:pStyle w:val="BodyText"/>
              <w:tabs>
                <w:tab w:val="left" w:pos="2160"/>
                <w:tab w:val="right" w:leader="dot" w:pos="9017"/>
              </w:tabs>
              <w:spacing w:before="60" w:after="60"/>
              <w:ind w:left="0" w:right="-108"/>
              <w:rPr>
                <w:rFonts w:ascii="Verdana" w:hAnsi="Verdana" w:cs="Verdana"/>
                <w:b/>
                <w:bCs/>
                <w:sz w:val="16"/>
                <w:szCs w:val="16"/>
              </w:rPr>
            </w:pPr>
            <w:r w:rsidRPr="00CB0735">
              <w:rPr>
                <w:b/>
                <w:bCs/>
                <w:sz w:val="16"/>
                <w:szCs w:val="16"/>
              </w:rPr>
              <w:t xml:space="preserve">Key </w:t>
            </w:r>
            <w:r>
              <w:rPr>
                <w:b/>
                <w:bCs/>
                <w:sz w:val="16"/>
                <w:szCs w:val="16"/>
              </w:rPr>
              <w:t>Id</w:t>
            </w:r>
          </w:p>
        </w:tc>
        <w:tc>
          <w:tcPr>
            <w:tcW w:w="851" w:type="dxa"/>
            <w:shd w:val="clear" w:color="auto" w:fill="E0E0E0"/>
          </w:tcPr>
          <w:p w:rsidR="00FF19C9" w:rsidRPr="00595B45" w:rsidRDefault="00FF19C9" w:rsidP="00756BEF">
            <w:pPr>
              <w:pStyle w:val="BodyText"/>
              <w:tabs>
                <w:tab w:val="left" w:pos="2160"/>
                <w:tab w:val="right" w:leader="dot" w:pos="9017"/>
              </w:tabs>
              <w:spacing w:before="60" w:after="60"/>
              <w:ind w:left="0" w:right="-108"/>
              <w:rPr>
                <w:rFonts w:ascii="Verdana" w:hAnsi="Verdana" w:cs="Verdana"/>
                <w:b/>
                <w:bCs/>
                <w:sz w:val="16"/>
                <w:szCs w:val="16"/>
              </w:rPr>
            </w:pPr>
            <w:r>
              <w:rPr>
                <w:b/>
                <w:bCs/>
                <w:sz w:val="16"/>
                <w:szCs w:val="16"/>
              </w:rPr>
              <w:t>generation</w:t>
            </w:r>
          </w:p>
        </w:tc>
        <w:tc>
          <w:tcPr>
            <w:tcW w:w="5104" w:type="dxa"/>
            <w:shd w:val="clear" w:color="auto" w:fill="E0E0E0"/>
          </w:tcPr>
          <w:p w:rsidR="00FF19C9" w:rsidRPr="00595B45" w:rsidRDefault="00FF19C9" w:rsidP="00756BEF">
            <w:pPr>
              <w:pStyle w:val="BodyText"/>
              <w:tabs>
                <w:tab w:val="left" w:pos="2160"/>
                <w:tab w:val="right" w:leader="dot" w:pos="9017"/>
              </w:tabs>
              <w:spacing w:before="60" w:after="60"/>
              <w:ind w:left="0" w:right="-108"/>
              <w:rPr>
                <w:rFonts w:ascii="Verdana" w:hAnsi="Verdana" w:cs="Verdana"/>
                <w:b/>
                <w:bCs/>
                <w:sz w:val="16"/>
                <w:szCs w:val="16"/>
              </w:rPr>
            </w:pPr>
            <w:r w:rsidRPr="00595B45">
              <w:rPr>
                <w:b/>
                <w:bCs/>
                <w:sz w:val="16"/>
                <w:szCs w:val="16"/>
              </w:rPr>
              <w:t>Value (in clear text)</w:t>
            </w:r>
          </w:p>
        </w:tc>
      </w:tr>
      <w:tr w:rsidR="00FF19C9" w:rsidRPr="00595B45">
        <w:trPr>
          <w:cantSplit/>
        </w:trPr>
        <w:tc>
          <w:tcPr>
            <w:tcW w:w="1134" w:type="dxa"/>
          </w:tcPr>
          <w:p w:rsidR="00FF19C9" w:rsidRPr="00595B45" w:rsidRDefault="00FF19C9" w:rsidP="00756BEF">
            <w:pPr>
              <w:pStyle w:val="BodyText"/>
              <w:tabs>
                <w:tab w:val="left" w:pos="2160"/>
                <w:tab w:val="right" w:leader="dot" w:pos="9017"/>
              </w:tabs>
              <w:spacing w:before="60" w:after="60"/>
              <w:ind w:left="0" w:right="-108"/>
              <w:rPr>
                <w:rFonts w:ascii="Verdana" w:hAnsi="Verdana" w:cs="Verdana"/>
                <w:sz w:val="16"/>
                <w:szCs w:val="16"/>
              </w:rPr>
            </w:pPr>
            <w:r w:rsidRPr="00595B45">
              <w:rPr>
                <w:sz w:val="16"/>
                <w:szCs w:val="16"/>
              </w:rPr>
              <w:t>MK</w:t>
            </w:r>
            <w:r>
              <w:rPr>
                <w:sz w:val="16"/>
                <w:szCs w:val="16"/>
              </w:rPr>
              <w:t>N</w:t>
            </w:r>
            <w:r>
              <w:rPr>
                <w:sz w:val="16"/>
                <w:szCs w:val="16"/>
                <w:vertAlign w:val="subscript"/>
              </w:rPr>
              <w:t xml:space="preserve">ISD </w:t>
            </w:r>
            <w:r w:rsidRPr="000203B4">
              <w:rPr>
                <w:sz w:val="16"/>
                <w:szCs w:val="16"/>
              </w:rPr>
              <w:t>(Test)</w:t>
            </w:r>
          </w:p>
        </w:tc>
        <w:tc>
          <w:tcPr>
            <w:tcW w:w="1701" w:type="dxa"/>
          </w:tcPr>
          <w:p w:rsidR="00FF19C9" w:rsidRPr="00EF59CB" w:rsidRDefault="00FF19C9" w:rsidP="00756BEF">
            <w:pPr>
              <w:pStyle w:val="BodyText"/>
              <w:tabs>
                <w:tab w:val="left" w:pos="2160"/>
                <w:tab w:val="right" w:leader="dot" w:pos="9017"/>
              </w:tabs>
              <w:spacing w:before="60" w:after="60"/>
              <w:ind w:left="0" w:right="-108"/>
              <w:rPr>
                <w:rFonts w:ascii="Verdana" w:hAnsi="Verdana" w:cs="Verdana"/>
                <w:sz w:val="16"/>
                <w:szCs w:val="16"/>
              </w:rPr>
            </w:pPr>
            <w:r w:rsidRPr="000203B4">
              <w:rPr>
                <w:color w:val="000000"/>
                <w:sz w:val="16"/>
                <w:szCs w:val="16"/>
                <w:lang w:eastAsia="en-GB"/>
              </w:rPr>
              <w:t>tstmksamisdtls001</w:t>
            </w:r>
          </w:p>
        </w:tc>
        <w:tc>
          <w:tcPr>
            <w:tcW w:w="851" w:type="dxa"/>
          </w:tcPr>
          <w:p w:rsidR="00FF19C9" w:rsidRDefault="00FF19C9" w:rsidP="00756BEF">
            <w:pPr>
              <w:pStyle w:val="BodyText"/>
              <w:tabs>
                <w:tab w:val="left" w:pos="2160"/>
                <w:tab w:val="right" w:leader="dot" w:pos="9017"/>
              </w:tabs>
              <w:spacing w:before="60" w:after="60"/>
              <w:ind w:left="0" w:right="-108"/>
              <w:rPr>
                <w:rFonts w:ascii="Verdana" w:hAnsi="Verdana" w:cs="Verdana"/>
                <w:sz w:val="16"/>
                <w:szCs w:val="16"/>
              </w:rPr>
            </w:pPr>
            <w:r>
              <w:rPr>
                <w:sz w:val="16"/>
                <w:szCs w:val="16"/>
              </w:rPr>
              <w:t>0x01</w:t>
            </w:r>
          </w:p>
        </w:tc>
        <w:tc>
          <w:tcPr>
            <w:tcW w:w="5104" w:type="dxa"/>
          </w:tcPr>
          <w:p w:rsidR="00FF19C9" w:rsidRPr="00EF59CB" w:rsidRDefault="00FF19C9" w:rsidP="00756BEF">
            <w:pPr>
              <w:pStyle w:val="BodyText"/>
              <w:tabs>
                <w:tab w:val="left" w:pos="2160"/>
                <w:tab w:val="right" w:leader="dot" w:pos="9017"/>
              </w:tabs>
              <w:spacing w:before="60" w:after="60"/>
              <w:ind w:left="0" w:right="-108"/>
              <w:rPr>
                <w:rFonts w:ascii="Verdana" w:hAnsi="Verdana" w:cs="Verdana"/>
                <w:sz w:val="16"/>
                <w:szCs w:val="16"/>
              </w:rPr>
            </w:pPr>
            <w:r>
              <w:rPr>
                <w:sz w:val="16"/>
                <w:szCs w:val="16"/>
              </w:rPr>
              <w:t>'E0E0E3E3E5E5E6E6E0E3E3E5E5E6E6E9E3E3E5E5E6E6E9</w:t>
            </w:r>
            <w:r w:rsidRPr="000203B4">
              <w:rPr>
                <w:sz w:val="16"/>
                <w:szCs w:val="16"/>
              </w:rPr>
              <w:t>E9'</w:t>
            </w:r>
          </w:p>
        </w:tc>
      </w:tr>
      <w:tr w:rsidR="00FF19C9" w:rsidRPr="00595B45">
        <w:trPr>
          <w:cantSplit/>
        </w:trPr>
        <w:tc>
          <w:tcPr>
            <w:tcW w:w="1134" w:type="dxa"/>
          </w:tcPr>
          <w:p w:rsidR="00FF19C9" w:rsidRPr="00595B45" w:rsidRDefault="00FF19C9" w:rsidP="00756BEF">
            <w:pPr>
              <w:pStyle w:val="BodyText"/>
              <w:tabs>
                <w:tab w:val="left" w:pos="2160"/>
                <w:tab w:val="right" w:leader="dot" w:pos="9017"/>
              </w:tabs>
              <w:spacing w:before="60" w:after="60"/>
              <w:ind w:left="0" w:right="-108"/>
              <w:rPr>
                <w:rFonts w:ascii="Verdana" w:hAnsi="Verdana" w:cs="Verdana"/>
                <w:sz w:val="16"/>
                <w:szCs w:val="16"/>
              </w:rPr>
            </w:pPr>
            <w:r w:rsidRPr="00595B45">
              <w:rPr>
                <w:sz w:val="16"/>
                <w:szCs w:val="16"/>
              </w:rPr>
              <w:t>MK</w:t>
            </w:r>
            <w:r>
              <w:rPr>
                <w:sz w:val="16"/>
                <w:szCs w:val="16"/>
              </w:rPr>
              <w:t>N</w:t>
            </w:r>
            <w:r w:rsidRPr="000203B4">
              <w:rPr>
                <w:sz w:val="16"/>
                <w:szCs w:val="16"/>
                <w:vertAlign w:val="subscript"/>
              </w:rPr>
              <w:t>ISD</w:t>
            </w:r>
            <w:r>
              <w:rPr>
                <w:sz w:val="16"/>
                <w:szCs w:val="16"/>
              </w:rPr>
              <w:t xml:space="preserve"> (production)</w:t>
            </w:r>
          </w:p>
        </w:tc>
        <w:tc>
          <w:tcPr>
            <w:tcW w:w="1701" w:type="dxa"/>
          </w:tcPr>
          <w:p w:rsidR="00FF19C9" w:rsidRPr="00756BEF" w:rsidRDefault="00FF19C9" w:rsidP="00756BEF">
            <w:pPr>
              <w:pStyle w:val="BodyText"/>
              <w:tabs>
                <w:tab w:val="left" w:pos="2160"/>
                <w:tab w:val="right" w:leader="dot" w:pos="9017"/>
              </w:tabs>
              <w:spacing w:before="60" w:after="60"/>
              <w:ind w:left="0" w:right="-108"/>
              <w:rPr>
                <w:rFonts w:ascii="Verdana" w:hAnsi="Verdana" w:cs="Verdana"/>
                <w:color w:val="000000"/>
                <w:sz w:val="16"/>
                <w:szCs w:val="16"/>
                <w:lang w:eastAsia="en-GB"/>
              </w:rPr>
            </w:pPr>
            <w:r>
              <w:rPr>
                <w:color w:val="000000"/>
                <w:sz w:val="16"/>
                <w:szCs w:val="16"/>
                <w:lang w:eastAsia="en-GB"/>
              </w:rPr>
              <w:t>prd</w:t>
            </w:r>
            <w:r w:rsidRPr="008708E6">
              <w:rPr>
                <w:color w:val="000000"/>
                <w:sz w:val="16"/>
                <w:szCs w:val="16"/>
                <w:lang w:eastAsia="en-GB"/>
              </w:rPr>
              <w:t>mksamisdtls001</w:t>
            </w:r>
          </w:p>
        </w:tc>
        <w:tc>
          <w:tcPr>
            <w:tcW w:w="851" w:type="dxa"/>
          </w:tcPr>
          <w:p w:rsidR="00FF19C9" w:rsidRDefault="00FF19C9" w:rsidP="00E223A3">
            <w:pPr>
              <w:pStyle w:val="BodyText"/>
              <w:tabs>
                <w:tab w:val="left" w:pos="2160"/>
                <w:tab w:val="right" w:leader="dot" w:pos="9017"/>
              </w:tabs>
              <w:spacing w:before="60" w:after="60"/>
              <w:ind w:left="0" w:right="-108"/>
              <w:rPr>
                <w:rFonts w:ascii="Verdana" w:hAnsi="Verdana" w:cs="Verdana"/>
                <w:sz w:val="16"/>
                <w:szCs w:val="16"/>
              </w:rPr>
            </w:pPr>
            <w:r>
              <w:rPr>
                <w:sz w:val="16"/>
                <w:szCs w:val="16"/>
              </w:rPr>
              <w:t>0x01</w:t>
            </w:r>
          </w:p>
        </w:tc>
        <w:tc>
          <w:tcPr>
            <w:tcW w:w="5104" w:type="dxa"/>
          </w:tcPr>
          <w:p w:rsidR="00FF19C9" w:rsidRDefault="00FF19C9">
            <w:pPr>
              <w:pStyle w:val="BodyText"/>
              <w:tabs>
                <w:tab w:val="left" w:pos="2160"/>
                <w:tab w:val="right" w:leader="dot" w:pos="9017"/>
              </w:tabs>
              <w:spacing w:before="60" w:after="60"/>
              <w:ind w:left="0" w:right="-108"/>
              <w:rPr>
                <w:rFonts w:ascii="Verdana" w:hAnsi="Verdana" w:cs="Verdana"/>
                <w:sz w:val="16"/>
                <w:szCs w:val="16"/>
              </w:rPr>
            </w:pPr>
            <w:r>
              <w:rPr>
                <w:sz w:val="16"/>
                <w:szCs w:val="16"/>
              </w:rPr>
              <w:t>'</w:t>
            </w:r>
            <w:r w:rsidRPr="00E223A3">
              <w:rPr>
                <w:sz w:val="16"/>
                <w:szCs w:val="16"/>
              </w:rPr>
              <w:t>E0E0E5E5E5E5E6E6E0E3E3E6E6E6E6E9E3E3E5E5E6E6E9E9</w:t>
            </w:r>
            <w:r w:rsidRPr="008708E6">
              <w:rPr>
                <w:sz w:val="16"/>
                <w:szCs w:val="16"/>
              </w:rPr>
              <w:t>'</w:t>
            </w:r>
          </w:p>
        </w:tc>
      </w:tr>
    </w:tbl>
    <w:p w:rsidR="00FF19C9" w:rsidRDefault="00FF19C9" w:rsidP="001311F1">
      <w:pPr>
        <w:pStyle w:val="NormalIndent"/>
        <w:rPr>
          <w:rFonts w:cs="Times New Roman"/>
          <w:snapToGrid w:val="0"/>
        </w:rPr>
      </w:pPr>
    </w:p>
    <w:p w:rsidR="00FF19C9" w:rsidRDefault="00FF19C9" w:rsidP="002F095A">
      <w:pPr>
        <w:pStyle w:val="Heading3"/>
        <w:numPr>
          <w:ilvl w:val="2"/>
          <w:numId w:val="5"/>
        </w:numPr>
        <w:tabs>
          <w:tab w:val="clear" w:pos="4341"/>
        </w:tabs>
        <w:ind w:left="0" w:firstLine="0"/>
        <w:rPr>
          <w:rFonts w:cs="Times New Roman"/>
        </w:rPr>
      </w:pPr>
      <w:r>
        <w:rPr>
          <w:b w:val="0"/>
          <w:bCs w:val="0"/>
        </w:rPr>
        <w:t>SCP02 Sequence Counter</w:t>
      </w:r>
    </w:p>
    <w:p w:rsidR="00FF19C9" w:rsidRDefault="00FF19C9">
      <w:pPr>
        <w:pStyle w:val="NormalIndent"/>
      </w:pPr>
      <w:r>
        <w:t>When Affina creates APDUs for application updates (as delivered via the NCRS interface), these APDUs are encrypted using the chip’s secure channel, the keys for which are derived using the chip’s current sequence counter (with other data).</w:t>
      </w:r>
    </w:p>
    <w:p w:rsidR="00FF19C9" w:rsidRDefault="00FF19C9">
      <w:pPr>
        <w:pStyle w:val="NormalIndent"/>
        <w:rPr>
          <w:rFonts w:cs="Times New Roman"/>
        </w:rPr>
      </w:pPr>
      <w:r>
        <w:t xml:space="preserve">The card’s bureau </w:t>
      </w:r>
      <w:r w:rsidRPr="009F3067">
        <w:t>return data provides</w:t>
      </w:r>
      <w:r>
        <w:t>, in hexadecimal,</w:t>
      </w:r>
      <w:r w:rsidRPr="009F3067">
        <w:t xml:space="preserve"> the next Secure Channel Sequence Counter for the card (GP.SCP02SequenceCounter).</w:t>
      </w:r>
    </w:p>
    <w:p w:rsidR="00FF19C9" w:rsidRPr="00595B45" w:rsidRDefault="00FF19C9" w:rsidP="000A5DFF">
      <w:pPr>
        <w:pStyle w:val="Heading1"/>
        <w:numPr>
          <w:ilvl w:val="0"/>
          <w:numId w:val="5"/>
        </w:numPr>
        <w:tabs>
          <w:tab w:val="clear" w:pos="360"/>
        </w:tabs>
        <w:ind w:left="1134" w:hanging="1134"/>
        <w:rPr>
          <w:rFonts w:cs="Times New Roman"/>
        </w:rPr>
      </w:pPr>
      <w:bookmarkStart w:id="510" w:name="_Toc383000026"/>
      <w:bookmarkStart w:id="511" w:name="_Toc383088053"/>
      <w:bookmarkStart w:id="512" w:name="_Toc384021480"/>
      <w:bookmarkStart w:id="513" w:name="_Toc396126591"/>
      <w:bookmarkStart w:id="514" w:name="_Toc59850127"/>
      <w:bookmarkEnd w:id="510"/>
      <w:bookmarkEnd w:id="511"/>
      <w:bookmarkEnd w:id="512"/>
      <w:r w:rsidRPr="00595B45">
        <w:rPr>
          <w:b w:val="0"/>
          <w:bCs w:val="0"/>
        </w:rPr>
        <w:t>Shared Personalisation Data</w:t>
      </w:r>
      <w:bookmarkEnd w:id="513"/>
    </w:p>
    <w:p w:rsidR="00FF19C9" w:rsidRDefault="00FF19C9" w:rsidP="000A5DFF">
      <w:pPr>
        <w:pStyle w:val="NormalIndent"/>
        <w:rPr>
          <w:rFonts w:cs="Times New Roman"/>
        </w:rPr>
      </w:pPr>
      <w:r w:rsidRPr="00595B45">
        <w:t>This section defines all of the personalisation parameters that are shared between MSA</w:t>
      </w:r>
      <w:r>
        <w:t>, S2</w:t>
      </w:r>
      <w:r w:rsidRPr="00595B45">
        <w:t xml:space="preserve"> and S9 applications (i.e. the same parameter will be used to personalise </w:t>
      </w:r>
      <w:r>
        <w:t>all</w:t>
      </w:r>
      <w:r w:rsidRPr="00595B45">
        <w:t xml:space="preserve"> applications). </w:t>
      </w:r>
    </w:p>
    <w:p w:rsidR="00FF19C9" w:rsidRPr="00595B45" w:rsidRDefault="00FF19C9" w:rsidP="000A5DFF">
      <w:pPr>
        <w:pStyle w:val="NormalIndent"/>
        <w:rPr>
          <w:rFonts w:cs="Times New Roman"/>
        </w:rPr>
      </w:pPr>
      <w:r>
        <w:t>Note that there are several cryptograms defined within this document section. Affina does not hold the keys to decrypt these cryptograms and will just treat them as uninterpreted values.</w:t>
      </w:r>
    </w:p>
    <w:p w:rsidR="00FF19C9" w:rsidRPr="00595B45" w:rsidRDefault="00FF19C9" w:rsidP="00733ED8">
      <w:pPr>
        <w:pStyle w:val="Heading2"/>
        <w:numPr>
          <w:ilvl w:val="1"/>
          <w:numId w:val="5"/>
        </w:numPr>
        <w:tabs>
          <w:tab w:val="clear" w:pos="720"/>
        </w:tabs>
        <w:ind w:left="0" w:firstLine="0"/>
        <w:rPr>
          <w:rFonts w:cs="Times New Roman"/>
        </w:rPr>
      </w:pPr>
      <w:bookmarkStart w:id="515" w:name="_Ref263169121"/>
      <w:bookmarkStart w:id="516" w:name="_Toc396126592"/>
      <w:r w:rsidRPr="00595B45">
        <w:rPr>
          <w:b w:val="0"/>
          <w:bCs w:val="0"/>
        </w:rPr>
        <w:t>Product Level Personalisation Data</w:t>
      </w:r>
      <w:bookmarkEnd w:id="514"/>
      <w:bookmarkEnd w:id="515"/>
      <w:bookmarkEnd w:id="516"/>
    </w:p>
    <w:p w:rsidR="00FF19C9" w:rsidRPr="00595B45" w:rsidRDefault="00FF19C9" w:rsidP="00C700CC">
      <w:pPr>
        <w:pStyle w:val="NormalIndent"/>
        <w:rPr>
          <w:rFonts w:cs="Times New Roman"/>
        </w:rPr>
      </w:pPr>
      <w:bookmarkStart w:id="517" w:name="_Ref317059544"/>
      <w:r>
        <w:t>This section identifies data that is configured at the product level and is therefore available as personalisation data to S9, S2 and MSA applications.</w:t>
      </w:r>
    </w:p>
    <w:p w:rsidR="00FF19C9" w:rsidRPr="00595B45" w:rsidRDefault="00FF19C9" w:rsidP="00A34496">
      <w:pPr>
        <w:pStyle w:val="Heading3"/>
        <w:numPr>
          <w:ilvl w:val="2"/>
          <w:numId w:val="5"/>
        </w:numPr>
        <w:tabs>
          <w:tab w:val="clear" w:pos="4341"/>
        </w:tabs>
        <w:ind w:left="0" w:firstLine="0"/>
        <w:rPr>
          <w:rFonts w:cs="Times New Roman"/>
        </w:rPr>
      </w:pPr>
      <w:bookmarkStart w:id="518" w:name="_Ref319671362"/>
      <w:r w:rsidRPr="00595B45">
        <w:rPr>
          <w:b w:val="0"/>
          <w:bCs w:val="0"/>
        </w:rPr>
        <w:t>PIN</w:t>
      </w:r>
      <w:bookmarkEnd w:id="517"/>
      <w:bookmarkEnd w:id="518"/>
    </w:p>
    <w:p w:rsidR="00FF19C9" w:rsidRPr="00595B45" w:rsidRDefault="00FF19C9" w:rsidP="00C119DE">
      <w:pPr>
        <w:pStyle w:val="NormalIndent"/>
      </w:pPr>
      <w:bookmarkStart w:id="519" w:name="_Toc59850130"/>
      <w:r w:rsidRPr="00595B45">
        <w:t>Test Configuration:</w:t>
      </w:r>
    </w:p>
    <w:tbl>
      <w:tblPr>
        <w:tblW w:w="7938"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52"/>
        <w:gridCol w:w="992"/>
        <w:gridCol w:w="4394"/>
      </w:tblGrid>
      <w:tr w:rsidR="00FF19C9" w:rsidRPr="00595B45">
        <w:trPr>
          <w:cantSplit/>
          <w:tblHeader/>
        </w:trPr>
        <w:tc>
          <w:tcPr>
            <w:tcW w:w="2552" w:type="dxa"/>
            <w:shd w:val="clear" w:color="auto" w:fill="E0E0E0"/>
          </w:tcPr>
          <w:p w:rsidR="00FF19C9" w:rsidRPr="00595B45" w:rsidRDefault="00FF19C9" w:rsidP="00C119DE">
            <w:pPr>
              <w:pStyle w:val="BodyText"/>
              <w:spacing w:before="60" w:after="60"/>
              <w:ind w:left="142" w:right="-108"/>
              <w:rPr>
                <w:rFonts w:ascii="Verdana" w:hAnsi="Verdana" w:cs="Verdana"/>
                <w:b/>
                <w:bCs/>
                <w:sz w:val="16"/>
                <w:szCs w:val="16"/>
              </w:rPr>
            </w:pPr>
            <w:r w:rsidRPr="00595B45">
              <w:rPr>
                <w:b/>
                <w:bCs/>
                <w:sz w:val="16"/>
                <w:szCs w:val="16"/>
              </w:rPr>
              <w:t>Parameter name</w:t>
            </w:r>
          </w:p>
        </w:tc>
        <w:tc>
          <w:tcPr>
            <w:tcW w:w="992" w:type="dxa"/>
            <w:shd w:val="clear" w:color="auto" w:fill="E0E0E0"/>
          </w:tcPr>
          <w:p w:rsidR="00FF19C9" w:rsidRPr="00595B45" w:rsidRDefault="00FF19C9" w:rsidP="00C119DE">
            <w:pPr>
              <w:pStyle w:val="BodyText"/>
              <w:spacing w:before="60" w:after="60"/>
              <w:ind w:left="142" w:right="-108"/>
              <w:rPr>
                <w:rFonts w:ascii="Verdana" w:hAnsi="Verdana" w:cs="Verdana"/>
                <w:b/>
                <w:bCs/>
                <w:sz w:val="16"/>
                <w:szCs w:val="16"/>
              </w:rPr>
            </w:pPr>
            <w:r w:rsidRPr="00595B45">
              <w:rPr>
                <w:b/>
                <w:bCs/>
                <w:sz w:val="16"/>
                <w:szCs w:val="16"/>
              </w:rPr>
              <w:t>Format</w:t>
            </w:r>
          </w:p>
        </w:tc>
        <w:tc>
          <w:tcPr>
            <w:tcW w:w="4394" w:type="dxa"/>
            <w:shd w:val="clear" w:color="auto" w:fill="E0E0E0"/>
          </w:tcPr>
          <w:p w:rsidR="00FF19C9" w:rsidRPr="00595B45" w:rsidRDefault="00FF19C9" w:rsidP="00C119DE">
            <w:pPr>
              <w:pStyle w:val="BodyText"/>
              <w:spacing w:before="60" w:after="60"/>
              <w:ind w:left="142" w:right="-108"/>
              <w:jc w:val="center"/>
              <w:rPr>
                <w:rFonts w:ascii="Verdana" w:hAnsi="Verdana" w:cs="Verdana"/>
                <w:b/>
                <w:bCs/>
                <w:sz w:val="16"/>
                <w:szCs w:val="16"/>
              </w:rPr>
            </w:pPr>
            <w:r w:rsidRPr="00595B45">
              <w:rPr>
                <w:b/>
                <w:bCs/>
                <w:sz w:val="16"/>
                <w:szCs w:val="16"/>
              </w:rPr>
              <w:t>Product Value</w:t>
            </w:r>
          </w:p>
        </w:tc>
      </w:tr>
      <w:tr w:rsidR="00FF19C9" w:rsidRPr="00595B45">
        <w:trPr>
          <w:cantSplit/>
        </w:trPr>
        <w:tc>
          <w:tcPr>
            <w:tcW w:w="2552" w:type="dxa"/>
          </w:tcPr>
          <w:p w:rsidR="00FF19C9" w:rsidRPr="00595B45" w:rsidRDefault="00FF19C9" w:rsidP="00C119DE">
            <w:pPr>
              <w:pStyle w:val="BodyText"/>
              <w:spacing w:before="60" w:after="60"/>
              <w:ind w:left="142" w:right="-108"/>
              <w:rPr>
                <w:rFonts w:ascii="Verdana" w:hAnsi="Verdana" w:cs="Verdana"/>
                <w:sz w:val="16"/>
                <w:szCs w:val="16"/>
              </w:rPr>
            </w:pPr>
            <w:r w:rsidRPr="00595B45">
              <w:rPr>
                <w:sz w:val="16"/>
                <w:szCs w:val="16"/>
              </w:rPr>
              <w:t>PIN</w:t>
            </w:r>
          </w:p>
        </w:tc>
        <w:tc>
          <w:tcPr>
            <w:tcW w:w="992" w:type="dxa"/>
          </w:tcPr>
          <w:p w:rsidR="00FF19C9" w:rsidRDefault="00FF19C9">
            <w:pPr>
              <w:pStyle w:val="BodyText"/>
              <w:spacing w:before="60" w:after="60"/>
              <w:ind w:left="0" w:right="-108"/>
              <w:rPr>
                <w:rFonts w:ascii="Verdana" w:hAnsi="Verdana" w:cs="Verdana"/>
                <w:sz w:val="16"/>
                <w:szCs w:val="16"/>
              </w:rPr>
            </w:pPr>
            <w:r>
              <w:rPr>
                <w:sz w:val="16"/>
                <w:szCs w:val="16"/>
              </w:rPr>
              <w:t>8 Bytes</w:t>
            </w:r>
          </w:p>
        </w:tc>
        <w:tc>
          <w:tcPr>
            <w:tcW w:w="4394" w:type="dxa"/>
          </w:tcPr>
          <w:p w:rsidR="00FF19C9" w:rsidRPr="00595B45" w:rsidRDefault="00FF19C9" w:rsidP="00C119DE">
            <w:pPr>
              <w:pStyle w:val="BodyText"/>
              <w:spacing w:before="60" w:after="60"/>
              <w:ind w:left="142" w:right="-108"/>
              <w:rPr>
                <w:rFonts w:ascii="Verdana" w:hAnsi="Verdana" w:cs="Verdana"/>
                <w:sz w:val="16"/>
                <w:szCs w:val="16"/>
              </w:rPr>
            </w:pPr>
            <w:r w:rsidRPr="00595B45">
              <w:rPr>
                <w:sz w:val="16"/>
                <w:szCs w:val="16"/>
              </w:rPr>
              <w:t>0x2C219628906076FF</w:t>
            </w:r>
          </w:p>
        </w:tc>
      </w:tr>
    </w:tbl>
    <w:p w:rsidR="00FF19C9" w:rsidRPr="00595B45" w:rsidRDefault="00FF19C9" w:rsidP="00001844">
      <w:pPr>
        <w:pStyle w:val="Heading3"/>
        <w:numPr>
          <w:ilvl w:val="2"/>
          <w:numId w:val="5"/>
        </w:numPr>
        <w:tabs>
          <w:tab w:val="clear" w:pos="4341"/>
        </w:tabs>
        <w:ind w:left="0" w:firstLine="0"/>
        <w:rPr>
          <w:rFonts w:cs="Times New Roman"/>
        </w:rPr>
      </w:pPr>
      <w:bookmarkStart w:id="520" w:name="_Ref382317459"/>
      <w:r>
        <w:rPr>
          <w:b w:val="0"/>
          <w:bCs w:val="0"/>
        </w:rPr>
        <w:t>S9 Keys</w:t>
      </w:r>
      <w:bookmarkEnd w:id="520"/>
    </w:p>
    <w:p w:rsidR="00FF19C9" w:rsidRDefault="00FF19C9" w:rsidP="003F7810">
      <w:pPr>
        <w:pStyle w:val="NormalIndent"/>
      </w:pPr>
      <w:r>
        <w:t xml:space="preserve">The S9 keys data set will be an unclassified </w:t>
      </w:r>
      <w:r w:rsidRPr="00595B45">
        <w:t>security data set</w:t>
      </w:r>
      <w:r>
        <w:t xml:space="preserve"> that references the following data:</w:t>
      </w:r>
    </w:p>
    <w:tbl>
      <w:tblPr>
        <w:tblW w:w="8226"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6"/>
        <w:gridCol w:w="1530"/>
        <w:gridCol w:w="4320"/>
      </w:tblGrid>
      <w:tr w:rsidR="00FF19C9" w:rsidRPr="00595B45">
        <w:trPr>
          <w:cantSplit/>
          <w:tblHeader/>
        </w:trPr>
        <w:tc>
          <w:tcPr>
            <w:tcW w:w="2376" w:type="dxa"/>
            <w:shd w:val="clear" w:color="auto" w:fill="E0E0E0"/>
          </w:tcPr>
          <w:p w:rsidR="00FF19C9" w:rsidRPr="004117F9" w:rsidRDefault="00FF19C9" w:rsidP="00D06CAC">
            <w:pPr>
              <w:pStyle w:val="BodyText"/>
              <w:spacing w:before="60" w:after="60"/>
              <w:ind w:left="0"/>
              <w:jc w:val="left"/>
              <w:rPr>
                <w:rFonts w:ascii="Verdana" w:hAnsi="Verdana" w:cs="Verdana"/>
                <w:b/>
                <w:bCs/>
                <w:sz w:val="16"/>
                <w:szCs w:val="16"/>
              </w:rPr>
            </w:pPr>
            <w:r w:rsidRPr="004117F9">
              <w:rPr>
                <w:b/>
                <w:bCs/>
                <w:sz w:val="16"/>
                <w:szCs w:val="16"/>
              </w:rPr>
              <w:t>Parameter name</w:t>
            </w:r>
          </w:p>
        </w:tc>
        <w:tc>
          <w:tcPr>
            <w:tcW w:w="1530" w:type="dxa"/>
            <w:shd w:val="clear" w:color="auto" w:fill="E0E0E0"/>
          </w:tcPr>
          <w:p w:rsidR="00FF19C9" w:rsidRPr="004117F9" w:rsidRDefault="00FF19C9" w:rsidP="00D06CAC">
            <w:pPr>
              <w:pStyle w:val="BodyText"/>
              <w:spacing w:before="60" w:after="60"/>
              <w:ind w:left="0" w:right="-108"/>
              <w:jc w:val="left"/>
              <w:rPr>
                <w:rFonts w:ascii="Verdana" w:hAnsi="Verdana" w:cs="Verdana"/>
                <w:b/>
                <w:bCs/>
                <w:sz w:val="16"/>
                <w:szCs w:val="16"/>
              </w:rPr>
            </w:pPr>
            <w:r w:rsidRPr="004117F9">
              <w:rPr>
                <w:b/>
                <w:bCs/>
                <w:sz w:val="16"/>
                <w:szCs w:val="16"/>
              </w:rPr>
              <w:t>Format</w:t>
            </w:r>
          </w:p>
        </w:tc>
        <w:tc>
          <w:tcPr>
            <w:tcW w:w="4320" w:type="dxa"/>
            <w:shd w:val="clear" w:color="auto" w:fill="E0E0E0"/>
          </w:tcPr>
          <w:p w:rsidR="00FF19C9" w:rsidRPr="004117F9" w:rsidRDefault="00FF19C9" w:rsidP="00D06CAC">
            <w:pPr>
              <w:pStyle w:val="BodyText"/>
              <w:spacing w:before="60" w:after="60"/>
              <w:ind w:left="0" w:right="-108"/>
              <w:jc w:val="left"/>
              <w:rPr>
                <w:rFonts w:ascii="Verdana" w:hAnsi="Verdana" w:cs="Verdana"/>
                <w:b/>
                <w:bCs/>
                <w:sz w:val="16"/>
                <w:szCs w:val="16"/>
              </w:rPr>
            </w:pPr>
            <w:r w:rsidRPr="008B75BA">
              <w:rPr>
                <w:b/>
                <w:bCs/>
                <w:sz w:val="16"/>
                <w:szCs w:val="16"/>
              </w:rPr>
              <w:t>Comment</w:t>
            </w:r>
          </w:p>
        </w:tc>
      </w:tr>
      <w:tr w:rsidR="00FF19C9" w:rsidRPr="00595B45">
        <w:trPr>
          <w:cantSplit/>
        </w:trPr>
        <w:tc>
          <w:tcPr>
            <w:tcW w:w="2376" w:type="dxa"/>
          </w:tcPr>
          <w:p w:rsidR="00FF19C9" w:rsidRPr="004117F9" w:rsidRDefault="00FF19C9" w:rsidP="00D06CAC">
            <w:pPr>
              <w:pStyle w:val="BodyText"/>
              <w:spacing w:before="60" w:after="60"/>
              <w:ind w:left="0"/>
              <w:jc w:val="left"/>
              <w:rPr>
                <w:rFonts w:ascii="Verdana" w:hAnsi="Verdana" w:cs="Verdana"/>
                <w:sz w:val="16"/>
                <w:szCs w:val="16"/>
              </w:rPr>
            </w:pPr>
            <w:r w:rsidRPr="00595B45">
              <w:rPr>
                <w:sz w:val="16"/>
                <w:szCs w:val="16"/>
              </w:rPr>
              <w:t>TLSK9</w:t>
            </w:r>
          </w:p>
        </w:tc>
        <w:tc>
          <w:tcPr>
            <w:tcW w:w="1530" w:type="dxa"/>
          </w:tcPr>
          <w:p w:rsidR="00FF19C9" w:rsidRPr="004117F9" w:rsidRDefault="00FF19C9" w:rsidP="00D06CAC">
            <w:pPr>
              <w:pStyle w:val="BodyText"/>
              <w:spacing w:before="60" w:after="60"/>
              <w:ind w:left="0" w:right="-108"/>
              <w:jc w:val="left"/>
              <w:rPr>
                <w:rFonts w:ascii="Verdana" w:hAnsi="Verdana" w:cs="Verdana"/>
                <w:sz w:val="16"/>
                <w:szCs w:val="16"/>
              </w:rPr>
            </w:pPr>
            <w:r w:rsidRPr="008B75BA">
              <w:rPr>
                <w:sz w:val="16"/>
                <w:szCs w:val="16"/>
              </w:rPr>
              <w:t>Key reference</w:t>
            </w:r>
          </w:p>
        </w:tc>
        <w:tc>
          <w:tcPr>
            <w:tcW w:w="4320" w:type="dxa"/>
          </w:tcPr>
          <w:p w:rsidR="00FF19C9" w:rsidRPr="004117F9" w:rsidRDefault="00FF19C9" w:rsidP="00D06CAC">
            <w:pPr>
              <w:pStyle w:val="BodyText"/>
              <w:spacing w:before="60" w:after="60"/>
              <w:ind w:left="0" w:right="-108"/>
              <w:jc w:val="left"/>
              <w:rPr>
                <w:rFonts w:ascii="Verdana" w:hAnsi="Verdana" w:cs="Verdana"/>
                <w:sz w:val="16"/>
                <w:szCs w:val="16"/>
              </w:rPr>
            </w:pPr>
            <w:r w:rsidRPr="008B75BA">
              <w:rPr>
                <w:sz w:val="16"/>
                <w:szCs w:val="16"/>
              </w:rPr>
              <w:t>3DES key (16 bytes)</w:t>
            </w:r>
          </w:p>
        </w:tc>
      </w:tr>
      <w:tr w:rsidR="00FF19C9" w:rsidRPr="00595B45">
        <w:trPr>
          <w:cantSplit/>
        </w:trPr>
        <w:tc>
          <w:tcPr>
            <w:tcW w:w="2376" w:type="dxa"/>
          </w:tcPr>
          <w:p w:rsidR="00FF19C9" w:rsidRPr="00595B45" w:rsidRDefault="00FF19C9" w:rsidP="00D06CAC">
            <w:pPr>
              <w:pStyle w:val="BodyText"/>
              <w:spacing w:before="60" w:after="60"/>
              <w:ind w:left="0"/>
              <w:jc w:val="left"/>
              <w:rPr>
                <w:rFonts w:ascii="Verdana" w:hAnsi="Verdana" w:cs="Verdana"/>
                <w:sz w:val="16"/>
                <w:szCs w:val="16"/>
              </w:rPr>
            </w:pPr>
            <w:r w:rsidRPr="00595B45">
              <w:rPr>
                <w:sz w:val="16"/>
                <w:szCs w:val="16"/>
              </w:rPr>
              <w:t>KUpload</w:t>
            </w:r>
          </w:p>
        </w:tc>
        <w:tc>
          <w:tcPr>
            <w:tcW w:w="1530" w:type="dxa"/>
          </w:tcPr>
          <w:p w:rsidR="00FF19C9" w:rsidRPr="008B75BA" w:rsidRDefault="00FF19C9" w:rsidP="00D06CAC">
            <w:pPr>
              <w:pStyle w:val="BodyText"/>
              <w:spacing w:before="60" w:after="60"/>
              <w:ind w:left="0" w:right="-108"/>
              <w:jc w:val="left"/>
              <w:rPr>
                <w:rFonts w:ascii="Verdana" w:hAnsi="Verdana" w:cs="Verdana"/>
                <w:sz w:val="16"/>
                <w:szCs w:val="16"/>
              </w:rPr>
            </w:pPr>
            <w:r w:rsidRPr="008B75BA">
              <w:rPr>
                <w:sz w:val="16"/>
                <w:szCs w:val="16"/>
              </w:rPr>
              <w:t>Key reference</w:t>
            </w:r>
          </w:p>
        </w:tc>
        <w:tc>
          <w:tcPr>
            <w:tcW w:w="4320" w:type="dxa"/>
          </w:tcPr>
          <w:p w:rsidR="00FF19C9" w:rsidRPr="008B75BA" w:rsidRDefault="00FF19C9" w:rsidP="00D06CAC">
            <w:pPr>
              <w:pStyle w:val="BodyText"/>
              <w:spacing w:before="60" w:after="60"/>
              <w:ind w:left="0" w:right="-108"/>
              <w:jc w:val="left"/>
              <w:rPr>
                <w:rFonts w:ascii="Verdana" w:hAnsi="Verdana" w:cs="Verdana"/>
                <w:sz w:val="16"/>
                <w:szCs w:val="16"/>
              </w:rPr>
            </w:pPr>
            <w:r w:rsidRPr="008B75BA">
              <w:rPr>
                <w:sz w:val="16"/>
                <w:szCs w:val="16"/>
              </w:rPr>
              <w:t>3DES key (16 bytes)</w:t>
            </w:r>
          </w:p>
        </w:tc>
      </w:tr>
      <w:tr w:rsidR="00FF19C9" w:rsidRPr="00595B45">
        <w:trPr>
          <w:cantSplit/>
        </w:trPr>
        <w:tc>
          <w:tcPr>
            <w:tcW w:w="2376" w:type="dxa"/>
          </w:tcPr>
          <w:p w:rsidR="00FF19C9" w:rsidRPr="00595B45" w:rsidRDefault="00FF19C9" w:rsidP="00D06CAC">
            <w:pPr>
              <w:pStyle w:val="BodyText"/>
              <w:spacing w:before="60" w:after="60"/>
              <w:ind w:left="0"/>
              <w:jc w:val="left"/>
              <w:rPr>
                <w:rFonts w:ascii="Verdana" w:hAnsi="Verdana" w:cs="Verdana"/>
                <w:sz w:val="16"/>
                <w:szCs w:val="16"/>
              </w:rPr>
            </w:pPr>
            <w:r w:rsidRPr="00595B45">
              <w:rPr>
                <w:sz w:val="16"/>
                <w:szCs w:val="16"/>
              </w:rPr>
              <w:t>KDownload</w:t>
            </w:r>
          </w:p>
        </w:tc>
        <w:tc>
          <w:tcPr>
            <w:tcW w:w="1530" w:type="dxa"/>
          </w:tcPr>
          <w:p w:rsidR="00FF19C9" w:rsidRPr="008B75BA" w:rsidRDefault="00FF19C9" w:rsidP="00D06CAC">
            <w:pPr>
              <w:pStyle w:val="BodyText"/>
              <w:spacing w:before="60" w:after="60"/>
              <w:ind w:left="0" w:right="-108"/>
              <w:jc w:val="left"/>
              <w:rPr>
                <w:rFonts w:ascii="Verdana" w:hAnsi="Verdana" w:cs="Verdana"/>
                <w:sz w:val="16"/>
                <w:szCs w:val="16"/>
              </w:rPr>
            </w:pPr>
            <w:r w:rsidRPr="008B75BA">
              <w:rPr>
                <w:sz w:val="16"/>
                <w:szCs w:val="16"/>
              </w:rPr>
              <w:t>Key reference</w:t>
            </w:r>
          </w:p>
        </w:tc>
        <w:tc>
          <w:tcPr>
            <w:tcW w:w="4320" w:type="dxa"/>
          </w:tcPr>
          <w:p w:rsidR="00FF19C9" w:rsidRPr="008B75BA" w:rsidRDefault="00FF19C9" w:rsidP="00D06CAC">
            <w:pPr>
              <w:pStyle w:val="BodyText"/>
              <w:spacing w:before="60" w:after="60"/>
              <w:ind w:left="0" w:right="-108"/>
              <w:jc w:val="left"/>
              <w:rPr>
                <w:rFonts w:ascii="Verdana" w:hAnsi="Verdana" w:cs="Verdana"/>
                <w:sz w:val="16"/>
                <w:szCs w:val="16"/>
              </w:rPr>
            </w:pPr>
            <w:r w:rsidRPr="008B75BA">
              <w:rPr>
                <w:sz w:val="16"/>
                <w:szCs w:val="16"/>
              </w:rPr>
              <w:t>3DES key (16 bytes)</w:t>
            </w:r>
          </w:p>
        </w:tc>
      </w:tr>
    </w:tbl>
    <w:p w:rsidR="00FF19C9" w:rsidRDefault="00FF19C9" w:rsidP="00001844">
      <w:pPr>
        <w:pStyle w:val="NormalIndent"/>
        <w:rPr>
          <w:rFonts w:cs="Times New Roman"/>
        </w:rPr>
      </w:pPr>
    </w:p>
    <w:p w:rsidR="00FF19C9" w:rsidRPr="00595B45" w:rsidRDefault="00FF19C9" w:rsidP="00001844">
      <w:pPr>
        <w:pStyle w:val="NormalIndent"/>
      </w:pPr>
      <w:r w:rsidRPr="00595B45">
        <w:t>Note that the following are the test key values in clear text</w:t>
      </w:r>
    </w:p>
    <w:tbl>
      <w:tblPr>
        <w:tblW w:w="822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1"/>
        <w:gridCol w:w="1701"/>
        <w:gridCol w:w="4820"/>
      </w:tblGrid>
      <w:tr w:rsidR="00FF19C9" w:rsidRPr="00595B45">
        <w:trPr>
          <w:cantSplit/>
          <w:tblHeader/>
        </w:trPr>
        <w:tc>
          <w:tcPr>
            <w:tcW w:w="1701" w:type="dxa"/>
            <w:shd w:val="clear" w:color="auto" w:fill="E0E0E0"/>
          </w:tcPr>
          <w:p w:rsidR="00FF19C9" w:rsidRPr="00595B45" w:rsidRDefault="00FF19C9" w:rsidP="009B7BAD">
            <w:pPr>
              <w:pStyle w:val="BodyText"/>
              <w:spacing w:before="60" w:after="60"/>
              <w:ind w:left="0" w:right="-108"/>
              <w:rPr>
                <w:rFonts w:ascii="Verdana" w:hAnsi="Verdana" w:cs="Verdana"/>
                <w:b/>
                <w:bCs/>
                <w:sz w:val="16"/>
                <w:szCs w:val="16"/>
              </w:rPr>
            </w:pPr>
            <w:r w:rsidRPr="00595B45">
              <w:rPr>
                <w:b/>
                <w:bCs/>
                <w:sz w:val="16"/>
                <w:szCs w:val="16"/>
              </w:rPr>
              <w:t>Parameter name</w:t>
            </w:r>
          </w:p>
        </w:tc>
        <w:tc>
          <w:tcPr>
            <w:tcW w:w="1701" w:type="dxa"/>
            <w:shd w:val="clear" w:color="auto" w:fill="E0E0E0"/>
          </w:tcPr>
          <w:p w:rsidR="00FF19C9" w:rsidRPr="001710B2" w:rsidRDefault="00FF19C9" w:rsidP="009B7BAD">
            <w:pPr>
              <w:pStyle w:val="BodyText"/>
              <w:spacing w:before="60" w:after="60"/>
              <w:ind w:left="0" w:right="-108"/>
              <w:rPr>
                <w:rFonts w:ascii="Verdana" w:hAnsi="Verdana" w:cs="Verdana"/>
                <w:b/>
                <w:bCs/>
                <w:sz w:val="16"/>
                <w:szCs w:val="16"/>
              </w:rPr>
            </w:pPr>
            <w:r w:rsidRPr="00253438">
              <w:rPr>
                <w:b/>
                <w:bCs/>
                <w:sz w:val="16"/>
                <w:szCs w:val="16"/>
              </w:rPr>
              <w:t>Key Id</w:t>
            </w:r>
          </w:p>
        </w:tc>
        <w:tc>
          <w:tcPr>
            <w:tcW w:w="4820" w:type="dxa"/>
            <w:shd w:val="clear" w:color="auto" w:fill="E0E0E0"/>
          </w:tcPr>
          <w:p w:rsidR="00FF19C9" w:rsidRPr="00595B45" w:rsidRDefault="00FF19C9" w:rsidP="009B7BAD">
            <w:pPr>
              <w:pStyle w:val="BodyText"/>
              <w:spacing w:before="60" w:after="60"/>
              <w:ind w:left="0" w:right="-108"/>
              <w:rPr>
                <w:rFonts w:ascii="Verdana" w:hAnsi="Verdana" w:cs="Verdana"/>
                <w:b/>
                <w:bCs/>
                <w:sz w:val="16"/>
                <w:szCs w:val="16"/>
              </w:rPr>
            </w:pPr>
            <w:r w:rsidRPr="00595B45">
              <w:rPr>
                <w:b/>
                <w:bCs/>
                <w:sz w:val="16"/>
                <w:szCs w:val="16"/>
              </w:rPr>
              <w:t>Value</w:t>
            </w:r>
          </w:p>
        </w:tc>
      </w:tr>
      <w:tr w:rsidR="00FF19C9" w:rsidRPr="00595B45">
        <w:trPr>
          <w:cantSplit/>
        </w:trPr>
        <w:tc>
          <w:tcPr>
            <w:tcW w:w="1701" w:type="dxa"/>
          </w:tcPr>
          <w:p w:rsidR="00FF19C9" w:rsidRPr="00595B45" w:rsidRDefault="00FF19C9" w:rsidP="009B7BAD">
            <w:pPr>
              <w:pStyle w:val="BodyText"/>
              <w:spacing w:before="60" w:after="60"/>
              <w:ind w:left="0" w:right="-108"/>
              <w:rPr>
                <w:rFonts w:ascii="Verdana" w:hAnsi="Verdana" w:cs="Verdana"/>
                <w:sz w:val="16"/>
                <w:szCs w:val="16"/>
              </w:rPr>
            </w:pPr>
            <w:r w:rsidRPr="00595B45">
              <w:rPr>
                <w:sz w:val="16"/>
                <w:szCs w:val="16"/>
              </w:rPr>
              <w:t>TLSK9</w:t>
            </w:r>
          </w:p>
        </w:tc>
        <w:tc>
          <w:tcPr>
            <w:tcW w:w="1701" w:type="dxa"/>
          </w:tcPr>
          <w:p w:rsidR="00FF19C9" w:rsidRDefault="00FF19C9" w:rsidP="009B7BAD">
            <w:pPr>
              <w:ind w:left="0"/>
              <w:rPr>
                <w:sz w:val="16"/>
                <w:szCs w:val="16"/>
              </w:rPr>
            </w:pPr>
            <w:r>
              <w:rPr>
                <w:sz w:val="16"/>
                <w:szCs w:val="16"/>
              </w:rPr>
              <w:t>tstiks9yke9tls001</w:t>
            </w:r>
          </w:p>
        </w:tc>
        <w:tc>
          <w:tcPr>
            <w:tcW w:w="4820" w:type="dxa"/>
          </w:tcPr>
          <w:p w:rsidR="00FF19C9" w:rsidRPr="00595B45" w:rsidRDefault="00FF19C9" w:rsidP="009B7BAD">
            <w:pPr>
              <w:pStyle w:val="BodyText"/>
              <w:spacing w:before="60" w:after="60"/>
              <w:ind w:left="0" w:right="-108"/>
              <w:rPr>
                <w:rFonts w:ascii="Verdana" w:hAnsi="Verdana" w:cs="Verdana"/>
                <w:sz w:val="16"/>
                <w:szCs w:val="16"/>
              </w:rPr>
            </w:pPr>
            <w:r w:rsidRPr="00595B45">
              <w:rPr>
                <w:sz w:val="16"/>
                <w:szCs w:val="16"/>
              </w:rPr>
              <w:t>0x61 85 46 1F 91 D3 CE 97 DA 32 5E C1 DF 23 98 25</w:t>
            </w:r>
          </w:p>
        </w:tc>
      </w:tr>
      <w:tr w:rsidR="00FF19C9" w:rsidRPr="00595B45">
        <w:trPr>
          <w:cantSplit/>
        </w:trPr>
        <w:tc>
          <w:tcPr>
            <w:tcW w:w="1701" w:type="dxa"/>
          </w:tcPr>
          <w:p w:rsidR="00FF19C9" w:rsidRPr="00595B45" w:rsidRDefault="00FF19C9" w:rsidP="009B7BAD">
            <w:pPr>
              <w:pStyle w:val="BodyText"/>
              <w:spacing w:before="60" w:after="60"/>
              <w:ind w:left="0" w:right="-108"/>
              <w:rPr>
                <w:rFonts w:ascii="Verdana" w:hAnsi="Verdana" w:cs="Verdana"/>
                <w:sz w:val="16"/>
                <w:szCs w:val="16"/>
              </w:rPr>
            </w:pPr>
            <w:r w:rsidRPr="00595B45">
              <w:rPr>
                <w:sz w:val="16"/>
                <w:szCs w:val="16"/>
              </w:rPr>
              <w:t>KUpload</w:t>
            </w:r>
          </w:p>
        </w:tc>
        <w:tc>
          <w:tcPr>
            <w:tcW w:w="1701" w:type="dxa"/>
          </w:tcPr>
          <w:p w:rsidR="00FF19C9" w:rsidRDefault="00FF19C9" w:rsidP="009B7BAD">
            <w:pPr>
              <w:ind w:left="34"/>
              <w:rPr>
                <w:sz w:val="16"/>
                <w:szCs w:val="16"/>
              </w:rPr>
            </w:pPr>
            <w:r>
              <w:rPr>
                <w:sz w:val="16"/>
                <w:szCs w:val="16"/>
              </w:rPr>
              <w:t>tstiks9yupltls001</w:t>
            </w:r>
          </w:p>
        </w:tc>
        <w:tc>
          <w:tcPr>
            <w:tcW w:w="4820" w:type="dxa"/>
          </w:tcPr>
          <w:p w:rsidR="00FF19C9" w:rsidRPr="00595B45" w:rsidRDefault="00FF19C9" w:rsidP="009B7BAD">
            <w:pPr>
              <w:pStyle w:val="BodyText"/>
              <w:spacing w:before="60" w:after="60"/>
              <w:ind w:left="0" w:right="-108"/>
              <w:rPr>
                <w:rFonts w:ascii="Verdana" w:hAnsi="Verdana" w:cs="Verdana"/>
                <w:sz w:val="16"/>
                <w:szCs w:val="16"/>
              </w:rPr>
            </w:pPr>
            <w:r w:rsidRPr="00595B45">
              <w:rPr>
                <w:sz w:val="16"/>
                <w:szCs w:val="16"/>
              </w:rPr>
              <w:t>0x83 62 07 F7 49 CD 1C 4C 4C 94 E6 61 91 0D 4A DC</w:t>
            </w:r>
          </w:p>
        </w:tc>
      </w:tr>
      <w:tr w:rsidR="00FF19C9" w:rsidRPr="00595B45">
        <w:trPr>
          <w:cantSplit/>
        </w:trPr>
        <w:tc>
          <w:tcPr>
            <w:tcW w:w="1701" w:type="dxa"/>
          </w:tcPr>
          <w:p w:rsidR="00FF19C9" w:rsidRPr="00595B45" w:rsidRDefault="00FF19C9" w:rsidP="009B7BAD">
            <w:pPr>
              <w:pStyle w:val="BodyText"/>
              <w:spacing w:before="60" w:after="60"/>
              <w:ind w:left="0" w:right="-108"/>
              <w:rPr>
                <w:rFonts w:ascii="Verdana" w:hAnsi="Verdana" w:cs="Verdana"/>
                <w:sz w:val="16"/>
                <w:szCs w:val="16"/>
              </w:rPr>
            </w:pPr>
            <w:r w:rsidRPr="00595B45">
              <w:rPr>
                <w:sz w:val="16"/>
                <w:szCs w:val="16"/>
              </w:rPr>
              <w:t>KDownload</w:t>
            </w:r>
          </w:p>
        </w:tc>
        <w:tc>
          <w:tcPr>
            <w:tcW w:w="1701" w:type="dxa"/>
          </w:tcPr>
          <w:p w:rsidR="00FF19C9" w:rsidRDefault="00FF19C9" w:rsidP="009B7BAD">
            <w:pPr>
              <w:ind w:left="0"/>
              <w:rPr>
                <w:sz w:val="16"/>
                <w:szCs w:val="16"/>
              </w:rPr>
            </w:pPr>
            <w:r>
              <w:rPr>
                <w:sz w:val="16"/>
                <w:szCs w:val="16"/>
              </w:rPr>
              <w:t>tstiks9ydwntls001</w:t>
            </w:r>
          </w:p>
        </w:tc>
        <w:tc>
          <w:tcPr>
            <w:tcW w:w="4820" w:type="dxa"/>
          </w:tcPr>
          <w:p w:rsidR="00FF19C9" w:rsidRPr="00595B45" w:rsidRDefault="00FF19C9" w:rsidP="009B7BAD">
            <w:pPr>
              <w:pStyle w:val="BodyText"/>
              <w:spacing w:before="60" w:after="60"/>
              <w:ind w:left="0" w:right="-108"/>
              <w:rPr>
                <w:rFonts w:ascii="Verdana" w:hAnsi="Verdana" w:cs="Verdana"/>
                <w:sz w:val="16"/>
                <w:szCs w:val="16"/>
              </w:rPr>
            </w:pPr>
            <w:r w:rsidRPr="00595B45">
              <w:rPr>
                <w:sz w:val="16"/>
                <w:szCs w:val="16"/>
              </w:rPr>
              <w:t>0x6B 79 97 F1 68 FD E0 B0 58 0E 57 34 C8 CB 70 19</w:t>
            </w:r>
          </w:p>
        </w:tc>
      </w:tr>
    </w:tbl>
    <w:p w:rsidR="00FF19C9" w:rsidRDefault="00FF19C9" w:rsidP="00E86A88">
      <w:pPr>
        <w:pStyle w:val="Heading3"/>
        <w:numPr>
          <w:ilvl w:val="2"/>
          <w:numId w:val="5"/>
        </w:numPr>
        <w:tabs>
          <w:tab w:val="clear" w:pos="4341"/>
        </w:tabs>
        <w:ind w:left="0" w:firstLine="0"/>
        <w:rPr>
          <w:rFonts w:cs="Times New Roman"/>
        </w:rPr>
      </w:pPr>
      <w:bookmarkStart w:id="521" w:name="_Ref382469521"/>
      <w:r>
        <w:rPr>
          <w:b w:val="0"/>
          <w:bCs w:val="0"/>
        </w:rPr>
        <w:t>S2 CHV1</w:t>
      </w:r>
      <w:bookmarkEnd w:id="521"/>
      <w:r>
        <w:rPr>
          <w:b w:val="0"/>
          <w:bCs w:val="0"/>
        </w:rPr>
        <w:t xml:space="preserve"> data set</w:t>
      </w:r>
    </w:p>
    <w:p w:rsidR="00FF19C9" w:rsidRDefault="00FF19C9" w:rsidP="00DC1B08">
      <w:pPr>
        <w:pStyle w:val="NormalIndent"/>
      </w:pPr>
      <w:r>
        <w:t xml:space="preserve">The S2 CHV1 data set will be classified </w:t>
      </w:r>
      <w:r w:rsidRPr="00595B45">
        <w:t>security data set</w:t>
      </w:r>
      <w:r>
        <w:t xml:space="preserve"> that references the following data:</w:t>
      </w:r>
    </w:p>
    <w:tbl>
      <w:tblPr>
        <w:tblW w:w="4077"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85"/>
        <w:gridCol w:w="992"/>
      </w:tblGrid>
      <w:tr w:rsidR="00FF19C9" w:rsidRPr="00595B45">
        <w:trPr>
          <w:cantSplit/>
          <w:tblHeader/>
        </w:trPr>
        <w:tc>
          <w:tcPr>
            <w:tcW w:w="3085" w:type="dxa"/>
            <w:shd w:val="clear" w:color="auto" w:fill="E0E0E0"/>
          </w:tcPr>
          <w:p w:rsidR="00FF19C9" w:rsidRPr="00595B45" w:rsidRDefault="00FF19C9" w:rsidP="00A6436F">
            <w:pPr>
              <w:pStyle w:val="BodyText"/>
              <w:spacing w:before="60" w:after="60"/>
              <w:ind w:left="0" w:right="-108"/>
              <w:rPr>
                <w:rFonts w:ascii="Verdana" w:hAnsi="Verdana" w:cs="Verdana"/>
                <w:b/>
                <w:bCs/>
                <w:sz w:val="16"/>
                <w:szCs w:val="16"/>
              </w:rPr>
            </w:pPr>
            <w:r w:rsidRPr="00595B45">
              <w:rPr>
                <w:b/>
                <w:bCs/>
                <w:sz w:val="16"/>
                <w:szCs w:val="16"/>
              </w:rPr>
              <w:t>Parameter name</w:t>
            </w:r>
          </w:p>
        </w:tc>
        <w:tc>
          <w:tcPr>
            <w:tcW w:w="992" w:type="dxa"/>
            <w:shd w:val="clear" w:color="auto" w:fill="E0E0E0"/>
          </w:tcPr>
          <w:p w:rsidR="00FF19C9" w:rsidRPr="00595B45" w:rsidRDefault="00FF19C9" w:rsidP="00A6436F">
            <w:pPr>
              <w:pStyle w:val="BodyText"/>
              <w:spacing w:before="60" w:after="60"/>
              <w:ind w:left="0" w:right="-108"/>
              <w:rPr>
                <w:rFonts w:ascii="Verdana" w:hAnsi="Verdana" w:cs="Verdana"/>
                <w:b/>
                <w:bCs/>
                <w:sz w:val="16"/>
                <w:szCs w:val="16"/>
              </w:rPr>
            </w:pPr>
            <w:r w:rsidRPr="00595B45">
              <w:rPr>
                <w:b/>
                <w:bCs/>
                <w:sz w:val="16"/>
                <w:szCs w:val="16"/>
              </w:rPr>
              <w:t>Format</w:t>
            </w:r>
          </w:p>
        </w:tc>
      </w:tr>
      <w:tr w:rsidR="00FF19C9" w:rsidRPr="00595B45">
        <w:trPr>
          <w:cantSplit/>
        </w:trPr>
        <w:tc>
          <w:tcPr>
            <w:tcW w:w="3085" w:type="dxa"/>
          </w:tcPr>
          <w:p w:rsidR="00FF19C9" w:rsidRPr="00595B45" w:rsidRDefault="00FF19C9" w:rsidP="00A6436F">
            <w:pPr>
              <w:pStyle w:val="BodyText"/>
              <w:spacing w:before="60" w:after="60"/>
              <w:ind w:left="0" w:right="-108"/>
              <w:rPr>
                <w:rFonts w:ascii="Verdana" w:hAnsi="Verdana" w:cs="Verdana"/>
                <w:sz w:val="16"/>
                <w:szCs w:val="16"/>
              </w:rPr>
            </w:pPr>
            <w:r>
              <w:rPr>
                <w:sz w:val="16"/>
                <w:szCs w:val="16"/>
              </w:rPr>
              <w:t>S2 CHV1</w:t>
            </w:r>
          </w:p>
        </w:tc>
        <w:tc>
          <w:tcPr>
            <w:tcW w:w="992" w:type="dxa"/>
          </w:tcPr>
          <w:p w:rsidR="00FF19C9" w:rsidRPr="00595B45" w:rsidRDefault="00FF19C9" w:rsidP="00A6436F">
            <w:pPr>
              <w:pStyle w:val="BodyText"/>
              <w:spacing w:before="60" w:after="60"/>
              <w:ind w:left="0" w:right="-108"/>
              <w:rPr>
                <w:rFonts w:ascii="Verdana" w:hAnsi="Verdana" w:cs="Verdana"/>
                <w:sz w:val="16"/>
                <w:szCs w:val="16"/>
              </w:rPr>
            </w:pPr>
            <w:r>
              <w:rPr>
                <w:sz w:val="16"/>
                <w:szCs w:val="16"/>
              </w:rPr>
              <w:t>8 Bytes</w:t>
            </w:r>
          </w:p>
        </w:tc>
      </w:tr>
    </w:tbl>
    <w:p w:rsidR="00FF19C9" w:rsidRDefault="00FF19C9" w:rsidP="00E86A88">
      <w:pPr>
        <w:pStyle w:val="BodyText"/>
      </w:pPr>
    </w:p>
    <w:p w:rsidR="00FF19C9" w:rsidRDefault="00FF19C9" w:rsidP="00DC1B08">
      <w:pPr>
        <w:pStyle w:val="NormalIndent"/>
        <w:rPr>
          <w:rFonts w:cs="Times New Roman"/>
        </w:rPr>
      </w:pPr>
      <w:r>
        <w:t>Each data set instance shall be indexed (or classified) via a three hexadecimal characters (“000” – “FFF”), where the first character represents</w:t>
      </w:r>
      <w:r w:rsidRPr="001A42C0">
        <w:t xml:space="preserve"> the </w:t>
      </w:r>
      <w:r>
        <w:t>Equipment Vendor Identifier (“0” – “F”) and characters two to three</w:t>
      </w:r>
      <w:r w:rsidRPr="001A42C0">
        <w:t xml:space="preserve"> represent the </w:t>
      </w:r>
      <w:r>
        <w:t>device type (“00” – “FF”)</w:t>
      </w:r>
      <w:r w:rsidRPr="001A42C0">
        <w:t>.</w:t>
      </w:r>
      <w:r>
        <w:rPr>
          <w:b/>
          <w:bCs/>
          <w:sz w:val="16"/>
          <w:szCs w:val="16"/>
        </w:rPr>
        <w:t xml:space="preserve"> </w:t>
      </w:r>
    </w:p>
    <w:p w:rsidR="00FF19C9" w:rsidRDefault="00FF19C9" w:rsidP="00E86A88">
      <w:pPr>
        <w:pStyle w:val="NormalIndent"/>
        <w:rPr>
          <w:snapToGrid w:val="0"/>
        </w:rPr>
      </w:pPr>
      <w:r>
        <w:rPr>
          <w:snapToGrid w:val="0"/>
        </w:rPr>
        <w:t xml:space="preserve">If an S2 CHV1 is required (it’s only used by the S2 application), the appropriate S2 CHV1 value shall be selected using the Device Type (see </w:t>
      </w:r>
      <w:r>
        <w:rPr>
          <w:snapToGrid w:val="0"/>
        </w:rPr>
        <w:fldChar w:fldCharType="begin"/>
      </w:r>
      <w:r>
        <w:rPr>
          <w:snapToGrid w:val="0"/>
        </w:rPr>
        <w:instrText xml:space="preserve"> REF _Ref313538651 \r \h </w:instrText>
      </w:r>
      <w:ins w:id="522" w:author="wakkir" w:date="2015-10-22T00:37:00Z">
        <w:r w:rsidRPr="007948A2">
          <w:rPr>
            <w:rPrChange w:id="523" w:author="wakkir">
              <w:rPr/>
            </w:rPrChange>
          </w:rPr>
          <w:instrText>_</w:instrText>
        </w:r>
      </w:ins>
      <w:r>
        <w:rPr>
          <w:snapToGrid w:val="0"/>
        </w:rPr>
        <w:fldChar w:fldCharType="separate"/>
      </w:r>
      <w:r>
        <w:rPr>
          <w:snapToGrid w:val="0"/>
        </w:rPr>
        <w:t>5.2.2</w:t>
      </w:r>
      <w:r>
        <w:rPr>
          <w:snapToGrid w:val="0"/>
        </w:rPr>
        <w:fldChar w:fldCharType="end"/>
      </w:r>
      <w:r>
        <w:rPr>
          <w:snapToGrid w:val="0"/>
        </w:rPr>
        <w:t xml:space="preserve">) and the Equipment Vendor (see </w:t>
      </w:r>
      <w:r>
        <w:rPr>
          <w:snapToGrid w:val="0"/>
        </w:rPr>
        <w:fldChar w:fldCharType="begin"/>
      </w:r>
      <w:r>
        <w:rPr>
          <w:snapToGrid w:val="0"/>
        </w:rPr>
        <w:instrText xml:space="preserve"> REF _Ref388004901 \r \h </w:instrText>
      </w:r>
      <w:ins w:id="524" w:author="wakkir" w:date="2015-10-22T00:37:00Z">
        <w:r w:rsidRPr="007948A2">
          <w:rPr>
            <w:rPrChange w:id="525" w:author="wakkir">
              <w:rPr/>
            </w:rPrChange>
          </w:rPr>
          <w:instrText>_</w:instrText>
        </w:r>
      </w:ins>
      <w:r>
        <w:rPr>
          <w:snapToGrid w:val="0"/>
        </w:rPr>
        <w:fldChar w:fldCharType="separate"/>
      </w:r>
      <w:r>
        <w:rPr>
          <w:snapToGrid w:val="0"/>
        </w:rPr>
        <w:t>5.2.8</w:t>
      </w:r>
      <w:r>
        <w:rPr>
          <w:snapToGrid w:val="0"/>
        </w:rPr>
        <w:fldChar w:fldCharType="end"/>
      </w:r>
      <w:r>
        <w:rPr>
          <w:snapToGrid w:val="0"/>
        </w:rPr>
        <w:t>) from the request. If there is no S2 CHV1 value corresponding to the requested Device Type and Equipment Vendor, the request shall be rejected.</w:t>
      </w:r>
    </w:p>
    <w:p w:rsidR="00FF19C9" w:rsidRPr="00595B45" w:rsidRDefault="00FF19C9" w:rsidP="00A6436F">
      <w:pPr>
        <w:pStyle w:val="NormalIndent"/>
        <w:rPr>
          <w:rFonts w:cs="Times New Roman"/>
        </w:rPr>
      </w:pPr>
      <w:r w:rsidRPr="00595B45">
        <w:t xml:space="preserve">Note that the following are the test </w:t>
      </w:r>
      <w:r>
        <w:t>values to be configured:</w:t>
      </w:r>
    </w:p>
    <w:tbl>
      <w:tblPr>
        <w:tblW w:w="826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1"/>
        <w:gridCol w:w="1701"/>
        <w:gridCol w:w="4860"/>
      </w:tblGrid>
      <w:tr w:rsidR="00FF19C9" w:rsidRPr="00595B45">
        <w:trPr>
          <w:cantSplit/>
          <w:tblHeader/>
        </w:trPr>
        <w:tc>
          <w:tcPr>
            <w:tcW w:w="1701" w:type="dxa"/>
            <w:shd w:val="clear" w:color="auto" w:fill="E0E0E0"/>
          </w:tcPr>
          <w:p w:rsidR="00FF19C9" w:rsidRDefault="00FF19C9">
            <w:pPr>
              <w:pStyle w:val="BodyText"/>
              <w:spacing w:before="60" w:after="60"/>
              <w:ind w:left="0" w:right="-108"/>
              <w:rPr>
                <w:rFonts w:ascii="Verdana" w:hAnsi="Verdana" w:cs="Verdana"/>
                <w:b/>
                <w:bCs/>
                <w:sz w:val="16"/>
                <w:szCs w:val="16"/>
              </w:rPr>
            </w:pPr>
            <w:r>
              <w:rPr>
                <w:b/>
                <w:bCs/>
                <w:sz w:val="16"/>
                <w:szCs w:val="16"/>
              </w:rPr>
              <w:t>EV Id</w:t>
            </w:r>
          </w:p>
        </w:tc>
        <w:tc>
          <w:tcPr>
            <w:tcW w:w="1701" w:type="dxa"/>
            <w:shd w:val="clear" w:color="auto" w:fill="E0E0E0"/>
          </w:tcPr>
          <w:p w:rsidR="00FF19C9" w:rsidRDefault="00FF19C9">
            <w:pPr>
              <w:pStyle w:val="BodyText"/>
              <w:spacing w:before="60" w:after="60"/>
              <w:ind w:left="0" w:right="-108"/>
              <w:rPr>
                <w:rFonts w:ascii="Verdana" w:hAnsi="Verdana" w:cs="Verdana"/>
                <w:b/>
                <w:bCs/>
                <w:sz w:val="16"/>
                <w:szCs w:val="16"/>
              </w:rPr>
            </w:pPr>
            <w:r>
              <w:rPr>
                <w:b/>
                <w:bCs/>
                <w:sz w:val="16"/>
                <w:szCs w:val="16"/>
              </w:rPr>
              <w:t>Device Type</w:t>
            </w:r>
          </w:p>
        </w:tc>
        <w:tc>
          <w:tcPr>
            <w:tcW w:w="4860" w:type="dxa"/>
            <w:shd w:val="clear" w:color="auto" w:fill="E0E0E0"/>
          </w:tcPr>
          <w:p w:rsidR="00FF19C9" w:rsidRDefault="00FF19C9">
            <w:pPr>
              <w:pStyle w:val="BodyText"/>
              <w:spacing w:before="60" w:after="60"/>
              <w:ind w:left="0" w:right="-108"/>
              <w:rPr>
                <w:rFonts w:ascii="Verdana" w:hAnsi="Verdana" w:cs="Verdana"/>
                <w:b/>
                <w:bCs/>
                <w:sz w:val="16"/>
                <w:szCs w:val="16"/>
              </w:rPr>
            </w:pPr>
            <w:r>
              <w:rPr>
                <w:b/>
                <w:bCs/>
                <w:sz w:val="16"/>
                <w:szCs w:val="16"/>
              </w:rPr>
              <w:t>S2 CHV1 Value</w:t>
            </w:r>
          </w:p>
        </w:tc>
      </w:tr>
      <w:tr w:rsidR="00FF19C9" w:rsidRPr="00595B45">
        <w:trPr>
          <w:cantSplit/>
        </w:trPr>
        <w:tc>
          <w:tcPr>
            <w:tcW w:w="1701" w:type="dxa"/>
          </w:tcPr>
          <w:p w:rsidR="00FF19C9" w:rsidRDefault="00FF19C9">
            <w:pPr>
              <w:tabs>
                <w:tab w:val="left" w:pos="855"/>
              </w:tabs>
              <w:spacing w:before="60" w:after="60" w:line="240" w:lineRule="auto"/>
              <w:ind w:left="0"/>
              <w:rPr>
                <w:rFonts w:eastAsia="Times New Roman" w:cs="Times New Roman"/>
                <w:sz w:val="16"/>
                <w:szCs w:val="16"/>
                <w:lang w:val="en-US"/>
              </w:rPr>
            </w:pPr>
            <w:r>
              <w:rPr>
                <w:sz w:val="16"/>
                <w:szCs w:val="16"/>
              </w:rPr>
              <w:t>0</w:t>
            </w:r>
          </w:p>
        </w:tc>
        <w:tc>
          <w:tcPr>
            <w:tcW w:w="1701" w:type="dxa"/>
          </w:tcPr>
          <w:p w:rsidR="00FF19C9" w:rsidRDefault="00FF19C9">
            <w:pPr>
              <w:tabs>
                <w:tab w:val="left" w:pos="855"/>
              </w:tabs>
              <w:spacing w:before="60" w:after="60" w:line="240" w:lineRule="auto"/>
              <w:ind w:left="0"/>
              <w:rPr>
                <w:rFonts w:cs="Times New Roman"/>
                <w:sz w:val="16"/>
                <w:szCs w:val="16"/>
              </w:rPr>
            </w:pPr>
            <w:r w:rsidRPr="00056AAE">
              <w:rPr>
                <w:rFonts w:eastAsia="Times New Roman" w:cs="Times New Roman"/>
                <w:sz w:val="16"/>
                <w:szCs w:val="16"/>
                <w:lang w:val="en-US"/>
              </w:rPr>
              <w:t>00</w:t>
            </w:r>
          </w:p>
        </w:tc>
        <w:tc>
          <w:tcPr>
            <w:tcW w:w="4860" w:type="dxa"/>
          </w:tcPr>
          <w:p w:rsidR="00FF19C9" w:rsidRDefault="00FF19C9">
            <w:pPr>
              <w:pStyle w:val="BodyText"/>
              <w:spacing w:before="60" w:after="60"/>
              <w:ind w:left="0" w:right="-108"/>
              <w:rPr>
                <w:rFonts w:ascii="Verdana" w:hAnsi="Verdana" w:cs="Verdana"/>
                <w:sz w:val="16"/>
                <w:szCs w:val="16"/>
              </w:rPr>
            </w:pPr>
            <w:r w:rsidRPr="00056AAE">
              <w:rPr>
                <w:sz w:val="16"/>
                <w:szCs w:val="16"/>
                <w:lang w:val="en-US"/>
              </w:rPr>
              <w:t>EA8041E549A332AE</w:t>
            </w:r>
          </w:p>
        </w:tc>
      </w:tr>
      <w:tr w:rsidR="00FF19C9" w:rsidRPr="00595B45">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sz w:val="16"/>
                <w:szCs w:val="16"/>
              </w:rPr>
            </w:pPr>
            <w:r>
              <w:rPr>
                <w:sz w:val="16"/>
                <w:szCs w:val="16"/>
              </w:rPr>
              <w:t>01</w:t>
            </w:r>
          </w:p>
        </w:tc>
        <w:tc>
          <w:tcPr>
            <w:tcW w:w="4860" w:type="dxa"/>
          </w:tcPr>
          <w:p w:rsidR="00FF19C9" w:rsidRDefault="00FF19C9">
            <w:pPr>
              <w:pStyle w:val="BodyText"/>
              <w:spacing w:before="60" w:after="60"/>
              <w:ind w:left="0" w:right="-108"/>
              <w:rPr>
                <w:rFonts w:ascii="Verdana" w:hAnsi="Verdana" w:cs="Verdana"/>
                <w:sz w:val="16"/>
                <w:szCs w:val="16"/>
              </w:rPr>
            </w:pPr>
            <w:r w:rsidRPr="00056AAE">
              <w:rPr>
                <w:sz w:val="16"/>
                <w:szCs w:val="16"/>
                <w:lang w:val="en-US"/>
              </w:rPr>
              <w:t>8C2A75640C9B824C</w:t>
            </w:r>
          </w:p>
        </w:tc>
      </w:tr>
      <w:tr w:rsidR="00FF19C9" w:rsidRPr="00F6710D">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cs="Times New Roman"/>
                <w:sz w:val="16"/>
                <w:szCs w:val="16"/>
              </w:rPr>
            </w:pPr>
            <w:r w:rsidRPr="00056AAE">
              <w:rPr>
                <w:rFonts w:eastAsia="Times New Roman" w:cs="Times New Roman"/>
                <w:sz w:val="16"/>
                <w:szCs w:val="16"/>
                <w:lang w:val="en-US"/>
              </w:rPr>
              <w:t>02</w:t>
            </w:r>
          </w:p>
        </w:tc>
        <w:tc>
          <w:tcPr>
            <w:tcW w:w="4860" w:type="dxa"/>
          </w:tcPr>
          <w:p w:rsidR="00FF19C9" w:rsidRDefault="00FF19C9">
            <w:pPr>
              <w:pStyle w:val="BodyText"/>
              <w:spacing w:before="60" w:after="60"/>
              <w:ind w:left="0" w:right="-108"/>
              <w:rPr>
                <w:rFonts w:ascii="Verdana" w:hAnsi="Verdana" w:cs="Verdana"/>
                <w:sz w:val="16"/>
                <w:szCs w:val="16"/>
                <w:lang w:val="en-US"/>
              </w:rPr>
            </w:pPr>
            <w:r w:rsidRPr="00056AAE">
              <w:rPr>
                <w:sz w:val="16"/>
                <w:szCs w:val="16"/>
                <w:lang w:val="en-US"/>
              </w:rPr>
              <w:t>0664F1F25DE7B571</w:t>
            </w:r>
          </w:p>
        </w:tc>
      </w:tr>
      <w:tr w:rsidR="00FF19C9">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03</w:t>
            </w:r>
          </w:p>
        </w:tc>
        <w:tc>
          <w:tcPr>
            <w:tcW w:w="4860" w:type="dxa"/>
          </w:tcPr>
          <w:p w:rsidR="00FF19C9" w:rsidRDefault="00FF19C9">
            <w:pPr>
              <w:pStyle w:val="BodyText"/>
              <w:spacing w:before="60" w:after="60"/>
              <w:ind w:left="0" w:right="-108"/>
              <w:rPr>
                <w:rFonts w:ascii="Verdana" w:hAnsi="Verdana" w:cs="Verdana"/>
                <w:sz w:val="16"/>
                <w:szCs w:val="16"/>
                <w:lang w:val="en-US"/>
              </w:rPr>
            </w:pPr>
            <w:r w:rsidRPr="00056AAE">
              <w:rPr>
                <w:sz w:val="16"/>
                <w:szCs w:val="16"/>
                <w:lang w:val="en-US"/>
              </w:rPr>
              <w:t>A9BE7A2C3D72E8D8</w:t>
            </w:r>
          </w:p>
        </w:tc>
      </w:tr>
      <w:tr w:rsidR="00FF19C9" w:rsidRPr="00F6710D">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04</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CE2D15EF462415C8</w:t>
            </w:r>
          </w:p>
        </w:tc>
      </w:tr>
      <w:tr w:rsidR="00FF19C9" w:rsidRPr="00F6710D">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05</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6137D526BE142286</w:t>
            </w:r>
          </w:p>
        </w:tc>
      </w:tr>
      <w:tr w:rsidR="00FF19C9" w:rsidRPr="00F6710D">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06</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638D8AA00556F788</w:t>
            </w:r>
          </w:p>
        </w:tc>
      </w:tr>
      <w:tr w:rsidR="00FF19C9" w:rsidRPr="00F6710D">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07</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8E98AA0E174226C3</w:t>
            </w:r>
          </w:p>
        </w:tc>
      </w:tr>
      <w:tr w:rsidR="00FF19C9" w:rsidRPr="00F6710D">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08</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1EB15C29F37F577F</w:t>
            </w:r>
          </w:p>
        </w:tc>
      </w:tr>
      <w:tr w:rsidR="00FF19C9" w:rsidRPr="00F6710D">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09</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D5029CF74A0737A9</w:t>
            </w:r>
          </w:p>
        </w:tc>
      </w:tr>
      <w:tr w:rsidR="00FF19C9" w:rsidRPr="00F6710D">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0A</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2A61255466F5984E</w:t>
            </w:r>
          </w:p>
        </w:tc>
      </w:tr>
      <w:tr w:rsidR="00FF19C9">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0B</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AF45DA64863B9B09</w:t>
            </w:r>
          </w:p>
        </w:tc>
      </w:tr>
      <w:tr w:rsidR="00FF19C9" w:rsidRPr="00F6710D">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0C</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0C2A8887DC0D3FDE</w:t>
            </w:r>
          </w:p>
        </w:tc>
      </w:tr>
      <w:tr w:rsidR="00FF19C9" w:rsidRPr="00F6710D">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0D</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F436613E82E5F01C</w:t>
            </w:r>
          </w:p>
        </w:tc>
      </w:tr>
      <w:tr w:rsidR="00FF19C9">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0E</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6295AEBF309E2283</w:t>
            </w:r>
          </w:p>
        </w:tc>
      </w:tr>
      <w:tr w:rsidR="00FF19C9" w:rsidRPr="00F6710D">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0F</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33533DA3B1AF224C</w:t>
            </w:r>
          </w:p>
        </w:tc>
      </w:tr>
      <w:tr w:rsidR="00FF19C9" w:rsidRPr="00F6710D">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10</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DF43E8062827C887</w:t>
            </w:r>
          </w:p>
        </w:tc>
      </w:tr>
      <w:tr w:rsidR="00FF19C9" w:rsidRPr="00F6710D">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11</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D087405BF3D31010</w:t>
            </w:r>
          </w:p>
        </w:tc>
      </w:tr>
      <w:tr w:rsidR="00FF19C9" w:rsidRPr="00F6710D">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12</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57F7B4D593E8CCA0</w:t>
            </w:r>
          </w:p>
        </w:tc>
      </w:tr>
      <w:tr w:rsidR="00FF19C9" w:rsidRPr="00F6710D">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13</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9E8F7F5AF8F83F0B</w:t>
            </w:r>
          </w:p>
        </w:tc>
      </w:tr>
      <w:tr w:rsidR="00FF19C9" w:rsidRPr="00F6710D">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14</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D86FE56820DC0DD4</w:t>
            </w:r>
          </w:p>
        </w:tc>
      </w:tr>
      <w:tr w:rsidR="00FF19C9" w:rsidRPr="00F6710D">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15</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9A2DF424372EBA0D</w:t>
            </w:r>
          </w:p>
        </w:tc>
      </w:tr>
      <w:tr w:rsidR="00FF19C9" w:rsidRPr="00F6710D">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16</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D6028D7E8E23EDB0</w:t>
            </w:r>
          </w:p>
        </w:tc>
      </w:tr>
      <w:tr w:rsidR="00FF19C9" w:rsidRPr="00F6710D">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17</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00201930D1B625AB</w:t>
            </w:r>
          </w:p>
        </w:tc>
      </w:tr>
      <w:tr w:rsidR="00FF19C9">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18</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74D17823B58794BC</w:t>
            </w:r>
          </w:p>
        </w:tc>
      </w:tr>
      <w:tr w:rsidR="00FF19C9" w:rsidRPr="00F6710D">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19</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8BE22B60CCC36982</w:t>
            </w:r>
          </w:p>
        </w:tc>
      </w:tr>
      <w:tr w:rsidR="00FF19C9" w:rsidRPr="00F6710D">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1A</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CE515F6B1066D216</w:t>
            </w:r>
          </w:p>
        </w:tc>
      </w:tr>
      <w:tr w:rsidR="00FF19C9" w:rsidRPr="00F6710D">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1B</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11B86975CDB09521</w:t>
            </w:r>
          </w:p>
        </w:tc>
      </w:tr>
      <w:tr w:rsidR="00FF19C9" w:rsidRPr="00F6710D">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1C</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9A3E0A4CEB95FB91</w:t>
            </w:r>
          </w:p>
        </w:tc>
      </w:tr>
      <w:tr w:rsidR="00FF19C9" w:rsidRPr="00F6710D">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1D</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06D18109EBE89DD0</w:t>
            </w:r>
          </w:p>
        </w:tc>
      </w:tr>
      <w:tr w:rsidR="00FF19C9">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1E</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F5DE5CBC85F5DD02</w:t>
            </w:r>
          </w:p>
        </w:tc>
      </w:tr>
      <w:tr w:rsidR="00FF19C9" w:rsidRPr="00F6710D">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1F</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D08C33CBBE54D63E</w:t>
            </w:r>
          </w:p>
        </w:tc>
      </w:tr>
      <w:tr w:rsidR="00FF19C9" w:rsidRPr="00F6710D">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20</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7953AFC14EE95AED</w:t>
            </w:r>
          </w:p>
        </w:tc>
      </w:tr>
      <w:tr w:rsidR="00FF19C9" w:rsidRPr="00F6710D">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21</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86A5CF238F040249</w:t>
            </w:r>
          </w:p>
        </w:tc>
      </w:tr>
      <w:tr w:rsidR="00FF19C9" w:rsidRPr="00F6710D">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22</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9DA8C7DE91D60CB4</w:t>
            </w:r>
          </w:p>
        </w:tc>
      </w:tr>
      <w:tr w:rsidR="00FF19C9" w:rsidRPr="00F6710D">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23</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DD88716FCE9D53ED</w:t>
            </w:r>
          </w:p>
        </w:tc>
      </w:tr>
      <w:tr w:rsidR="00FF19C9" w:rsidRPr="00F6710D">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24</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62B993FEB59D2896</w:t>
            </w:r>
          </w:p>
        </w:tc>
      </w:tr>
      <w:tr w:rsidR="00FF19C9" w:rsidRPr="00F6710D">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25</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12E5B80B81B079A6</w:t>
            </w:r>
          </w:p>
        </w:tc>
      </w:tr>
      <w:tr w:rsidR="00FF19C9" w:rsidRPr="00F6710D">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26</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784094CE9B77106B</w:t>
            </w:r>
          </w:p>
        </w:tc>
      </w:tr>
      <w:tr w:rsidR="00FF19C9" w:rsidRPr="00F6710D">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F6</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9246B1E925CF6DE4</w:t>
            </w:r>
          </w:p>
        </w:tc>
      </w:tr>
      <w:tr w:rsidR="00FF19C9" w:rsidRPr="00F6710D">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F7</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6C782F56F0EA168A</w:t>
            </w:r>
          </w:p>
        </w:tc>
      </w:tr>
      <w:tr w:rsidR="00FF19C9" w:rsidRPr="00F6710D">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F8</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298A1908723E33E7</w:t>
            </w:r>
          </w:p>
        </w:tc>
      </w:tr>
      <w:tr w:rsidR="00FF19C9" w:rsidRPr="00F6710D">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F9</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18B76DB0A906A7F7</w:t>
            </w:r>
          </w:p>
        </w:tc>
      </w:tr>
      <w:tr w:rsidR="00FF19C9" w:rsidRPr="00F6710D">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FA</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8BB86A9A76C47831</w:t>
            </w:r>
          </w:p>
        </w:tc>
      </w:tr>
      <w:tr w:rsidR="00FF19C9" w:rsidRPr="00F6710D">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FB</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625EBEE5451D3D52</w:t>
            </w:r>
          </w:p>
        </w:tc>
      </w:tr>
      <w:tr w:rsidR="00FF19C9" w:rsidRPr="00F6710D">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FC</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1925EC3C0E6DDBD6</w:t>
            </w:r>
          </w:p>
        </w:tc>
      </w:tr>
      <w:tr w:rsidR="00FF19C9" w:rsidRPr="00F6710D">
        <w:trPr>
          <w:cantSplit/>
        </w:trPr>
        <w:tc>
          <w:tcPr>
            <w:tcW w:w="1701" w:type="dxa"/>
          </w:tcPr>
          <w:p w:rsidR="00FF19C9" w:rsidRDefault="00FF19C9">
            <w:pPr>
              <w:spacing w:before="60" w:after="60" w:line="240" w:lineRule="auto"/>
              <w:ind w:left="0"/>
              <w:rPr>
                <w:sz w:val="16"/>
                <w:szCs w:val="16"/>
              </w:rPr>
            </w:pPr>
            <w:r>
              <w:rPr>
                <w:sz w:val="16"/>
                <w:szCs w:val="16"/>
              </w:rPr>
              <w:t>0</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FF</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7A433C758A786468</w:t>
            </w:r>
          </w:p>
        </w:tc>
      </w:tr>
      <w:tr w:rsidR="00FF19C9" w:rsidRPr="00F6710D">
        <w:trPr>
          <w:cantSplit/>
        </w:trPr>
        <w:tc>
          <w:tcPr>
            <w:tcW w:w="1701" w:type="dxa"/>
          </w:tcPr>
          <w:p w:rsidR="00FF19C9" w:rsidRDefault="00FF19C9">
            <w:pPr>
              <w:spacing w:before="60" w:after="60" w:line="240" w:lineRule="auto"/>
              <w:ind w:left="0"/>
              <w:rPr>
                <w:sz w:val="16"/>
                <w:szCs w:val="16"/>
              </w:rPr>
            </w:pPr>
            <w:r>
              <w:rPr>
                <w:sz w:val="16"/>
                <w:szCs w:val="16"/>
              </w:rPr>
              <w:t>1</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FD</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CB53CD20B2F222D9</w:t>
            </w:r>
          </w:p>
        </w:tc>
      </w:tr>
      <w:tr w:rsidR="00FF19C9" w:rsidRPr="00F6710D">
        <w:trPr>
          <w:cantSplit/>
        </w:trPr>
        <w:tc>
          <w:tcPr>
            <w:tcW w:w="1701" w:type="dxa"/>
          </w:tcPr>
          <w:p w:rsidR="00FF19C9" w:rsidRDefault="00FF19C9">
            <w:pPr>
              <w:spacing w:before="60" w:after="60" w:line="240" w:lineRule="auto"/>
              <w:ind w:left="0"/>
              <w:rPr>
                <w:sz w:val="16"/>
                <w:szCs w:val="16"/>
              </w:rPr>
            </w:pPr>
            <w:r>
              <w:rPr>
                <w:sz w:val="16"/>
                <w:szCs w:val="16"/>
              </w:rPr>
              <w:t>1</w:t>
            </w:r>
          </w:p>
        </w:tc>
        <w:tc>
          <w:tcPr>
            <w:tcW w:w="1701" w:type="dxa"/>
          </w:tcPr>
          <w:p w:rsidR="00FF19C9" w:rsidRDefault="00FF19C9">
            <w:pPr>
              <w:spacing w:before="60" w:after="60" w:line="240" w:lineRule="auto"/>
              <w:ind w:left="0"/>
              <w:rPr>
                <w:rFonts w:eastAsia="Times New Roman" w:cs="Times New Roman"/>
                <w:sz w:val="16"/>
                <w:szCs w:val="16"/>
                <w:lang w:val="en-US"/>
              </w:rPr>
            </w:pPr>
            <w:r w:rsidRPr="00056AAE">
              <w:rPr>
                <w:rFonts w:eastAsia="Times New Roman" w:cs="Times New Roman"/>
                <w:sz w:val="16"/>
                <w:szCs w:val="16"/>
                <w:lang w:val="en-US"/>
              </w:rPr>
              <w:t>FE</w:t>
            </w:r>
          </w:p>
        </w:tc>
        <w:tc>
          <w:tcPr>
            <w:tcW w:w="4860" w:type="dxa"/>
            <w:vAlign w:val="bottom"/>
          </w:tcPr>
          <w:p w:rsidR="00FF19C9" w:rsidRDefault="00FF19C9">
            <w:pPr>
              <w:overflowPunct/>
              <w:autoSpaceDE/>
              <w:autoSpaceDN/>
              <w:adjustRightInd/>
              <w:spacing w:before="60" w:after="60" w:line="240" w:lineRule="auto"/>
              <w:ind w:left="0"/>
              <w:textAlignment w:val="auto"/>
              <w:rPr>
                <w:rFonts w:eastAsia="Times New Roman" w:cs="Times New Roman"/>
                <w:sz w:val="16"/>
                <w:szCs w:val="16"/>
                <w:lang w:val="en-US"/>
              </w:rPr>
            </w:pPr>
            <w:r w:rsidRPr="00056AAE">
              <w:rPr>
                <w:rFonts w:eastAsia="Times New Roman" w:cs="Times New Roman"/>
                <w:sz w:val="16"/>
                <w:szCs w:val="16"/>
                <w:lang w:val="en-US"/>
              </w:rPr>
              <w:t>5ACDCBA8F3488C6A</w:t>
            </w:r>
          </w:p>
        </w:tc>
      </w:tr>
    </w:tbl>
    <w:p w:rsidR="00FF19C9" w:rsidRDefault="00FF19C9" w:rsidP="00E86A88">
      <w:pPr>
        <w:pStyle w:val="NormalIndent"/>
        <w:rPr>
          <w:rFonts w:cs="Times New Roman"/>
          <w:snapToGrid w:val="0"/>
        </w:rPr>
      </w:pPr>
    </w:p>
    <w:p w:rsidR="00FF19C9" w:rsidRPr="00595B45" w:rsidRDefault="00FF19C9" w:rsidP="00E86A88">
      <w:pPr>
        <w:pStyle w:val="Heading3"/>
        <w:numPr>
          <w:ilvl w:val="2"/>
          <w:numId w:val="5"/>
        </w:numPr>
        <w:tabs>
          <w:tab w:val="clear" w:pos="4341"/>
        </w:tabs>
        <w:ind w:left="0" w:firstLine="0"/>
        <w:rPr>
          <w:rFonts w:cs="Times New Roman"/>
        </w:rPr>
      </w:pPr>
      <w:bookmarkStart w:id="526" w:name="_Ref382481879"/>
      <w:r>
        <w:rPr>
          <w:b w:val="0"/>
          <w:bCs w:val="0"/>
        </w:rPr>
        <w:t>Legacy TKC data set</w:t>
      </w:r>
      <w:bookmarkEnd w:id="526"/>
    </w:p>
    <w:p w:rsidR="00FF19C9" w:rsidRDefault="00FF19C9" w:rsidP="00E86A88">
      <w:pPr>
        <w:pStyle w:val="NormalIndent"/>
      </w:pPr>
      <w:r>
        <w:t xml:space="preserve">The Legacy TKC data set will be an unclassified </w:t>
      </w:r>
      <w:r w:rsidRPr="00595B45">
        <w:t>security data set</w:t>
      </w:r>
      <w:r>
        <w:t xml:space="preserve"> that references the following data:</w:t>
      </w:r>
    </w:p>
    <w:tbl>
      <w:tblPr>
        <w:tblW w:w="8226"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36"/>
        <w:gridCol w:w="1170"/>
        <w:gridCol w:w="4320"/>
      </w:tblGrid>
      <w:tr w:rsidR="00FF19C9" w:rsidRPr="00595B45">
        <w:trPr>
          <w:cantSplit/>
          <w:tblHeader/>
        </w:trPr>
        <w:tc>
          <w:tcPr>
            <w:tcW w:w="2736" w:type="dxa"/>
            <w:shd w:val="clear" w:color="auto" w:fill="E0E0E0"/>
          </w:tcPr>
          <w:p w:rsidR="00FF19C9" w:rsidRDefault="00FF19C9">
            <w:pPr>
              <w:pStyle w:val="BodyText"/>
              <w:spacing w:before="60" w:after="60"/>
              <w:ind w:left="0"/>
              <w:jc w:val="left"/>
              <w:rPr>
                <w:rFonts w:ascii="Verdana" w:hAnsi="Verdana" w:cs="Verdana"/>
                <w:b/>
                <w:bCs/>
                <w:sz w:val="16"/>
                <w:szCs w:val="16"/>
              </w:rPr>
            </w:pPr>
            <w:r w:rsidRPr="00DC1B08">
              <w:rPr>
                <w:b/>
                <w:bCs/>
                <w:sz w:val="16"/>
                <w:szCs w:val="16"/>
              </w:rPr>
              <w:t>Parameter name</w:t>
            </w:r>
          </w:p>
        </w:tc>
        <w:tc>
          <w:tcPr>
            <w:tcW w:w="1170" w:type="dxa"/>
            <w:shd w:val="clear" w:color="auto" w:fill="E0E0E0"/>
          </w:tcPr>
          <w:p w:rsidR="00FF19C9" w:rsidRDefault="00FF19C9">
            <w:pPr>
              <w:pStyle w:val="BodyText"/>
              <w:spacing w:before="60" w:after="60"/>
              <w:ind w:left="0" w:right="-108"/>
              <w:jc w:val="left"/>
              <w:rPr>
                <w:rFonts w:ascii="Verdana" w:hAnsi="Verdana" w:cs="Verdana"/>
                <w:b/>
                <w:bCs/>
                <w:sz w:val="16"/>
                <w:szCs w:val="16"/>
              </w:rPr>
            </w:pPr>
            <w:r w:rsidRPr="00DC1B08">
              <w:rPr>
                <w:b/>
                <w:bCs/>
                <w:sz w:val="16"/>
                <w:szCs w:val="16"/>
              </w:rPr>
              <w:t>Format</w:t>
            </w:r>
          </w:p>
        </w:tc>
        <w:tc>
          <w:tcPr>
            <w:tcW w:w="4320" w:type="dxa"/>
            <w:shd w:val="clear" w:color="auto" w:fill="E0E0E0"/>
          </w:tcPr>
          <w:p w:rsidR="00FF19C9" w:rsidRDefault="00FF19C9">
            <w:pPr>
              <w:pStyle w:val="BodyText"/>
              <w:spacing w:before="60" w:after="60"/>
              <w:ind w:left="0" w:right="-108"/>
              <w:jc w:val="left"/>
              <w:rPr>
                <w:rFonts w:ascii="Verdana" w:hAnsi="Verdana" w:cs="Verdana"/>
                <w:b/>
                <w:bCs/>
                <w:sz w:val="16"/>
                <w:szCs w:val="16"/>
              </w:rPr>
            </w:pPr>
            <w:r w:rsidRPr="009F3067">
              <w:rPr>
                <w:b/>
                <w:bCs/>
                <w:sz w:val="16"/>
                <w:szCs w:val="16"/>
              </w:rPr>
              <w:t>Comment</w:t>
            </w:r>
          </w:p>
        </w:tc>
      </w:tr>
      <w:tr w:rsidR="00FF19C9" w:rsidRPr="00595B45">
        <w:trPr>
          <w:cantSplit/>
        </w:trPr>
        <w:tc>
          <w:tcPr>
            <w:tcW w:w="2736" w:type="dxa"/>
          </w:tcPr>
          <w:p w:rsidR="00FF19C9" w:rsidRDefault="00FF19C9">
            <w:pPr>
              <w:pStyle w:val="BodyText"/>
              <w:spacing w:before="60" w:after="60"/>
              <w:ind w:left="0"/>
              <w:jc w:val="left"/>
              <w:rPr>
                <w:rFonts w:ascii="Verdana" w:hAnsi="Verdana" w:cs="Verdana"/>
                <w:sz w:val="16"/>
                <w:szCs w:val="16"/>
              </w:rPr>
            </w:pPr>
            <w:r w:rsidRPr="009F3067">
              <w:rPr>
                <w:sz w:val="16"/>
                <w:szCs w:val="16"/>
              </w:rPr>
              <w:t>S2 Ticketing Key Cryptogram</w:t>
            </w:r>
          </w:p>
        </w:tc>
        <w:tc>
          <w:tcPr>
            <w:tcW w:w="1170" w:type="dxa"/>
          </w:tcPr>
          <w:p w:rsidR="00FF19C9" w:rsidRDefault="00FF19C9">
            <w:pPr>
              <w:pStyle w:val="BodyText"/>
              <w:spacing w:before="60" w:after="60"/>
              <w:ind w:left="0" w:right="-108"/>
              <w:jc w:val="left"/>
              <w:rPr>
                <w:rFonts w:ascii="Verdana" w:hAnsi="Verdana" w:cs="Verdana"/>
                <w:sz w:val="16"/>
                <w:szCs w:val="16"/>
              </w:rPr>
            </w:pPr>
            <w:r w:rsidRPr="009F3067">
              <w:rPr>
                <w:sz w:val="16"/>
                <w:szCs w:val="16"/>
              </w:rPr>
              <w:t xml:space="preserve">4392 </w:t>
            </w:r>
            <w:r w:rsidRPr="00DC1B08">
              <w:rPr>
                <w:sz w:val="16"/>
                <w:szCs w:val="16"/>
              </w:rPr>
              <w:t>Bytes</w:t>
            </w:r>
          </w:p>
        </w:tc>
        <w:tc>
          <w:tcPr>
            <w:tcW w:w="4320" w:type="dxa"/>
          </w:tcPr>
          <w:p w:rsidR="00FF19C9" w:rsidRDefault="00FF19C9">
            <w:pPr>
              <w:pStyle w:val="BodyText"/>
              <w:spacing w:before="60" w:after="60"/>
              <w:ind w:left="0" w:right="-108"/>
              <w:jc w:val="left"/>
              <w:rPr>
                <w:rFonts w:ascii="Verdana" w:hAnsi="Verdana" w:cs="Verdana"/>
                <w:sz w:val="16"/>
                <w:szCs w:val="16"/>
              </w:rPr>
            </w:pPr>
            <w:r w:rsidRPr="009F3067">
              <w:rPr>
                <w:sz w:val="16"/>
                <w:szCs w:val="16"/>
              </w:rPr>
              <w:t>Also referred to as [[Ktick]KTRn]KEK</w:t>
            </w:r>
          </w:p>
        </w:tc>
      </w:tr>
      <w:tr w:rsidR="00FF19C9" w:rsidRPr="00595B45">
        <w:trPr>
          <w:cantSplit/>
        </w:trPr>
        <w:tc>
          <w:tcPr>
            <w:tcW w:w="2736" w:type="dxa"/>
          </w:tcPr>
          <w:p w:rsidR="00FF19C9" w:rsidRDefault="00FF19C9">
            <w:pPr>
              <w:pStyle w:val="BodyText"/>
              <w:spacing w:before="60" w:after="60"/>
              <w:ind w:left="0"/>
              <w:jc w:val="left"/>
              <w:rPr>
                <w:rFonts w:ascii="Verdana" w:hAnsi="Verdana" w:cs="Verdana"/>
                <w:sz w:val="16"/>
                <w:szCs w:val="16"/>
              </w:rPr>
            </w:pPr>
            <w:r w:rsidRPr="009F3067">
              <w:rPr>
                <w:sz w:val="16"/>
                <w:szCs w:val="16"/>
              </w:rPr>
              <w:t>S9 Ticketing Key Cryptogram</w:t>
            </w:r>
          </w:p>
        </w:tc>
        <w:tc>
          <w:tcPr>
            <w:tcW w:w="1170" w:type="dxa"/>
          </w:tcPr>
          <w:p w:rsidR="00FF19C9" w:rsidRDefault="00FF19C9">
            <w:pPr>
              <w:pStyle w:val="BodyText"/>
              <w:spacing w:before="60" w:after="60"/>
              <w:ind w:left="0" w:right="-108"/>
              <w:jc w:val="left"/>
              <w:rPr>
                <w:rFonts w:ascii="Verdana" w:hAnsi="Verdana" w:cs="Verdana"/>
                <w:sz w:val="16"/>
                <w:szCs w:val="16"/>
              </w:rPr>
            </w:pPr>
            <w:r w:rsidRPr="009F3067">
              <w:rPr>
                <w:sz w:val="16"/>
                <w:szCs w:val="16"/>
              </w:rPr>
              <w:t xml:space="preserve">4392 </w:t>
            </w:r>
            <w:r w:rsidRPr="00DC1B08">
              <w:rPr>
                <w:sz w:val="16"/>
                <w:szCs w:val="16"/>
              </w:rPr>
              <w:t>Bytes</w:t>
            </w:r>
          </w:p>
        </w:tc>
        <w:tc>
          <w:tcPr>
            <w:tcW w:w="4320" w:type="dxa"/>
          </w:tcPr>
          <w:p w:rsidR="00FF19C9" w:rsidRDefault="00FF19C9">
            <w:pPr>
              <w:pStyle w:val="BodyText"/>
              <w:spacing w:before="60" w:after="60"/>
              <w:ind w:left="0" w:right="-108"/>
              <w:jc w:val="left"/>
              <w:rPr>
                <w:rFonts w:ascii="Verdana" w:hAnsi="Verdana" w:cs="Verdana"/>
                <w:sz w:val="16"/>
                <w:szCs w:val="16"/>
              </w:rPr>
            </w:pPr>
            <w:r w:rsidRPr="009F3067">
              <w:rPr>
                <w:sz w:val="16"/>
                <w:szCs w:val="16"/>
              </w:rPr>
              <w:t>Also referred to as [Ktick]TLSK9</w:t>
            </w:r>
          </w:p>
        </w:tc>
      </w:tr>
      <w:tr w:rsidR="00FF19C9" w:rsidRPr="00595B45">
        <w:trPr>
          <w:cantSplit/>
        </w:trPr>
        <w:tc>
          <w:tcPr>
            <w:tcW w:w="2736" w:type="dxa"/>
          </w:tcPr>
          <w:p w:rsidR="00FF19C9" w:rsidRDefault="00FF19C9">
            <w:pPr>
              <w:pStyle w:val="BodyText"/>
              <w:spacing w:before="60" w:after="60"/>
              <w:ind w:left="0"/>
              <w:jc w:val="left"/>
              <w:rPr>
                <w:rFonts w:ascii="Verdana" w:hAnsi="Verdana" w:cs="Verdana"/>
                <w:sz w:val="16"/>
                <w:szCs w:val="16"/>
              </w:rPr>
            </w:pPr>
            <w:r>
              <w:rPr>
                <w:sz w:val="16"/>
                <w:szCs w:val="16"/>
              </w:rPr>
              <w:t>Global</w:t>
            </w:r>
            <w:r w:rsidRPr="009F3067">
              <w:rPr>
                <w:sz w:val="16"/>
                <w:szCs w:val="16"/>
              </w:rPr>
              <w:t xml:space="preserve"> Version</w:t>
            </w:r>
          </w:p>
        </w:tc>
        <w:tc>
          <w:tcPr>
            <w:tcW w:w="1170" w:type="dxa"/>
          </w:tcPr>
          <w:p w:rsidR="00FF19C9" w:rsidRDefault="00FF19C9">
            <w:pPr>
              <w:pStyle w:val="BodyText"/>
              <w:spacing w:before="60" w:after="60"/>
              <w:ind w:left="0" w:right="-108"/>
              <w:jc w:val="left"/>
              <w:rPr>
                <w:rFonts w:ascii="Verdana" w:hAnsi="Verdana" w:cs="Verdana"/>
                <w:sz w:val="16"/>
                <w:szCs w:val="16"/>
              </w:rPr>
            </w:pPr>
            <w:r w:rsidRPr="00DC1B08">
              <w:rPr>
                <w:sz w:val="16"/>
                <w:szCs w:val="16"/>
              </w:rPr>
              <w:t>1 Byte</w:t>
            </w:r>
          </w:p>
        </w:tc>
        <w:tc>
          <w:tcPr>
            <w:tcW w:w="4320" w:type="dxa"/>
          </w:tcPr>
          <w:p w:rsidR="00FF19C9" w:rsidRDefault="00FF19C9">
            <w:pPr>
              <w:pStyle w:val="BodyText"/>
              <w:spacing w:before="60" w:after="60"/>
              <w:ind w:left="0" w:right="-108"/>
              <w:jc w:val="left"/>
              <w:rPr>
                <w:rFonts w:ascii="Verdana" w:hAnsi="Verdana" w:cs="Verdana"/>
                <w:sz w:val="16"/>
                <w:szCs w:val="16"/>
              </w:rPr>
            </w:pPr>
            <w:r>
              <w:rPr>
                <w:sz w:val="16"/>
                <w:szCs w:val="16"/>
              </w:rPr>
              <w:t>T</w:t>
            </w:r>
            <w:r w:rsidRPr="009F3067">
              <w:rPr>
                <w:sz w:val="16"/>
                <w:szCs w:val="16"/>
              </w:rPr>
              <w:t xml:space="preserve">he version of the </w:t>
            </w:r>
            <w:r>
              <w:rPr>
                <w:sz w:val="16"/>
                <w:szCs w:val="16"/>
              </w:rPr>
              <w:t xml:space="preserve">S2 and </w:t>
            </w:r>
            <w:r w:rsidRPr="009F3067">
              <w:rPr>
                <w:sz w:val="16"/>
                <w:szCs w:val="16"/>
              </w:rPr>
              <w:t>S9 Ticketing Key Cryptogram</w:t>
            </w:r>
            <w:r>
              <w:rPr>
                <w:sz w:val="16"/>
                <w:szCs w:val="16"/>
              </w:rPr>
              <w:t>s</w:t>
            </w:r>
          </w:p>
        </w:tc>
      </w:tr>
    </w:tbl>
    <w:p w:rsidR="00FF19C9" w:rsidRDefault="00FF19C9" w:rsidP="00A6436F">
      <w:pPr>
        <w:pStyle w:val="NormalIndent"/>
        <w:rPr>
          <w:rFonts w:cs="Times New Roman"/>
        </w:rPr>
      </w:pPr>
    </w:p>
    <w:p w:rsidR="00FF19C9" w:rsidRPr="00595B45" w:rsidRDefault="00FF19C9" w:rsidP="00A6436F">
      <w:pPr>
        <w:pStyle w:val="NormalIndent"/>
        <w:rPr>
          <w:rFonts w:cs="Times New Roman"/>
        </w:rPr>
      </w:pPr>
      <w:r w:rsidRPr="00595B45">
        <w:t xml:space="preserve">Note that the following are the test </w:t>
      </w:r>
      <w:r>
        <w:t>values:</w:t>
      </w:r>
    </w:p>
    <w:tbl>
      <w:tblPr>
        <w:tblW w:w="822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1"/>
        <w:gridCol w:w="1701"/>
        <w:gridCol w:w="4820"/>
      </w:tblGrid>
      <w:tr w:rsidR="00FF19C9" w:rsidRPr="00595B45">
        <w:trPr>
          <w:cantSplit/>
          <w:tblHeader/>
        </w:trPr>
        <w:tc>
          <w:tcPr>
            <w:tcW w:w="1701" w:type="dxa"/>
            <w:shd w:val="clear" w:color="auto" w:fill="E0E0E0"/>
          </w:tcPr>
          <w:p w:rsidR="00FF19C9" w:rsidRDefault="00FF19C9" w:rsidP="002C72A8">
            <w:pPr>
              <w:pStyle w:val="BodyText"/>
              <w:spacing w:before="60" w:after="60"/>
              <w:ind w:left="0" w:right="-108"/>
              <w:rPr>
                <w:rFonts w:ascii="Verdana" w:hAnsi="Verdana" w:cs="Verdana"/>
                <w:b/>
                <w:bCs/>
                <w:sz w:val="16"/>
                <w:szCs w:val="16"/>
              </w:rPr>
            </w:pPr>
            <w:r>
              <w:rPr>
                <w:b/>
                <w:bCs/>
                <w:sz w:val="16"/>
                <w:szCs w:val="16"/>
              </w:rPr>
              <w:t>Parameter</w:t>
            </w:r>
          </w:p>
        </w:tc>
        <w:tc>
          <w:tcPr>
            <w:tcW w:w="1701" w:type="dxa"/>
            <w:shd w:val="clear" w:color="auto" w:fill="E0E0E0"/>
          </w:tcPr>
          <w:p w:rsidR="00FF19C9" w:rsidRDefault="00FF19C9">
            <w:pPr>
              <w:pStyle w:val="BodyText"/>
              <w:spacing w:before="60" w:after="60"/>
              <w:ind w:left="0" w:right="-108"/>
              <w:rPr>
                <w:rFonts w:ascii="Verdana" w:hAnsi="Verdana" w:cs="Verdana"/>
                <w:b/>
                <w:bCs/>
                <w:sz w:val="16"/>
                <w:szCs w:val="16"/>
              </w:rPr>
            </w:pPr>
            <w:r>
              <w:rPr>
                <w:b/>
                <w:bCs/>
                <w:sz w:val="16"/>
                <w:szCs w:val="16"/>
              </w:rPr>
              <w:t>Version</w:t>
            </w:r>
          </w:p>
        </w:tc>
        <w:tc>
          <w:tcPr>
            <w:tcW w:w="4820" w:type="dxa"/>
            <w:shd w:val="clear" w:color="auto" w:fill="E0E0E0"/>
          </w:tcPr>
          <w:p w:rsidR="00FF19C9" w:rsidRDefault="00FF19C9">
            <w:pPr>
              <w:pStyle w:val="BodyText"/>
              <w:spacing w:before="60" w:after="60"/>
              <w:ind w:left="0" w:right="-108"/>
              <w:rPr>
                <w:rFonts w:ascii="Verdana" w:hAnsi="Verdana" w:cs="Verdana"/>
                <w:b/>
                <w:bCs/>
                <w:sz w:val="16"/>
                <w:szCs w:val="16"/>
              </w:rPr>
            </w:pPr>
            <w:r w:rsidRPr="00595B45">
              <w:rPr>
                <w:b/>
                <w:bCs/>
                <w:sz w:val="16"/>
                <w:szCs w:val="16"/>
              </w:rPr>
              <w:t>Value</w:t>
            </w:r>
          </w:p>
        </w:tc>
      </w:tr>
      <w:tr w:rsidR="00FF19C9" w:rsidRPr="00595B45">
        <w:trPr>
          <w:cantSplit/>
        </w:trPr>
        <w:tc>
          <w:tcPr>
            <w:tcW w:w="1701" w:type="dxa"/>
          </w:tcPr>
          <w:p w:rsidR="00FF19C9" w:rsidRDefault="00FF19C9">
            <w:pPr>
              <w:tabs>
                <w:tab w:val="left" w:pos="855"/>
              </w:tabs>
              <w:spacing w:before="60" w:after="60" w:line="240" w:lineRule="auto"/>
              <w:ind w:left="0"/>
              <w:rPr>
                <w:rFonts w:cs="Times New Roman"/>
                <w:sz w:val="16"/>
                <w:szCs w:val="16"/>
              </w:rPr>
            </w:pPr>
            <w:r w:rsidRPr="00DC1B08">
              <w:rPr>
                <w:sz w:val="16"/>
                <w:szCs w:val="16"/>
              </w:rPr>
              <w:t>S2 Ticketing Key Cryptogram</w:t>
            </w:r>
          </w:p>
        </w:tc>
        <w:tc>
          <w:tcPr>
            <w:tcW w:w="1701" w:type="dxa"/>
          </w:tcPr>
          <w:p w:rsidR="00FF19C9" w:rsidRDefault="00FF19C9">
            <w:pPr>
              <w:tabs>
                <w:tab w:val="left" w:pos="855"/>
              </w:tabs>
              <w:spacing w:before="60" w:after="60" w:line="240" w:lineRule="auto"/>
              <w:ind w:left="0"/>
              <w:rPr>
                <w:sz w:val="16"/>
                <w:szCs w:val="16"/>
              </w:rPr>
            </w:pPr>
            <w:r>
              <w:rPr>
                <w:sz w:val="16"/>
                <w:szCs w:val="16"/>
              </w:rPr>
              <w:t>0x01</w:t>
            </w:r>
          </w:p>
        </w:tc>
        <w:tc>
          <w:tcPr>
            <w:tcW w:w="4820" w:type="dxa"/>
          </w:tcPr>
          <w:p w:rsidR="00FF19C9" w:rsidRPr="00595B45" w:rsidRDefault="00FF19C9" w:rsidP="002C72A8">
            <w:pPr>
              <w:pStyle w:val="BodyText"/>
              <w:spacing w:before="60" w:after="60"/>
              <w:ind w:left="0" w:right="-108"/>
              <w:rPr>
                <w:rFonts w:ascii="Verdana" w:hAnsi="Verdana" w:cs="Verdana"/>
                <w:sz w:val="16"/>
                <w:szCs w:val="16"/>
              </w:rPr>
            </w:pPr>
            <w:r>
              <w:rPr>
                <w:sz w:val="16"/>
                <w:szCs w:val="16"/>
              </w:rPr>
              <w:t>[Test Data]</w:t>
            </w:r>
            <w:r>
              <w:t xml:space="preserve"> </w:t>
            </w:r>
            <w:r w:rsidRPr="006F22D0">
              <w:rPr>
                <w:sz w:val="16"/>
                <w:szCs w:val="16"/>
              </w:rPr>
              <w:t>TOK050814_2.V01</w:t>
            </w:r>
          </w:p>
        </w:tc>
      </w:tr>
      <w:tr w:rsidR="00FF19C9" w:rsidRPr="00595B45">
        <w:trPr>
          <w:cantSplit/>
        </w:trPr>
        <w:tc>
          <w:tcPr>
            <w:tcW w:w="1701" w:type="dxa"/>
          </w:tcPr>
          <w:p w:rsidR="00FF19C9" w:rsidRDefault="00FF19C9">
            <w:pPr>
              <w:spacing w:before="60" w:after="60" w:line="240" w:lineRule="auto"/>
              <w:ind w:left="0"/>
              <w:rPr>
                <w:rFonts w:cs="Times New Roman"/>
                <w:sz w:val="16"/>
                <w:szCs w:val="16"/>
              </w:rPr>
            </w:pPr>
            <w:r w:rsidRPr="00DC1B08">
              <w:rPr>
                <w:sz w:val="16"/>
                <w:szCs w:val="16"/>
              </w:rPr>
              <w:t>S9 Ticketing Key Cryptogram</w:t>
            </w:r>
          </w:p>
        </w:tc>
        <w:tc>
          <w:tcPr>
            <w:tcW w:w="1701" w:type="dxa"/>
          </w:tcPr>
          <w:p w:rsidR="00FF19C9" w:rsidRDefault="00FF19C9">
            <w:pPr>
              <w:spacing w:before="60" w:after="60" w:line="240" w:lineRule="auto"/>
              <w:ind w:left="0"/>
              <w:rPr>
                <w:sz w:val="16"/>
                <w:szCs w:val="16"/>
              </w:rPr>
            </w:pPr>
            <w:r>
              <w:rPr>
                <w:sz w:val="16"/>
                <w:szCs w:val="16"/>
              </w:rPr>
              <w:t>As above</w:t>
            </w:r>
          </w:p>
        </w:tc>
        <w:tc>
          <w:tcPr>
            <w:tcW w:w="4820" w:type="dxa"/>
          </w:tcPr>
          <w:p w:rsidR="00FF19C9" w:rsidRPr="00595B45" w:rsidRDefault="00FF19C9" w:rsidP="002C72A8">
            <w:pPr>
              <w:pStyle w:val="BodyText"/>
              <w:spacing w:before="60" w:after="60"/>
              <w:ind w:left="0" w:right="-108"/>
              <w:rPr>
                <w:rFonts w:ascii="Verdana" w:hAnsi="Verdana" w:cs="Verdana"/>
                <w:sz w:val="16"/>
                <w:szCs w:val="16"/>
              </w:rPr>
            </w:pPr>
            <w:r>
              <w:rPr>
                <w:sz w:val="16"/>
                <w:szCs w:val="16"/>
              </w:rPr>
              <w:t xml:space="preserve">[Test Data] </w:t>
            </w:r>
            <w:r w:rsidRPr="006F22D0">
              <w:rPr>
                <w:sz w:val="16"/>
                <w:szCs w:val="16"/>
              </w:rPr>
              <w:t>S9TKF050814_2.V01</w:t>
            </w:r>
          </w:p>
        </w:tc>
      </w:tr>
    </w:tbl>
    <w:p w:rsidR="00FF19C9" w:rsidRDefault="00FF19C9" w:rsidP="00E86A88">
      <w:pPr>
        <w:pStyle w:val="NormalIndent"/>
        <w:rPr>
          <w:rFonts w:cs="Times New Roman"/>
        </w:rPr>
      </w:pPr>
    </w:p>
    <w:p w:rsidR="00FF19C9" w:rsidRDefault="00FF19C9">
      <w:pPr>
        <w:overflowPunct/>
        <w:autoSpaceDE/>
        <w:autoSpaceDN/>
        <w:adjustRightInd/>
        <w:spacing w:after="0" w:line="240" w:lineRule="auto"/>
        <w:ind w:left="0"/>
        <w:textAlignment w:val="auto"/>
        <w:rPr>
          <w:rFonts w:cs="Times New Roman"/>
          <w:b/>
          <w:bCs/>
          <w:kern w:val="32"/>
          <w:sz w:val="22"/>
          <w:szCs w:val="22"/>
        </w:rPr>
      </w:pPr>
      <w:bookmarkStart w:id="527" w:name="_Ref382481814"/>
      <w:r>
        <w:rPr>
          <w:rFonts w:cs="Times New Roman"/>
        </w:rPr>
        <w:br w:type="page"/>
      </w:r>
    </w:p>
    <w:p w:rsidR="00FF19C9" w:rsidRDefault="00FF19C9" w:rsidP="00DC1B08">
      <w:pPr>
        <w:pStyle w:val="Heading3"/>
        <w:numPr>
          <w:ilvl w:val="2"/>
          <w:numId w:val="5"/>
        </w:numPr>
        <w:tabs>
          <w:tab w:val="clear" w:pos="4341"/>
        </w:tabs>
        <w:ind w:left="0" w:firstLine="0"/>
        <w:rPr>
          <w:rFonts w:cs="Times New Roman"/>
        </w:rPr>
      </w:pPr>
      <w:r>
        <w:rPr>
          <w:b w:val="0"/>
          <w:bCs w:val="0"/>
        </w:rPr>
        <w:t>S2 Key data set</w:t>
      </w:r>
      <w:bookmarkEnd w:id="527"/>
    </w:p>
    <w:p w:rsidR="00FF19C9" w:rsidRDefault="00FF19C9" w:rsidP="00DC1B08">
      <w:pPr>
        <w:pStyle w:val="NormalIndent"/>
      </w:pPr>
      <w:r>
        <w:t xml:space="preserve">The S2 Key data set will be classified </w:t>
      </w:r>
      <w:r w:rsidRPr="00595B45">
        <w:t>security data set</w:t>
      </w:r>
      <w:r>
        <w:t xml:space="preserve"> that references the following data:</w:t>
      </w:r>
    </w:p>
    <w:tbl>
      <w:tblPr>
        <w:tblW w:w="8226"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36"/>
        <w:gridCol w:w="1170"/>
        <w:gridCol w:w="4320"/>
      </w:tblGrid>
      <w:tr w:rsidR="00FF19C9" w:rsidRPr="00595B45">
        <w:trPr>
          <w:cantSplit/>
          <w:tblHeader/>
        </w:trPr>
        <w:tc>
          <w:tcPr>
            <w:tcW w:w="2736" w:type="dxa"/>
            <w:shd w:val="clear" w:color="auto" w:fill="E0E0E0"/>
          </w:tcPr>
          <w:p w:rsidR="00FF19C9" w:rsidRPr="004117F9" w:rsidRDefault="00FF19C9" w:rsidP="00A6436F">
            <w:pPr>
              <w:pStyle w:val="BodyText"/>
              <w:spacing w:before="60" w:after="60"/>
              <w:ind w:left="0"/>
              <w:jc w:val="left"/>
              <w:rPr>
                <w:rFonts w:ascii="Verdana" w:hAnsi="Verdana" w:cs="Verdana"/>
                <w:b/>
                <w:bCs/>
                <w:sz w:val="16"/>
                <w:szCs w:val="16"/>
              </w:rPr>
            </w:pPr>
            <w:r w:rsidRPr="004117F9">
              <w:rPr>
                <w:b/>
                <w:bCs/>
                <w:sz w:val="16"/>
                <w:szCs w:val="16"/>
              </w:rPr>
              <w:t>Parameter name</w:t>
            </w:r>
          </w:p>
        </w:tc>
        <w:tc>
          <w:tcPr>
            <w:tcW w:w="1170" w:type="dxa"/>
            <w:shd w:val="clear" w:color="auto" w:fill="E0E0E0"/>
          </w:tcPr>
          <w:p w:rsidR="00FF19C9" w:rsidRPr="004117F9" w:rsidRDefault="00FF19C9" w:rsidP="00A6436F">
            <w:pPr>
              <w:pStyle w:val="BodyText"/>
              <w:spacing w:before="60" w:after="60"/>
              <w:ind w:left="0" w:right="-108"/>
              <w:jc w:val="left"/>
              <w:rPr>
                <w:rFonts w:ascii="Verdana" w:hAnsi="Verdana" w:cs="Verdana"/>
                <w:b/>
                <w:bCs/>
                <w:sz w:val="16"/>
                <w:szCs w:val="16"/>
              </w:rPr>
            </w:pPr>
            <w:r w:rsidRPr="009F3067">
              <w:rPr>
                <w:b/>
                <w:bCs/>
                <w:sz w:val="16"/>
                <w:szCs w:val="16"/>
              </w:rPr>
              <w:t>Format</w:t>
            </w:r>
          </w:p>
        </w:tc>
        <w:tc>
          <w:tcPr>
            <w:tcW w:w="4320" w:type="dxa"/>
            <w:shd w:val="clear" w:color="auto" w:fill="E0E0E0"/>
          </w:tcPr>
          <w:p w:rsidR="00FF19C9" w:rsidRPr="004117F9" w:rsidRDefault="00FF19C9" w:rsidP="00A6436F">
            <w:pPr>
              <w:pStyle w:val="BodyText"/>
              <w:spacing w:before="60" w:after="60"/>
              <w:ind w:left="0" w:right="-108"/>
              <w:jc w:val="left"/>
              <w:rPr>
                <w:rFonts w:ascii="Verdana" w:hAnsi="Verdana" w:cs="Verdana"/>
                <w:b/>
                <w:bCs/>
                <w:sz w:val="16"/>
                <w:szCs w:val="16"/>
              </w:rPr>
            </w:pPr>
            <w:r w:rsidRPr="009F3067">
              <w:rPr>
                <w:b/>
                <w:bCs/>
                <w:sz w:val="16"/>
                <w:szCs w:val="16"/>
              </w:rPr>
              <w:t>Comment</w:t>
            </w:r>
          </w:p>
        </w:tc>
      </w:tr>
      <w:tr w:rsidR="00FF19C9" w:rsidRPr="00595B45">
        <w:trPr>
          <w:cantSplit/>
        </w:trPr>
        <w:tc>
          <w:tcPr>
            <w:tcW w:w="2736" w:type="dxa"/>
          </w:tcPr>
          <w:p w:rsidR="00FF19C9" w:rsidRPr="004117F9" w:rsidRDefault="00FF19C9" w:rsidP="00A6436F">
            <w:pPr>
              <w:pStyle w:val="BodyText"/>
              <w:spacing w:before="60" w:after="60"/>
              <w:ind w:left="0"/>
              <w:jc w:val="left"/>
              <w:rPr>
                <w:rFonts w:ascii="Verdana" w:hAnsi="Verdana" w:cs="Verdana"/>
                <w:sz w:val="16"/>
                <w:szCs w:val="16"/>
              </w:rPr>
            </w:pPr>
            <w:r w:rsidRPr="009F3067">
              <w:rPr>
                <w:sz w:val="16"/>
                <w:szCs w:val="16"/>
              </w:rPr>
              <w:t>S2 R/W Module KTRn Cryptogram</w:t>
            </w:r>
          </w:p>
        </w:tc>
        <w:tc>
          <w:tcPr>
            <w:tcW w:w="1170" w:type="dxa"/>
          </w:tcPr>
          <w:p w:rsidR="00FF19C9" w:rsidRPr="004117F9" w:rsidRDefault="00FF19C9" w:rsidP="00A6436F">
            <w:pPr>
              <w:pStyle w:val="BodyText"/>
              <w:spacing w:before="60" w:after="60"/>
              <w:ind w:left="0" w:right="-108"/>
              <w:jc w:val="left"/>
              <w:rPr>
                <w:rFonts w:ascii="Verdana" w:hAnsi="Verdana" w:cs="Verdana"/>
                <w:sz w:val="16"/>
                <w:szCs w:val="16"/>
              </w:rPr>
            </w:pPr>
            <w:r w:rsidRPr="004117F9">
              <w:rPr>
                <w:sz w:val="16"/>
                <w:szCs w:val="16"/>
              </w:rPr>
              <w:t>24 Bytes</w:t>
            </w:r>
          </w:p>
        </w:tc>
        <w:tc>
          <w:tcPr>
            <w:tcW w:w="4320" w:type="dxa"/>
          </w:tcPr>
          <w:p w:rsidR="00FF19C9" w:rsidRPr="004117F9" w:rsidRDefault="00FF19C9" w:rsidP="00A6436F">
            <w:pPr>
              <w:pStyle w:val="BodyText"/>
              <w:spacing w:before="60" w:after="60"/>
              <w:ind w:left="0" w:right="-108"/>
              <w:jc w:val="left"/>
              <w:rPr>
                <w:rFonts w:ascii="Verdana" w:hAnsi="Verdana" w:cs="Verdana"/>
                <w:sz w:val="16"/>
                <w:szCs w:val="16"/>
              </w:rPr>
            </w:pPr>
            <w:r w:rsidRPr="004117F9">
              <w:rPr>
                <w:sz w:val="16"/>
                <w:szCs w:val="16"/>
              </w:rPr>
              <w:t xml:space="preserve">Also referred to as </w:t>
            </w:r>
            <w:r w:rsidRPr="009F3067">
              <w:rPr>
                <w:sz w:val="16"/>
                <w:szCs w:val="16"/>
              </w:rPr>
              <w:t>[[KTRn]KTR0_</w:t>
            </w:r>
            <w:r>
              <w:rPr>
                <w:sz w:val="16"/>
                <w:szCs w:val="16"/>
              </w:rPr>
              <w:t>rv</w:t>
            </w:r>
            <w:r w:rsidRPr="009F3067">
              <w:rPr>
                <w:sz w:val="16"/>
                <w:szCs w:val="16"/>
              </w:rPr>
              <w:t>]KEK</w:t>
            </w:r>
          </w:p>
        </w:tc>
      </w:tr>
      <w:tr w:rsidR="00FF19C9" w:rsidRPr="00595B45">
        <w:trPr>
          <w:cantSplit/>
        </w:trPr>
        <w:tc>
          <w:tcPr>
            <w:tcW w:w="2736" w:type="dxa"/>
          </w:tcPr>
          <w:p w:rsidR="00FF19C9" w:rsidRPr="004117F9" w:rsidRDefault="00FF19C9" w:rsidP="00A6436F">
            <w:pPr>
              <w:pStyle w:val="BodyText"/>
              <w:spacing w:before="60" w:after="60"/>
              <w:ind w:left="0"/>
              <w:jc w:val="left"/>
              <w:rPr>
                <w:rFonts w:ascii="Verdana" w:hAnsi="Verdana" w:cs="Verdana"/>
                <w:sz w:val="16"/>
                <w:szCs w:val="16"/>
              </w:rPr>
            </w:pPr>
            <w:r w:rsidRPr="00C453C5">
              <w:rPr>
                <w:sz w:val="16"/>
                <w:szCs w:val="16"/>
              </w:rPr>
              <w:t>S2 K</w:t>
            </w:r>
            <w:r>
              <w:rPr>
                <w:sz w:val="16"/>
                <w:szCs w:val="16"/>
              </w:rPr>
              <w:t>AB</w:t>
            </w:r>
            <w:r w:rsidRPr="00C453C5">
              <w:rPr>
                <w:sz w:val="16"/>
                <w:szCs w:val="16"/>
              </w:rPr>
              <w:t>0 Key</w:t>
            </w:r>
          </w:p>
        </w:tc>
        <w:tc>
          <w:tcPr>
            <w:tcW w:w="1170" w:type="dxa"/>
          </w:tcPr>
          <w:p w:rsidR="00FF19C9" w:rsidRPr="004117F9" w:rsidRDefault="00FF19C9" w:rsidP="00A6436F">
            <w:pPr>
              <w:pStyle w:val="BodyText"/>
              <w:spacing w:before="60" w:after="60"/>
              <w:ind w:left="0" w:right="-108"/>
              <w:jc w:val="left"/>
              <w:rPr>
                <w:rFonts w:ascii="Verdana" w:hAnsi="Verdana" w:cs="Verdana"/>
                <w:sz w:val="16"/>
                <w:szCs w:val="16"/>
              </w:rPr>
            </w:pPr>
            <w:r w:rsidRPr="00C453C5">
              <w:rPr>
                <w:sz w:val="16"/>
                <w:szCs w:val="16"/>
              </w:rPr>
              <w:t>Key reference</w:t>
            </w:r>
          </w:p>
        </w:tc>
        <w:tc>
          <w:tcPr>
            <w:tcW w:w="4320" w:type="dxa"/>
          </w:tcPr>
          <w:p w:rsidR="00FF19C9" w:rsidRPr="004117F9" w:rsidRDefault="00FF19C9" w:rsidP="00A6436F">
            <w:pPr>
              <w:pStyle w:val="BodyText"/>
              <w:spacing w:before="60" w:after="60"/>
              <w:ind w:left="0" w:right="-108"/>
              <w:jc w:val="left"/>
              <w:rPr>
                <w:rFonts w:ascii="Verdana" w:hAnsi="Verdana" w:cs="Verdana"/>
                <w:sz w:val="16"/>
                <w:szCs w:val="16"/>
              </w:rPr>
            </w:pPr>
            <w:r w:rsidRPr="00C453C5">
              <w:rPr>
                <w:sz w:val="16"/>
                <w:szCs w:val="16"/>
              </w:rPr>
              <w:t>3DES key (16 bytes)</w:t>
            </w:r>
          </w:p>
        </w:tc>
      </w:tr>
    </w:tbl>
    <w:p w:rsidR="00FF19C9" w:rsidRDefault="00FF19C9" w:rsidP="00DC1B08">
      <w:pPr>
        <w:pStyle w:val="NormalIndent"/>
        <w:rPr>
          <w:rFonts w:cs="Times New Roman"/>
        </w:rPr>
      </w:pPr>
    </w:p>
    <w:p w:rsidR="00FF19C9" w:rsidRDefault="00FF19C9" w:rsidP="00DC1B08">
      <w:pPr>
        <w:pStyle w:val="NormalIndent"/>
        <w:rPr>
          <w:b/>
          <w:bCs/>
          <w:sz w:val="16"/>
          <w:szCs w:val="16"/>
        </w:rPr>
      </w:pPr>
      <w:r>
        <w:t xml:space="preserve">Each data set instance shall be indexed (or classified) via a single hexadecimal character (“0” – “F”), </w:t>
      </w:r>
      <w:r w:rsidRPr="001A42C0">
        <w:t xml:space="preserve">representing the </w:t>
      </w:r>
      <w:r>
        <w:t>Reader Vendor Identifier</w:t>
      </w:r>
      <w:r w:rsidRPr="001A42C0">
        <w:t>.</w:t>
      </w:r>
      <w:r>
        <w:rPr>
          <w:b/>
          <w:bCs/>
          <w:sz w:val="16"/>
          <w:szCs w:val="16"/>
        </w:rPr>
        <w:t xml:space="preserve"> </w:t>
      </w:r>
    </w:p>
    <w:p w:rsidR="00FF19C9" w:rsidRDefault="00FF19C9" w:rsidP="00AB6BF1">
      <w:pPr>
        <w:pStyle w:val="NormalIndent"/>
        <w:rPr>
          <w:snapToGrid w:val="0"/>
        </w:rPr>
      </w:pPr>
      <w:r w:rsidRPr="009F3067">
        <w:rPr>
          <w:snapToGrid w:val="0"/>
        </w:rPr>
        <w:t>If</w:t>
      </w:r>
      <w:r>
        <w:rPr>
          <w:snapToGrid w:val="0"/>
        </w:rPr>
        <w:t xml:space="preserve"> </w:t>
      </w:r>
      <w:r w:rsidRPr="009F3067">
        <w:rPr>
          <w:snapToGrid w:val="0"/>
        </w:rPr>
        <w:t>a</w:t>
      </w:r>
      <w:r>
        <w:rPr>
          <w:snapToGrid w:val="0"/>
        </w:rPr>
        <w:t>n S2 Key</w:t>
      </w:r>
      <w:r w:rsidRPr="009F3067">
        <w:rPr>
          <w:snapToGrid w:val="0"/>
        </w:rPr>
        <w:t xml:space="preserve"> </w:t>
      </w:r>
      <w:r w:rsidRPr="009F3067">
        <w:t xml:space="preserve">data set </w:t>
      </w:r>
      <w:r w:rsidRPr="009F3067">
        <w:rPr>
          <w:snapToGrid w:val="0"/>
        </w:rPr>
        <w:t>is required (it’s only used by the S2 application</w:t>
      </w:r>
      <w:r>
        <w:rPr>
          <w:snapToGrid w:val="0"/>
        </w:rPr>
        <w:t>,</w:t>
      </w:r>
      <w:r w:rsidRPr="009F3067">
        <w:rPr>
          <w:snapToGrid w:val="0"/>
        </w:rPr>
        <w:t xml:space="preserve"> with the </w:t>
      </w:r>
      <w:r w:rsidRPr="009F3067">
        <w:t xml:space="preserve">S2 R/W Module KTRn Cryptogram </w:t>
      </w:r>
      <w:r>
        <w:t>required by</w:t>
      </w:r>
      <w:r w:rsidRPr="009F3067">
        <w:t xml:space="preserve"> the L2/3 S2 profile and the K</w:t>
      </w:r>
      <w:r>
        <w:t>AB</w:t>
      </w:r>
      <w:r w:rsidRPr="009F3067">
        <w:t xml:space="preserve">0 Key </w:t>
      </w:r>
      <w:r>
        <w:t>required by</w:t>
      </w:r>
      <w:r w:rsidRPr="009F3067">
        <w:t xml:space="preserve"> the L1 S2 profile</w:t>
      </w:r>
      <w:r w:rsidRPr="009F3067">
        <w:rPr>
          <w:snapToGrid w:val="0"/>
        </w:rPr>
        <w:t xml:space="preserve">), the appropriate </w:t>
      </w:r>
      <w:r>
        <w:t>S2 Key</w:t>
      </w:r>
      <w:r w:rsidRPr="009F3067">
        <w:t xml:space="preserve"> data set </w:t>
      </w:r>
      <w:r w:rsidRPr="009F3067">
        <w:rPr>
          <w:snapToGrid w:val="0"/>
        </w:rPr>
        <w:t>shall be selected</w:t>
      </w:r>
      <w:r>
        <w:rPr>
          <w:snapToGrid w:val="0"/>
        </w:rPr>
        <w:t xml:space="preserve"> using the </w:t>
      </w:r>
      <w:r>
        <w:t>Reader Vendor</w:t>
      </w:r>
      <w:r>
        <w:rPr>
          <w:snapToGrid w:val="0"/>
        </w:rPr>
        <w:t xml:space="preserve"> from the request (see </w:t>
      </w:r>
      <w:r>
        <w:rPr>
          <w:snapToGrid w:val="0"/>
        </w:rPr>
        <w:fldChar w:fldCharType="begin"/>
      </w:r>
      <w:r>
        <w:rPr>
          <w:snapToGrid w:val="0"/>
        </w:rPr>
        <w:instrText xml:space="preserve"> REF _Ref382838268 \r \h </w:instrText>
      </w:r>
      <w:ins w:id="528" w:author="wakkir" w:date="2015-10-22T00:37:00Z">
        <w:r w:rsidRPr="007948A2">
          <w:rPr>
            <w:rPrChange w:id="529" w:author="wakkir">
              <w:rPr/>
            </w:rPrChange>
          </w:rPr>
          <w:instrText>_</w:instrText>
        </w:r>
      </w:ins>
      <w:r>
        <w:rPr>
          <w:snapToGrid w:val="0"/>
        </w:rPr>
        <w:fldChar w:fldCharType="separate"/>
      </w:r>
      <w:r>
        <w:rPr>
          <w:snapToGrid w:val="0"/>
        </w:rPr>
        <w:t>5.2.9</w:t>
      </w:r>
      <w:r>
        <w:rPr>
          <w:snapToGrid w:val="0"/>
        </w:rPr>
        <w:fldChar w:fldCharType="end"/>
      </w:r>
      <w:r>
        <w:rPr>
          <w:snapToGrid w:val="0"/>
        </w:rPr>
        <w:t xml:space="preserve">). If there is no data set corresponding to the requested </w:t>
      </w:r>
      <w:r>
        <w:t>Reader Vendor</w:t>
      </w:r>
      <w:r>
        <w:rPr>
          <w:snapToGrid w:val="0"/>
        </w:rPr>
        <w:t>, the request shall be rejected.</w:t>
      </w:r>
    </w:p>
    <w:p w:rsidR="00FF19C9" w:rsidRPr="00595B45" w:rsidRDefault="00FF19C9" w:rsidP="00A6436F">
      <w:pPr>
        <w:pStyle w:val="NormalIndent"/>
        <w:rPr>
          <w:rFonts w:cs="Times New Roman"/>
        </w:rPr>
      </w:pPr>
      <w:r w:rsidRPr="00595B45">
        <w:t xml:space="preserve">Note that the following are the test </w:t>
      </w:r>
      <w:r>
        <w:t>values:</w:t>
      </w:r>
    </w:p>
    <w:tbl>
      <w:tblPr>
        <w:tblW w:w="8856"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6"/>
        <w:gridCol w:w="2610"/>
        <w:gridCol w:w="1800"/>
        <w:gridCol w:w="3600"/>
      </w:tblGrid>
      <w:tr w:rsidR="00FF19C9" w:rsidRPr="00A21495">
        <w:trPr>
          <w:cantSplit/>
          <w:tblHeader/>
        </w:trPr>
        <w:tc>
          <w:tcPr>
            <w:tcW w:w="846" w:type="dxa"/>
            <w:shd w:val="clear" w:color="auto" w:fill="E0E0E0"/>
          </w:tcPr>
          <w:p w:rsidR="00FF19C9" w:rsidRDefault="00FF19C9">
            <w:pPr>
              <w:pStyle w:val="BodyText"/>
              <w:spacing w:before="60" w:after="60"/>
              <w:ind w:left="0" w:right="-108"/>
              <w:rPr>
                <w:rFonts w:ascii="Verdana" w:hAnsi="Verdana" w:cs="Verdana"/>
                <w:b/>
                <w:bCs/>
                <w:sz w:val="16"/>
                <w:szCs w:val="16"/>
              </w:rPr>
            </w:pPr>
            <w:r>
              <w:rPr>
                <w:b/>
                <w:bCs/>
                <w:sz w:val="16"/>
                <w:szCs w:val="16"/>
              </w:rPr>
              <w:t>Reader Vendor Id</w:t>
            </w:r>
          </w:p>
        </w:tc>
        <w:tc>
          <w:tcPr>
            <w:tcW w:w="2610" w:type="dxa"/>
            <w:shd w:val="clear" w:color="auto" w:fill="E0E0E0"/>
          </w:tcPr>
          <w:p w:rsidR="00FF19C9" w:rsidRDefault="00FF19C9">
            <w:pPr>
              <w:pStyle w:val="BodyText"/>
              <w:spacing w:before="60" w:after="60"/>
              <w:ind w:left="0" w:right="-108"/>
              <w:jc w:val="left"/>
              <w:rPr>
                <w:rFonts w:ascii="Verdana" w:hAnsi="Verdana" w:cs="Verdana"/>
                <w:b/>
                <w:bCs/>
                <w:sz w:val="16"/>
                <w:szCs w:val="16"/>
              </w:rPr>
            </w:pPr>
            <w:r>
              <w:rPr>
                <w:b/>
                <w:bCs/>
                <w:sz w:val="16"/>
                <w:szCs w:val="16"/>
              </w:rPr>
              <w:t>S2 R/W Module KTRn Cryptogram Value</w:t>
            </w:r>
          </w:p>
        </w:tc>
        <w:tc>
          <w:tcPr>
            <w:tcW w:w="1800" w:type="dxa"/>
            <w:shd w:val="clear" w:color="auto" w:fill="E0E0E0"/>
          </w:tcPr>
          <w:p w:rsidR="00FF19C9" w:rsidRPr="00092BAE" w:rsidRDefault="00FF19C9" w:rsidP="00A6436F">
            <w:pPr>
              <w:pStyle w:val="BodyText"/>
              <w:spacing w:before="60" w:after="60"/>
              <w:ind w:left="0" w:right="-108"/>
              <w:rPr>
                <w:rFonts w:ascii="Verdana" w:hAnsi="Verdana" w:cs="Verdana"/>
                <w:b/>
                <w:bCs/>
                <w:sz w:val="16"/>
                <w:szCs w:val="16"/>
              </w:rPr>
            </w:pPr>
            <w:r w:rsidRPr="003B5136">
              <w:rPr>
                <w:b/>
                <w:bCs/>
                <w:sz w:val="16"/>
                <w:szCs w:val="16"/>
              </w:rPr>
              <w:t>KAB0 Key Id</w:t>
            </w:r>
          </w:p>
        </w:tc>
        <w:tc>
          <w:tcPr>
            <w:tcW w:w="3600" w:type="dxa"/>
            <w:shd w:val="clear" w:color="auto" w:fill="E0E0E0"/>
          </w:tcPr>
          <w:p w:rsidR="00FF19C9" w:rsidRPr="00645DAB" w:rsidRDefault="00FF19C9" w:rsidP="00A6436F">
            <w:pPr>
              <w:pStyle w:val="BodyText"/>
              <w:spacing w:before="60" w:after="60"/>
              <w:ind w:left="0" w:right="-108"/>
              <w:rPr>
                <w:rFonts w:ascii="Verdana" w:hAnsi="Verdana" w:cs="Verdana"/>
                <w:b/>
                <w:bCs/>
                <w:sz w:val="16"/>
                <w:szCs w:val="16"/>
              </w:rPr>
            </w:pPr>
            <w:r>
              <w:rPr>
                <w:b/>
                <w:bCs/>
                <w:sz w:val="16"/>
                <w:szCs w:val="16"/>
              </w:rPr>
              <w:t>KAB0 Key Value</w:t>
            </w:r>
          </w:p>
        </w:tc>
      </w:tr>
      <w:tr w:rsidR="00FF19C9" w:rsidRPr="00595B45">
        <w:trPr>
          <w:cantSplit/>
        </w:trPr>
        <w:tc>
          <w:tcPr>
            <w:tcW w:w="846" w:type="dxa"/>
          </w:tcPr>
          <w:p w:rsidR="00FF19C9" w:rsidRPr="00645DAB" w:rsidRDefault="00FF19C9" w:rsidP="00A6436F">
            <w:pPr>
              <w:tabs>
                <w:tab w:val="left" w:pos="855"/>
              </w:tabs>
              <w:ind w:left="0"/>
              <w:rPr>
                <w:rFonts w:cs="Times New Roman"/>
                <w:sz w:val="16"/>
                <w:szCs w:val="16"/>
              </w:rPr>
            </w:pPr>
            <w:r>
              <w:rPr>
                <w:sz w:val="16"/>
                <w:szCs w:val="16"/>
              </w:rPr>
              <w:t>0</w:t>
            </w:r>
          </w:p>
        </w:tc>
        <w:tc>
          <w:tcPr>
            <w:tcW w:w="2610" w:type="dxa"/>
          </w:tcPr>
          <w:p w:rsidR="00FF19C9" w:rsidRDefault="00FF19C9" w:rsidP="003B5136">
            <w:pPr>
              <w:pStyle w:val="BodyText"/>
              <w:spacing w:before="60" w:after="60"/>
              <w:ind w:left="0" w:right="-108"/>
              <w:jc w:val="left"/>
              <w:rPr>
                <w:rFonts w:ascii="Verdana" w:hAnsi="Verdana" w:cs="Verdana"/>
                <w:sz w:val="16"/>
                <w:szCs w:val="16"/>
              </w:rPr>
            </w:pPr>
            <w:r>
              <w:rPr>
                <w:sz w:val="16"/>
                <w:szCs w:val="16"/>
              </w:rPr>
              <w:t xml:space="preserve">[Test Data] </w:t>
            </w:r>
            <w:r w:rsidRPr="006F22D0">
              <w:rPr>
                <w:sz w:val="16"/>
                <w:szCs w:val="16"/>
              </w:rPr>
              <w:t>KTRn_KTR0_0050814_2.V00</w:t>
            </w:r>
          </w:p>
        </w:tc>
        <w:tc>
          <w:tcPr>
            <w:tcW w:w="1800" w:type="dxa"/>
          </w:tcPr>
          <w:p w:rsidR="00FF19C9" w:rsidRPr="00092BAE" w:rsidRDefault="00FF19C9" w:rsidP="00A6436F">
            <w:pPr>
              <w:pStyle w:val="BodyText"/>
              <w:spacing w:before="60" w:after="60"/>
              <w:ind w:left="0" w:right="-108"/>
              <w:rPr>
                <w:rFonts w:ascii="Verdana" w:hAnsi="Verdana" w:cs="Verdana"/>
                <w:sz w:val="16"/>
                <w:szCs w:val="16"/>
              </w:rPr>
            </w:pPr>
            <w:r w:rsidRPr="003B5136">
              <w:rPr>
                <w:sz w:val="16"/>
                <w:szCs w:val="16"/>
              </w:rPr>
              <w:t>tstmks2ykabtha000</w:t>
            </w:r>
          </w:p>
        </w:tc>
        <w:tc>
          <w:tcPr>
            <w:tcW w:w="3600" w:type="dxa"/>
          </w:tcPr>
          <w:p w:rsidR="00FF19C9" w:rsidRPr="007948A2" w:rsidRDefault="00FF19C9" w:rsidP="00A6436F">
            <w:pPr>
              <w:pStyle w:val="BodyText"/>
              <w:spacing w:before="60" w:after="60"/>
              <w:ind w:left="0" w:right="-108"/>
              <w:rPr>
                <w:rFonts w:ascii="Verdana" w:hAnsi="Verdana" w:cs="Verdana"/>
                <w:color w:val="000000"/>
                <w:sz w:val="16"/>
                <w:szCs w:val="16"/>
              </w:rPr>
            </w:pPr>
            <w:ins w:id="530" w:author="steve.nichols" w:date="2014-10-13T15:30:00Z">
              <w:r w:rsidRPr="007948A2">
                <w:rPr>
                  <w:color w:val="FF0000"/>
                  <w:sz w:val="16"/>
                  <w:szCs w:val="16"/>
                </w:rPr>
                <w:t>BCB932CD76B0B3151A6819617FFB231C</w:t>
              </w:r>
            </w:ins>
            <w:del w:id="531" w:author="steve.nichols" w:date="2014-10-13T15:30:00Z">
              <w:r w:rsidRPr="007948A2">
                <w:rPr>
                  <w:color w:val="000000"/>
                  <w:sz w:val="16"/>
                  <w:szCs w:val="16"/>
                </w:rPr>
                <w:delText>BCB932CC76B0B2151B6818607EFB231C</w:delText>
              </w:r>
            </w:del>
          </w:p>
        </w:tc>
      </w:tr>
      <w:tr w:rsidR="00FF19C9" w:rsidRPr="00595B45">
        <w:trPr>
          <w:cantSplit/>
        </w:trPr>
        <w:tc>
          <w:tcPr>
            <w:tcW w:w="846" w:type="dxa"/>
          </w:tcPr>
          <w:p w:rsidR="00FF19C9" w:rsidRPr="00645DAB" w:rsidRDefault="00FF19C9" w:rsidP="00A6436F">
            <w:pPr>
              <w:ind w:left="0"/>
              <w:rPr>
                <w:rFonts w:cs="Times New Roman"/>
                <w:sz w:val="16"/>
                <w:szCs w:val="16"/>
              </w:rPr>
            </w:pPr>
            <w:r>
              <w:rPr>
                <w:sz w:val="16"/>
                <w:szCs w:val="16"/>
              </w:rPr>
              <w:t>1</w:t>
            </w:r>
          </w:p>
        </w:tc>
        <w:tc>
          <w:tcPr>
            <w:tcW w:w="2610" w:type="dxa"/>
          </w:tcPr>
          <w:p w:rsidR="00FF19C9" w:rsidRDefault="00FF19C9" w:rsidP="003B5136">
            <w:pPr>
              <w:pStyle w:val="BodyText"/>
              <w:spacing w:before="60" w:after="60"/>
              <w:ind w:left="0" w:right="-108"/>
              <w:jc w:val="left"/>
              <w:rPr>
                <w:rFonts w:ascii="Verdana" w:hAnsi="Verdana" w:cs="Verdana"/>
                <w:sz w:val="16"/>
                <w:szCs w:val="16"/>
              </w:rPr>
            </w:pPr>
            <w:r>
              <w:rPr>
                <w:sz w:val="16"/>
                <w:szCs w:val="16"/>
              </w:rPr>
              <w:t xml:space="preserve">[Test Data] </w:t>
            </w:r>
            <w:r w:rsidRPr="006F22D0">
              <w:rPr>
                <w:sz w:val="16"/>
                <w:szCs w:val="16"/>
              </w:rPr>
              <w:t>KTRn_KTR0_1050814_2.V00</w:t>
            </w:r>
          </w:p>
        </w:tc>
        <w:tc>
          <w:tcPr>
            <w:tcW w:w="1800" w:type="dxa"/>
          </w:tcPr>
          <w:p w:rsidR="00FF19C9" w:rsidRPr="00092BAE" w:rsidRDefault="00FF19C9" w:rsidP="00A6436F">
            <w:pPr>
              <w:pStyle w:val="BodyText"/>
              <w:spacing w:before="60" w:after="60"/>
              <w:ind w:left="0" w:right="-108"/>
              <w:rPr>
                <w:rFonts w:ascii="Verdana" w:hAnsi="Verdana" w:cs="Verdana"/>
                <w:sz w:val="16"/>
                <w:szCs w:val="16"/>
              </w:rPr>
            </w:pPr>
            <w:r w:rsidRPr="003B5136">
              <w:rPr>
                <w:sz w:val="16"/>
                <w:szCs w:val="16"/>
              </w:rPr>
              <w:t>tstmks2ykabsig001</w:t>
            </w:r>
          </w:p>
        </w:tc>
        <w:tc>
          <w:tcPr>
            <w:tcW w:w="3600" w:type="dxa"/>
          </w:tcPr>
          <w:p w:rsidR="00FF19C9" w:rsidRPr="00967FAA" w:rsidRDefault="00FF19C9" w:rsidP="00A6436F">
            <w:pPr>
              <w:pStyle w:val="BodyText"/>
              <w:spacing w:before="60" w:after="60"/>
              <w:ind w:left="0" w:right="-108"/>
              <w:rPr>
                <w:rFonts w:ascii="Verdana" w:hAnsi="Verdana" w:cs="Verdana"/>
                <w:color w:val="000000"/>
                <w:sz w:val="16"/>
                <w:szCs w:val="16"/>
              </w:rPr>
            </w:pPr>
            <w:r w:rsidRPr="005B7506">
              <w:rPr>
                <w:color w:val="000000"/>
                <w:sz w:val="16"/>
                <w:szCs w:val="16"/>
              </w:rPr>
              <w:t>7C9E9ECD349D0EAEDA2AA1989E26F438</w:t>
            </w:r>
          </w:p>
        </w:tc>
      </w:tr>
      <w:tr w:rsidR="00FF19C9" w:rsidRPr="00595B45">
        <w:trPr>
          <w:cantSplit/>
        </w:trPr>
        <w:tc>
          <w:tcPr>
            <w:tcW w:w="846" w:type="dxa"/>
          </w:tcPr>
          <w:p w:rsidR="00FF19C9" w:rsidRPr="00645DAB" w:rsidDel="00645DAB" w:rsidRDefault="00FF19C9" w:rsidP="00A6436F">
            <w:pPr>
              <w:ind w:left="0"/>
              <w:rPr>
                <w:rFonts w:cs="Times New Roman"/>
                <w:sz w:val="16"/>
                <w:szCs w:val="16"/>
              </w:rPr>
            </w:pPr>
            <w:r>
              <w:rPr>
                <w:sz w:val="16"/>
                <w:szCs w:val="16"/>
              </w:rPr>
              <w:t>2</w:t>
            </w:r>
          </w:p>
        </w:tc>
        <w:tc>
          <w:tcPr>
            <w:tcW w:w="2610" w:type="dxa"/>
          </w:tcPr>
          <w:p w:rsidR="00FF19C9" w:rsidRDefault="00FF19C9" w:rsidP="003B5136">
            <w:pPr>
              <w:pStyle w:val="BodyText"/>
              <w:spacing w:before="60" w:after="60"/>
              <w:ind w:left="0" w:right="-108"/>
              <w:jc w:val="left"/>
              <w:rPr>
                <w:rFonts w:ascii="Verdana" w:hAnsi="Verdana" w:cs="Verdana"/>
                <w:sz w:val="16"/>
                <w:szCs w:val="16"/>
              </w:rPr>
            </w:pPr>
            <w:r>
              <w:rPr>
                <w:sz w:val="16"/>
                <w:szCs w:val="16"/>
              </w:rPr>
              <w:t xml:space="preserve">[Test Data] </w:t>
            </w:r>
            <w:r w:rsidRPr="006F22D0">
              <w:rPr>
                <w:sz w:val="16"/>
                <w:szCs w:val="16"/>
              </w:rPr>
              <w:t>KTRn_KTR0_2050814_2.V00</w:t>
            </w:r>
          </w:p>
        </w:tc>
        <w:tc>
          <w:tcPr>
            <w:tcW w:w="1800" w:type="dxa"/>
          </w:tcPr>
          <w:p w:rsidR="00FF19C9" w:rsidRPr="00092BAE" w:rsidRDefault="00FF19C9" w:rsidP="00A6436F">
            <w:pPr>
              <w:pStyle w:val="BodyText"/>
              <w:spacing w:before="60" w:after="60"/>
              <w:ind w:left="0" w:right="-108"/>
              <w:rPr>
                <w:rFonts w:ascii="Verdana" w:hAnsi="Verdana" w:cs="Verdana"/>
                <w:sz w:val="16"/>
                <w:szCs w:val="16"/>
              </w:rPr>
            </w:pPr>
            <w:r w:rsidRPr="003B5136">
              <w:rPr>
                <w:sz w:val="16"/>
                <w:szCs w:val="16"/>
              </w:rPr>
              <w:t>tstmks2ykab002002</w:t>
            </w:r>
          </w:p>
        </w:tc>
        <w:tc>
          <w:tcPr>
            <w:tcW w:w="3600" w:type="dxa"/>
          </w:tcPr>
          <w:p w:rsidR="00FF19C9" w:rsidRPr="00967FAA" w:rsidRDefault="00FF19C9" w:rsidP="00A6436F">
            <w:pPr>
              <w:pStyle w:val="BodyText"/>
              <w:spacing w:before="60" w:after="60"/>
              <w:ind w:left="0" w:right="-108"/>
              <w:rPr>
                <w:rFonts w:ascii="Verdana" w:hAnsi="Verdana" w:cs="Verdana"/>
                <w:color w:val="000000"/>
                <w:sz w:val="16"/>
                <w:szCs w:val="16"/>
              </w:rPr>
            </w:pPr>
            <w:r w:rsidRPr="005B7506">
              <w:rPr>
                <w:color w:val="000000"/>
                <w:sz w:val="16"/>
                <w:szCs w:val="16"/>
              </w:rPr>
              <w:t>A826FECBEA2A5DAD9DBA0BCDDA381343</w:t>
            </w:r>
          </w:p>
        </w:tc>
      </w:tr>
      <w:tr w:rsidR="00FF19C9" w:rsidRPr="00595B45">
        <w:trPr>
          <w:cantSplit/>
        </w:trPr>
        <w:tc>
          <w:tcPr>
            <w:tcW w:w="846" w:type="dxa"/>
          </w:tcPr>
          <w:p w:rsidR="00FF19C9" w:rsidRPr="00645DAB" w:rsidDel="00645DAB" w:rsidRDefault="00FF19C9" w:rsidP="00A6436F">
            <w:pPr>
              <w:ind w:left="0"/>
              <w:rPr>
                <w:rFonts w:cs="Times New Roman"/>
                <w:sz w:val="16"/>
                <w:szCs w:val="16"/>
              </w:rPr>
            </w:pPr>
            <w:r>
              <w:rPr>
                <w:sz w:val="16"/>
                <w:szCs w:val="16"/>
              </w:rPr>
              <w:t>3</w:t>
            </w:r>
          </w:p>
        </w:tc>
        <w:tc>
          <w:tcPr>
            <w:tcW w:w="2610" w:type="dxa"/>
          </w:tcPr>
          <w:p w:rsidR="00FF19C9" w:rsidRDefault="00FF19C9" w:rsidP="003B5136">
            <w:pPr>
              <w:pStyle w:val="BodyText"/>
              <w:spacing w:before="60" w:after="60"/>
              <w:ind w:left="0" w:right="-108"/>
              <w:jc w:val="left"/>
              <w:rPr>
                <w:rFonts w:ascii="Verdana" w:hAnsi="Verdana" w:cs="Verdana"/>
                <w:sz w:val="16"/>
                <w:szCs w:val="16"/>
              </w:rPr>
            </w:pPr>
            <w:r>
              <w:rPr>
                <w:sz w:val="16"/>
                <w:szCs w:val="16"/>
              </w:rPr>
              <w:t xml:space="preserve">[Test Data] </w:t>
            </w:r>
            <w:r w:rsidRPr="006F22D0">
              <w:rPr>
                <w:sz w:val="16"/>
                <w:szCs w:val="16"/>
              </w:rPr>
              <w:t>KTRn_KTR0_3050814_2.V00</w:t>
            </w:r>
          </w:p>
        </w:tc>
        <w:tc>
          <w:tcPr>
            <w:tcW w:w="1800" w:type="dxa"/>
          </w:tcPr>
          <w:p w:rsidR="00FF19C9" w:rsidRPr="00092BAE" w:rsidRDefault="00FF19C9" w:rsidP="00A6436F">
            <w:pPr>
              <w:pStyle w:val="BodyText"/>
              <w:spacing w:before="60" w:after="60"/>
              <w:ind w:left="0" w:right="-108"/>
              <w:rPr>
                <w:rFonts w:ascii="Verdana" w:hAnsi="Verdana" w:cs="Verdana"/>
                <w:sz w:val="16"/>
                <w:szCs w:val="16"/>
              </w:rPr>
            </w:pPr>
            <w:r w:rsidRPr="003B5136">
              <w:rPr>
                <w:sz w:val="16"/>
                <w:szCs w:val="16"/>
              </w:rPr>
              <w:t>tstmks2ykab003003</w:t>
            </w:r>
          </w:p>
        </w:tc>
        <w:tc>
          <w:tcPr>
            <w:tcW w:w="3600" w:type="dxa"/>
          </w:tcPr>
          <w:p w:rsidR="00FF19C9" w:rsidRPr="00967FAA" w:rsidRDefault="00FF19C9" w:rsidP="00A6436F">
            <w:pPr>
              <w:pStyle w:val="BodyText"/>
              <w:spacing w:before="60" w:after="60"/>
              <w:ind w:left="0" w:right="-108"/>
              <w:rPr>
                <w:rFonts w:ascii="Verdana" w:hAnsi="Verdana" w:cs="Verdana"/>
                <w:color w:val="000000"/>
                <w:sz w:val="16"/>
                <w:szCs w:val="16"/>
              </w:rPr>
            </w:pPr>
            <w:r w:rsidRPr="005B7506">
              <w:rPr>
                <w:color w:val="000000"/>
                <w:sz w:val="16"/>
                <w:szCs w:val="16"/>
              </w:rPr>
              <w:t>DFF8BF0E7C8FF7467A15BF513E7301F8</w:t>
            </w:r>
          </w:p>
        </w:tc>
      </w:tr>
      <w:tr w:rsidR="00FF19C9" w:rsidRPr="00595B45">
        <w:trPr>
          <w:cantSplit/>
        </w:trPr>
        <w:tc>
          <w:tcPr>
            <w:tcW w:w="846" w:type="dxa"/>
          </w:tcPr>
          <w:p w:rsidR="00FF19C9" w:rsidRPr="00645DAB" w:rsidDel="00645DAB" w:rsidRDefault="00FF19C9" w:rsidP="00A6436F">
            <w:pPr>
              <w:ind w:left="0"/>
              <w:rPr>
                <w:rFonts w:cs="Times New Roman"/>
                <w:sz w:val="16"/>
                <w:szCs w:val="16"/>
              </w:rPr>
            </w:pPr>
            <w:r>
              <w:rPr>
                <w:sz w:val="16"/>
                <w:szCs w:val="16"/>
              </w:rPr>
              <w:t>4</w:t>
            </w:r>
          </w:p>
        </w:tc>
        <w:tc>
          <w:tcPr>
            <w:tcW w:w="2610" w:type="dxa"/>
          </w:tcPr>
          <w:p w:rsidR="00FF19C9" w:rsidRDefault="00FF19C9" w:rsidP="003B5136">
            <w:pPr>
              <w:pStyle w:val="BodyText"/>
              <w:spacing w:before="60" w:after="60"/>
              <w:ind w:left="0" w:right="-108"/>
              <w:jc w:val="left"/>
              <w:rPr>
                <w:rFonts w:ascii="Verdana" w:hAnsi="Verdana" w:cs="Verdana"/>
                <w:sz w:val="16"/>
                <w:szCs w:val="16"/>
              </w:rPr>
            </w:pPr>
            <w:r>
              <w:rPr>
                <w:sz w:val="16"/>
                <w:szCs w:val="16"/>
              </w:rPr>
              <w:t xml:space="preserve">[Test Data] </w:t>
            </w:r>
            <w:r w:rsidRPr="006F22D0">
              <w:rPr>
                <w:sz w:val="16"/>
                <w:szCs w:val="16"/>
              </w:rPr>
              <w:t>KTRn_KTR0_4050814_2.V00</w:t>
            </w:r>
          </w:p>
        </w:tc>
        <w:tc>
          <w:tcPr>
            <w:tcW w:w="1800" w:type="dxa"/>
          </w:tcPr>
          <w:p w:rsidR="00FF19C9" w:rsidRPr="00092BAE" w:rsidRDefault="00FF19C9" w:rsidP="00A6436F">
            <w:pPr>
              <w:pStyle w:val="BodyText"/>
              <w:spacing w:before="60" w:after="60"/>
              <w:ind w:left="0" w:right="-108"/>
              <w:rPr>
                <w:rFonts w:ascii="Verdana" w:hAnsi="Verdana" w:cs="Verdana"/>
                <w:sz w:val="16"/>
                <w:szCs w:val="16"/>
              </w:rPr>
            </w:pPr>
            <w:r w:rsidRPr="003B5136">
              <w:rPr>
                <w:sz w:val="16"/>
                <w:szCs w:val="16"/>
              </w:rPr>
              <w:t>tstmks2ykab004004</w:t>
            </w:r>
          </w:p>
        </w:tc>
        <w:tc>
          <w:tcPr>
            <w:tcW w:w="3600" w:type="dxa"/>
          </w:tcPr>
          <w:p w:rsidR="00FF19C9" w:rsidRPr="00967FAA" w:rsidRDefault="00FF19C9" w:rsidP="00A6436F">
            <w:pPr>
              <w:pStyle w:val="BodyText"/>
              <w:spacing w:before="60" w:after="60"/>
              <w:ind w:left="0" w:right="-108"/>
              <w:rPr>
                <w:rFonts w:ascii="Verdana" w:hAnsi="Verdana" w:cs="Verdana"/>
                <w:color w:val="000000"/>
                <w:sz w:val="16"/>
                <w:szCs w:val="16"/>
              </w:rPr>
            </w:pPr>
            <w:r w:rsidRPr="005B7506">
              <w:rPr>
                <w:color w:val="000000"/>
                <w:sz w:val="16"/>
                <w:szCs w:val="16"/>
              </w:rPr>
              <w:t>5D98EF344F8A3162D6324FC8A898DFE6</w:t>
            </w:r>
          </w:p>
        </w:tc>
      </w:tr>
      <w:tr w:rsidR="00FF19C9" w:rsidRPr="00595B45">
        <w:trPr>
          <w:cantSplit/>
        </w:trPr>
        <w:tc>
          <w:tcPr>
            <w:tcW w:w="846" w:type="dxa"/>
          </w:tcPr>
          <w:p w:rsidR="00FF19C9" w:rsidRPr="00645DAB" w:rsidDel="00645DAB" w:rsidRDefault="00FF19C9" w:rsidP="00A6436F">
            <w:pPr>
              <w:ind w:left="0"/>
              <w:rPr>
                <w:rFonts w:cs="Times New Roman"/>
                <w:sz w:val="16"/>
                <w:szCs w:val="16"/>
              </w:rPr>
            </w:pPr>
            <w:r>
              <w:rPr>
                <w:sz w:val="16"/>
                <w:szCs w:val="16"/>
              </w:rPr>
              <w:t>5</w:t>
            </w:r>
          </w:p>
        </w:tc>
        <w:tc>
          <w:tcPr>
            <w:tcW w:w="2610" w:type="dxa"/>
          </w:tcPr>
          <w:p w:rsidR="00FF19C9" w:rsidRDefault="00FF19C9" w:rsidP="003B5136">
            <w:pPr>
              <w:pStyle w:val="BodyText"/>
              <w:spacing w:before="60" w:after="60"/>
              <w:ind w:left="0" w:right="-108"/>
              <w:jc w:val="left"/>
              <w:rPr>
                <w:rFonts w:ascii="Verdana" w:hAnsi="Verdana" w:cs="Verdana"/>
                <w:sz w:val="16"/>
                <w:szCs w:val="16"/>
              </w:rPr>
            </w:pPr>
            <w:r>
              <w:rPr>
                <w:sz w:val="16"/>
                <w:szCs w:val="16"/>
              </w:rPr>
              <w:t xml:space="preserve">[Test Data] </w:t>
            </w:r>
            <w:r w:rsidRPr="006F22D0">
              <w:rPr>
                <w:sz w:val="16"/>
                <w:szCs w:val="16"/>
              </w:rPr>
              <w:t>KTRn_KTR0_5050814_2.V00</w:t>
            </w:r>
          </w:p>
        </w:tc>
        <w:tc>
          <w:tcPr>
            <w:tcW w:w="1800" w:type="dxa"/>
          </w:tcPr>
          <w:p w:rsidR="00FF19C9" w:rsidRPr="00092BAE" w:rsidRDefault="00FF19C9" w:rsidP="00A6436F">
            <w:pPr>
              <w:pStyle w:val="BodyText"/>
              <w:spacing w:before="60" w:after="60"/>
              <w:ind w:left="0" w:right="-108"/>
              <w:rPr>
                <w:rFonts w:ascii="Verdana" w:hAnsi="Verdana" w:cs="Verdana"/>
                <w:sz w:val="16"/>
                <w:szCs w:val="16"/>
              </w:rPr>
            </w:pPr>
            <w:r w:rsidRPr="003B5136">
              <w:rPr>
                <w:sz w:val="16"/>
                <w:szCs w:val="16"/>
              </w:rPr>
              <w:t>tstmks2ykab005005</w:t>
            </w:r>
          </w:p>
        </w:tc>
        <w:tc>
          <w:tcPr>
            <w:tcW w:w="3600" w:type="dxa"/>
          </w:tcPr>
          <w:p w:rsidR="00FF19C9" w:rsidRPr="00967FAA" w:rsidRDefault="00FF19C9" w:rsidP="00A6436F">
            <w:pPr>
              <w:pStyle w:val="BodyText"/>
              <w:spacing w:before="60" w:after="60"/>
              <w:ind w:left="0" w:right="-108"/>
              <w:rPr>
                <w:rFonts w:ascii="Verdana" w:hAnsi="Verdana" w:cs="Verdana"/>
                <w:color w:val="000000"/>
                <w:sz w:val="16"/>
                <w:szCs w:val="16"/>
              </w:rPr>
            </w:pPr>
            <w:r w:rsidRPr="005B7506">
              <w:rPr>
                <w:color w:val="000000"/>
                <w:sz w:val="16"/>
                <w:szCs w:val="16"/>
              </w:rPr>
              <w:t>4F2A86E0108F43A16BDF2537E30B0B43</w:t>
            </w:r>
          </w:p>
        </w:tc>
      </w:tr>
      <w:tr w:rsidR="00FF19C9" w:rsidRPr="00595B45">
        <w:trPr>
          <w:cantSplit/>
        </w:trPr>
        <w:tc>
          <w:tcPr>
            <w:tcW w:w="846" w:type="dxa"/>
          </w:tcPr>
          <w:p w:rsidR="00FF19C9" w:rsidRPr="00645DAB" w:rsidDel="00645DAB" w:rsidRDefault="00FF19C9" w:rsidP="00A6436F">
            <w:pPr>
              <w:ind w:left="0"/>
              <w:rPr>
                <w:rFonts w:cs="Times New Roman"/>
                <w:sz w:val="16"/>
                <w:szCs w:val="16"/>
              </w:rPr>
            </w:pPr>
            <w:r>
              <w:rPr>
                <w:sz w:val="16"/>
                <w:szCs w:val="16"/>
              </w:rPr>
              <w:t>6</w:t>
            </w:r>
          </w:p>
        </w:tc>
        <w:tc>
          <w:tcPr>
            <w:tcW w:w="2610" w:type="dxa"/>
          </w:tcPr>
          <w:p w:rsidR="00FF19C9" w:rsidRDefault="00FF19C9" w:rsidP="003B5136">
            <w:pPr>
              <w:pStyle w:val="BodyText"/>
              <w:spacing w:before="60" w:after="60"/>
              <w:ind w:left="0" w:right="-108"/>
              <w:jc w:val="left"/>
              <w:rPr>
                <w:rFonts w:ascii="Verdana" w:hAnsi="Verdana" w:cs="Verdana"/>
                <w:sz w:val="16"/>
                <w:szCs w:val="16"/>
              </w:rPr>
            </w:pPr>
            <w:r>
              <w:rPr>
                <w:sz w:val="16"/>
                <w:szCs w:val="16"/>
              </w:rPr>
              <w:t xml:space="preserve">[Test Data] </w:t>
            </w:r>
            <w:r w:rsidRPr="006F22D0">
              <w:rPr>
                <w:sz w:val="16"/>
                <w:szCs w:val="16"/>
              </w:rPr>
              <w:t>KTRn_KTR0_6050814_2.V00</w:t>
            </w:r>
          </w:p>
        </w:tc>
        <w:tc>
          <w:tcPr>
            <w:tcW w:w="1800" w:type="dxa"/>
          </w:tcPr>
          <w:p w:rsidR="00FF19C9" w:rsidRPr="00092BAE" w:rsidRDefault="00FF19C9" w:rsidP="00A6436F">
            <w:pPr>
              <w:pStyle w:val="BodyText"/>
              <w:spacing w:before="60" w:after="60"/>
              <w:ind w:left="0" w:right="-108"/>
              <w:rPr>
                <w:rFonts w:ascii="Verdana" w:hAnsi="Verdana" w:cs="Verdana"/>
                <w:sz w:val="16"/>
                <w:szCs w:val="16"/>
              </w:rPr>
            </w:pPr>
            <w:r w:rsidRPr="003B5136">
              <w:rPr>
                <w:sz w:val="16"/>
                <w:szCs w:val="16"/>
              </w:rPr>
              <w:t>tstmks2ykab006006</w:t>
            </w:r>
          </w:p>
        </w:tc>
        <w:tc>
          <w:tcPr>
            <w:tcW w:w="3600" w:type="dxa"/>
          </w:tcPr>
          <w:p w:rsidR="00FF19C9" w:rsidRPr="00967FAA" w:rsidRDefault="00FF19C9" w:rsidP="00A6436F">
            <w:pPr>
              <w:pStyle w:val="BodyText"/>
              <w:spacing w:before="60" w:after="60"/>
              <w:ind w:left="0" w:right="-108"/>
              <w:rPr>
                <w:rFonts w:ascii="Verdana" w:hAnsi="Verdana" w:cs="Verdana"/>
                <w:color w:val="000000"/>
                <w:sz w:val="16"/>
                <w:szCs w:val="16"/>
              </w:rPr>
            </w:pPr>
            <w:r w:rsidRPr="005B7506">
              <w:rPr>
                <w:color w:val="000000"/>
                <w:sz w:val="16"/>
                <w:szCs w:val="16"/>
              </w:rPr>
              <w:t>012073CD83D35E9449D08673C8CD0DBF</w:t>
            </w:r>
          </w:p>
        </w:tc>
      </w:tr>
      <w:tr w:rsidR="00FF19C9" w:rsidRPr="00595B45">
        <w:trPr>
          <w:cantSplit/>
        </w:trPr>
        <w:tc>
          <w:tcPr>
            <w:tcW w:w="846" w:type="dxa"/>
          </w:tcPr>
          <w:p w:rsidR="00FF19C9" w:rsidRPr="00645DAB" w:rsidDel="00645DAB" w:rsidRDefault="00FF19C9" w:rsidP="00A6436F">
            <w:pPr>
              <w:ind w:left="0"/>
              <w:rPr>
                <w:rFonts w:cs="Times New Roman"/>
                <w:sz w:val="16"/>
                <w:szCs w:val="16"/>
              </w:rPr>
            </w:pPr>
            <w:r>
              <w:rPr>
                <w:sz w:val="16"/>
                <w:szCs w:val="16"/>
              </w:rPr>
              <w:t>7</w:t>
            </w:r>
          </w:p>
        </w:tc>
        <w:tc>
          <w:tcPr>
            <w:tcW w:w="2610" w:type="dxa"/>
          </w:tcPr>
          <w:p w:rsidR="00FF19C9" w:rsidRDefault="00FF19C9" w:rsidP="003B5136">
            <w:pPr>
              <w:pStyle w:val="BodyText"/>
              <w:spacing w:before="60" w:after="60"/>
              <w:ind w:left="0" w:right="-108"/>
              <w:jc w:val="left"/>
              <w:rPr>
                <w:rFonts w:ascii="Verdana" w:hAnsi="Verdana" w:cs="Verdana"/>
                <w:sz w:val="16"/>
                <w:szCs w:val="16"/>
              </w:rPr>
            </w:pPr>
            <w:r>
              <w:rPr>
                <w:sz w:val="16"/>
                <w:szCs w:val="16"/>
              </w:rPr>
              <w:t xml:space="preserve">[Test Data] </w:t>
            </w:r>
            <w:r w:rsidRPr="006F22D0">
              <w:rPr>
                <w:sz w:val="16"/>
                <w:szCs w:val="16"/>
              </w:rPr>
              <w:t>KTRn_KTR0_7050814_2.V00</w:t>
            </w:r>
          </w:p>
        </w:tc>
        <w:tc>
          <w:tcPr>
            <w:tcW w:w="1800" w:type="dxa"/>
          </w:tcPr>
          <w:p w:rsidR="00FF19C9" w:rsidRPr="00092BAE" w:rsidRDefault="00FF19C9" w:rsidP="00A6436F">
            <w:pPr>
              <w:pStyle w:val="BodyText"/>
              <w:spacing w:before="60" w:after="60"/>
              <w:ind w:left="0" w:right="-108"/>
              <w:rPr>
                <w:rFonts w:ascii="Verdana" w:hAnsi="Verdana" w:cs="Verdana"/>
                <w:sz w:val="16"/>
                <w:szCs w:val="16"/>
              </w:rPr>
            </w:pPr>
            <w:r w:rsidRPr="003B5136">
              <w:rPr>
                <w:sz w:val="16"/>
                <w:szCs w:val="16"/>
              </w:rPr>
              <w:t>tstmks2ykab007007</w:t>
            </w:r>
          </w:p>
        </w:tc>
        <w:tc>
          <w:tcPr>
            <w:tcW w:w="3600" w:type="dxa"/>
          </w:tcPr>
          <w:p w:rsidR="00FF19C9" w:rsidRPr="00967FAA" w:rsidRDefault="00FF19C9" w:rsidP="00A6436F">
            <w:pPr>
              <w:pStyle w:val="BodyText"/>
              <w:spacing w:before="60" w:after="60"/>
              <w:ind w:left="0" w:right="-108"/>
              <w:rPr>
                <w:rFonts w:ascii="Verdana" w:hAnsi="Verdana" w:cs="Verdana"/>
                <w:color w:val="000000"/>
                <w:sz w:val="16"/>
                <w:szCs w:val="16"/>
              </w:rPr>
            </w:pPr>
            <w:r w:rsidRPr="005B7506">
              <w:rPr>
                <w:color w:val="000000"/>
                <w:sz w:val="16"/>
                <w:szCs w:val="16"/>
              </w:rPr>
              <w:t>1FE3986B8570DCB073BC5D38FD8334EC</w:t>
            </w:r>
          </w:p>
        </w:tc>
      </w:tr>
      <w:tr w:rsidR="00FF19C9" w:rsidRPr="00595B45">
        <w:trPr>
          <w:cantSplit/>
        </w:trPr>
        <w:tc>
          <w:tcPr>
            <w:tcW w:w="846" w:type="dxa"/>
          </w:tcPr>
          <w:p w:rsidR="00FF19C9" w:rsidRPr="00645DAB" w:rsidDel="00645DAB" w:rsidRDefault="00FF19C9" w:rsidP="00A6436F">
            <w:pPr>
              <w:ind w:left="0"/>
              <w:rPr>
                <w:rFonts w:cs="Times New Roman"/>
                <w:sz w:val="16"/>
                <w:szCs w:val="16"/>
              </w:rPr>
            </w:pPr>
            <w:r>
              <w:rPr>
                <w:sz w:val="16"/>
                <w:szCs w:val="16"/>
              </w:rPr>
              <w:t>8</w:t>
            </w:r>
          </w:p>
        </w:tc>
        <w:tc>
          <w:tcPr>
            <w:tcW w:w="2610" w:type="dxa"/>
          </w:tcPr>
          <w:p w:rsidR="00FF19C9" w:rsidRDefault="00FF19C9" w:rsidP="003B5136">
            <w:pPr>
              <w:pStyle w:val="BodyText"/>
              <w:spacing w:before="60" w:after="60"/>
              <w:ind w:left="0" w:right="-108"/>
              <w:jc w:val="left"/>
              <w:rPr>
                <w:rFonts w:ascii="Verdana" w:hAnsi="Verdana" w:cs="Verdana"/>
                <w:sz w:val="16"/>
                <w:szCs w:val="16"/>
              </w:rPr>
            </w:pPr>
            <w:r>
              <w:rPr>
                <w:sz w:val="16"/>
                <w:szCs w:val="16"/>
              </w:rPr>
              <w:t xml:space="preserve">[Test Data] </w:t>
            </w:r>
            <w:r w:rsidRPr="006F22D0">
              <w:rPr>
                <w:sz w:val="16"/>
                <w:szCs w:val="16"/>
              </w:rPr>
              <w:t>KTRn_KTR0_8050814_2.V00</w:t>
            </w:r>
          </w:p>
        </w:tc>
        <w:tc>
          <w:tcPr>
            <w:tcW w:w="1800" w:type="dxa"/>
          </w:tcPr>
          <w:p w:rsidR="00FF19C9" w:rsidRPr="00092BAE" w:rsidRDefault="00FF19C9" w:rsidP="00A6436F">
            <w:pPr>
              <w:pStyle w:val="BodyText"/>
              <w:spacing w:before="60" w:after="60"/>
              <w:ind w:left="0" w:right="-108"/>
              <w:rPr>
                <w:rFonts w:ascii="Verdana" w:hAnsi="Verdana" w:cs="Verdana"/>
                <w:sz w:val="16"/>
                <w:szCs w:val="16"/>
              </w:rPr>
            </w:pPr>
            <w:r w:rsidRPr="003B5136">
              <w:rPr>
                <w:sz w:val="16"/>
                <w:szCs w:val="16"/>
              </w:rPr>
              <w:t>tstmks2ykab008008</w:t>
            </w:r>
          </w:p>
        </w:tc>
        <w:tc>
          <w:tcPr>
            <w:tcW w:w="3600" w:type="dxa"/>
          </w:tcPr>
          <w:p w:rsidR="00FF19C9" w:rsidRPr="00967FAA" w:rsidRDefault="00FF19C9" w:rsidP="00A6436F">
            <w:pPr>
              <w:pStyle w:val="BodyText"/>
              <w:spacing w:before="60" w:after="60"/>
              <w:ind w:left="0" w:right="-108"/>
              <w:rPr>
                <w:rFonts w:ascii="Verdana" w:hAnsi="Verdana" w:cs="Verdana"/>
                <w:color w:val="000000"/>
                <w:sz w:val="16"/>
                <w:szCs w:val="16"/>
              </w:rPr>
            </w:pPr>
            <w:r w:rsidRPr="005B7506">
              <w:rPr>
                <w:color w:val="000000"/>
                <w:sz w:val="16"/>
                <w:szCs w:val="16"/>
              </w:rPr>
              <w:t>F78C6E26B9E01C701C0B0D4345C2404F</w:t>
            </w:r>
          </w:p>
        </w:tc>
      </w:tr>
      <w:tr w:rsidR="00FF19C9" w:rsidRPr="00595B45">
        <w:trPr>
          <w:cantSplit/>
        </w:trPr>
        <w:tc>
          <w:tcPr>
            <w:tcW w:w="846" w:type="dxa"/>
          </w:tcPr>
          <w:p w:rsidR="00FF19C9" w:rsidRPr="00645DAB" w:rsidDel="00645DAB" w:rsidRDefault="00FF19C9" w:rsidP="00A6436F">
            <w:pPr>
              <w:ind w:left="0"/>
              <w:rPr>
                <w:rFonts w:cs="Times New Roman"/>
                <w:sz w:val="16"/>
                <w:szCs w:val="16"/>
              </w:rPr>
            </w:pPr>
            <w:r>
              <w:rPr>
                <w:sz w:val="16"/>
                <w:szCs w:val="16"/>
              </w:rPr>
              <w:t>9</w:t>
            </w:r>
          </w:p>
        </w:tc>
        <w:tc>
          <w:tcPr>
            <w:tcW w:w="2610" w:type="dxa"/>
          </w:tcPr>
          <w:p w:rsidR="00FF19C9" w:rsidRDefault="00FF19C9" w:rsidP="003B5136">
            <w:pPr>
              <w:pStyle w:val="BodyText"/>
              <w:spacing w:before="60" w:after="60"/>
              <w:ind w:left="0" w:right="-108"/>
              <w:jc w:val="left"/>
              <w:rPr>
                <w:rFonts w:ascii="Verdana" w:hAnsi="Verdana" w:cs="Verdana"/>
                <w:sz w:val="16"/>
                <w:szCs w:val="16"/>
              </w:rPr>
            </w:pPr>
            <w:r>
              <w:rPr>
                <w:sz w:val="16"/>
                <w:szCs w:val="16"/>
              </w:rPr>
              <w:t xml:space="preserve">[Test Data] </w:t>
            </w:r>
            <w:r w:rsidRPr="006F22D0">
              <w:rPr>
                <w:sz w:val="16"/>
                <w:szCs w:val="16"/>
              </w:rPr>
              <w:t>KTRn_KTR0_9050814_2.V00</w:t>
            </w:r>
          </w:p>
        </w:tc>
        <w:tc>
          <w:tcPr>
            <w:tcW w:w="1800" w:type="dxa"/>
          </w:tcPr>
          <w:p w:rsidR="00FF19C9" w:rsidRPr="00092BAE" w:rsidRDefault="00FF19C9" w:rsidP="00A6436F">
            <w:pPr>
              <w:pStyle w:val="BodyText"/>
              <w:spacing w:before="60" w:after="60"/>
              <w:ind w:left="0" w:right="-108"/>
              <w:rPr>
                <w:rFonts w:ascii="Verdana" w:hAnsi="Verdana" w:cs="Verdana"/>
                <w:sz w:val="16"/>
                <w:szCs w:val="16"/>
              </w:rPr>
            </w:pPr>
            <w:r w:rsidRPr="003B5136">
              <w:rPr>
                <w:sz w:val="16"/>
                <w:szCs w:val="16"/>
              </w:rPr>
              <w:t>tstmks2ykab009009</w:t>
            </w:r>
          </w:p>
        </w:tc>
        <w:tc>
          <w:tcPr>
            <w:tcW w:w="3600" w:type="dxa"/>
          </w:tcPr>
          <w:p w:rsidR="00FF19C9" w:rsidRPr="00967FAA" w:rsidRDefault="00FF19C9" w:rsidP="00A6436F">
            <w:pPr>
              <w:pStyle w:val="BodyText"/>
              <w:spacing w:before="60" w:after="60"/>
              <w:ind w:left="0" w:right="-108"/>
              <w:rPr>
                <w:rFonts w:ascii="Verdana" w:hAnsi="Verdana" w:cs="Verdana"/>
                <w:color w:val="000000"/>
                <w:sz w:val="16"/>
                <w:szCs w:val="16"/>
              </w:rPr>
            </w:pPr>
            <w:r w:rsidRPr="005B7506">
              <w:rPr>
                <w:color w:val="000000"/>
                <w:sz w:val="16"/>
                <w:szCs w:val="16"/>
              </w:rPr>
              <w:t>0B0B68F823B3257604DAD0754C6757CD</w:t>
            </w:r>
          </w:p>
        </w:tc>
      </w:tr>
      <w:tr w:rsidR="00FF19C9" w:rsidRPr="00595B45">
        <w:trPr>
          <w:cantSplit/>
        </w:trPr>
        <w:tc>
          <w:tcPr>
            <w:tcW w:w="846" w:type="dxa"/>
          </w:tcPr>
          <w:p w:rsidR="00FF19C9" w:rsidRPr="00645DAB" w:rsidDel="00645DAB" w:rsidRDefault="00FF19C9" w:rsidP="00A6436F">
            <w:pPr>
              <w:ind w:left="0"/>
              <w:rPr>
                <w:rFonts w:cs="Times New Roman"/>
                <w:sz w:val="16"/>
                <w:szCs w:val="16"/>
              </w:rPr>
            </w:pPr>
            <w:r>
              <w:rPr>
                <w:sz w:val="16"/>
                <w:szCs w:val="16"/>
              </w:rPr>
              <w:t>A</w:t>
            </w:r>
          </w:p>
        </w:tc>
        <w:tc>
          <w:tcPr>
            <w:tcW w:w="2610" w:type="dxa"/>
          </w:tcPr>
          <w:p w:rsidR="00FF19C9" w:rsidRDefault="00FF19C9" w:rsidP="003B5136">
            <w:pPr>
              <w:pStyle w:val="BodyText"/>
              <w:spacing w:before="60" w:after="60"/>
              <w:ind w:left="0" w:right="-108"/>
              <w:jc w:val="left"/>
              <w:rPr>
                <w:rFonts w:ascii="Verdana" w:hAnsi="Verdana" w:cs="Verdana"/>
                <w:sz w:val="16"/>
                <w:szCs w:val="16"/>
              </w:rPr>
            </w:pPr>
            <w:r>
              <w:rPr>
                <w:sz w:val="16"/>
                <w:szCs w:val="16"/>
              </w:rPr>
              <w:t xml:space="preserve">[Test Data] </w:t>
            </w:r>
            <w:r w:rsidRPr="006F22D0">
              <w:rPr>
                <w:sz w:val="16"/>
                <w:szCs w:val="16"/>
              </w:rPr>
              <w:t>KTRn_KTR0_A050814_2.V00</w:t>
            </w:r>
          </w:p>
        </w:tc>
        <w:tc>
          <w:tcPr>
            <w:tcW w:w="1800" w:type="dxa"/>
          </w:tcPr>
          <w:p w:rsidR="00FF19C9" w:rsidRPr="00092BAE" w:rsidRDefault="00FF19C9" w:rsidP="00A6436F">
            <w:pPr>
              <w:pStyle w:val="BodyText"/>
              <w:spacing w:before="60" w:after="60"/>
              <w:ind w:left="0" w:right="-108"/>
              <w:rPr>
                <w:rFonts w:ascii="Verdana" w:hAnsi="Verdana" w:cs="Verdana"/>
                <w:sz w:val="16"/>
                <w:szCs w:val="16"/>
              </w:rPr>
            </w:pPr>
            <w:r w:rsidRPr="003B5136">
              <w:rPr>
                <w:sz w:val="16"/>
                <w:szCs w:val="16"/>
              </w:rPr>
              <w:t>tstmks2ykab010010</w:t>
            </w:r>
          </w:p>
        </w:tc>
        <w:tc>
          <w:tcPr>
            <w:tcW w:w="3600" w:type="dxa"/>
          </w:tcPr>
          <w:p w:rsidR="00FF19C9" w:rsidRPr="00967FAA" w:rsidRDefault="00FF19C9" w:rsidP="00A6436F">
            <w:pPr>
              <w:pStyle w:val="BodyText"/>
              <w:tabs>
                <w:tab w:val="left" w:pos="2160"/>
                <w:tab w:val="right" w:leader="dot" w:pos="9017"/>
              </w:tabs>
              <w:spacing w:before="60" w:after="60"/>
              <w:ind w:left="0" w:right="-108"/>
              <w:rPr>
                <w:rFonts w:ascii="Verdana" w:hAnsi="Verdana" w:cs="Verdana"/>
                <w:color w:val="000000"/>
                <w:sz w:val="16"/>
                <w:szCs w:val="16"/>
              </w:rPr>
            </w:pPr>
            <w:r w:rsidRPr="005B7506">
              <w:rPr>
                <w:color w:val="000000"/>
                <w:sz w:val="16"/>
                <w:szCs w:val="16"/>
              </w:rPr>
              <w:t>524537703D6D4F10EFD3F89EA7D6BCAE</w:t>
            </w:r>
          </w:p>
        </w:tc>
      </w:tr>
      <w:tr w:rsidR="00FF19C9" w:rsidRPr="00595B45">
        <w:trPr>
          <w:cantSplit/>
        </w:trPr>
        <w:tc>
          <w:tcPr>
            <w:tcW w:w="846" w:type="dxa"/>
          </w:tcPr>
          <w:p w:rsidR="00FF19C9" w:rsidRPr="00645DAB" w:rsidDel="00645DAB" w:rsidRDefault="00FF19C9" w:rsidP="00A6436F">
            <w:pPr>
              <w:ind w:left="0"/>
              <w:rPr>
                <w:rFonts w:cs="Times New Roman"/>
                <w:sz w:val="16"/>
                <w:szCs w:val="16"/>
              </w:rPr>
            </w:pPr>
            <w:r>
              <w:rPr>
                <w:sz w:val="16"/>
                <w:szCs w:val="16"/>
              </w:rPr>
              <w:t>B</w:t>
            </w:r>
          </w:p>
        </w:tc>
        <w:tc>
          <w:tcPr>
            <w:tcW w:w="2610" w:type="dxa"/>
          </w:tcPr>
          <w:p w:rsidR="00FF19C9" w:rsidRDefault="00FF19C9" w:rsidP="003B5136">
            <w:pPr>
              <w:pStyle w:val="BodyText"/>
              <w:spacing w:before="60" w:after="60"/>
              <w:ind w:left="0" w:right="-108"/>
              <w:jc w:val="left"/>
              <w:rPr>
                <w:rFonts w:ascii="Verdana" w:hAnsi="Verdana" w:cs="Verdana"/>
                <w:sz w:val="16"/>
                <w:szCs w:val="16"/>
              </w:rPr>
            </w:pPr>
            <w:r>
              <w:rPr>
                <w:sz w:val="16"/>
                <w:szCs w:val="16"/>
              </w:rPr>
              <w:t xml:space="preserve">[Test Data] </w:t>
            </w:r>
            <w:r w:rsidRPr="006F22D0">
              <w:rPr>
                <w:sz w:val="16"/>
                <w:szCs w:val="16"/>
              </w:rPr>
              <w:t>KTRn_KTR0_B050814_2.V00</w:t>
            </w:r>
          </w:p>
        </w:tc>
        <w:tc>
          <w:tcPr>
            <w:tcW w:w="1800" w:type="dxa"/>
          </w:tcPr>
          <w:p w:rsidR="00FF19C9" w:rsidRPr="00092BAE" w:rsidRDefault="00FF19C9" w:rsidP="00A6436F">
            <w:pPr>
              <w:pStyle w:val="BodyText"/>
              <w:spacing w:before="60" w:after="60"/>
              <w:ind w:left="0" w:right="-108"/>
              <w:rPr>
                <w:rFonts w:ascii="Verdana" w:hAnsi="Verdana" w:cs="Verdana"/>
                <w:sz w:val="16"/>
                <w:szCs w:val="16"/>
              </w:rPr>
            </w:pPr>
            <w:r w:rsidRPr="003B5136">
              <w:rPr>
                <w:sz w:val="16"/>
                <w:szCs w:val="16"/>
              </w:rPr>
              <w:t>tstmks2ykab011011</w:t>
            </w:r>
          </w:p>
        </w:tc>
        <w:tc>
          <w:tcPr>
            <w:tcW w:w="3600" w:type="dxa"/>
          </w:tcPr>
          <w:p w:rsidR="00FF19C9" w:rsidRPr="00967FAA" w:rsidRDefault="00FF19C9" w:rsidP="00A6436F">
            <w:pPr>
              <w:pStyle w:val="BodyText"/>
              <w:spacing w:before="60" w:after="60"/>
              <w:ind w:left="0" w:right="-108"/>
              <w:rPr>
                <w:rFonts w:ascii="Verdana" w:hAnsi="Verdana" w:cs="Verdana"/>
                <w:color w:val="000000"/>
                <w:sz w:val="16"/>
                <w:szCs w:val="16"/>
              </w:rPr>
            </w:pPr>
            <w:r w:rsidRPr="005B7506">
              <w:rPr>
                <w:color w:val="000000"/>
                <w:sz w:val="16"/>
                <w:szCs w:val="16"/>
              </w:rPr>
              <w:t>7980BC8698B0C1868334B0FB1007E03E</w:t>
            </w:r>
          </w:p>
        </w:tc>
      </w:tr>
      <w:tr w:rsidR="00FF19C9" w:rsidRPr="00595B45">
        <w:trPr>
          <w:cantSplit/>
        </w:trPr>
        <w:tc>
          <w:tcPr>
            <w:tcW w:w="846" w:type="dxa"/>
          </w:tcPr>
          <w:p w:rsidR="00FF19C9" w:rsidRPr="00645DAB" w:rsidDel="00645DAB" w:rsidRDefault="00FF19C9" w:rsidP="00A6436F">
            <w:pPr>
              <w:ind w:left="0"/>
              <w:rPr>
                <w:rFonts w:cs="Times New Roman"/>
                <w:sz w:val="16"/>
                <w:szCs w:val="16"/>
              </w:rPr>
            </w:pPr>
            <w:r>
              <w:rPr>
                <w:sz w:val="16"/>
                <w:szCs w:val="16"/>
              </w:rPr>
              <w:t>C</w:t>
            </w:r>
          </w:p>
        </w:tc>
        <w:tc>
          <w:tcPr>
            <w:tcW w:w="2610" w:type="dxa"/>
          </w:tcPr>
          <w:p w:rsidR="00FF19C9" w:rsidRDefault="00FF19C9" w:rsidP="003B5136">
            <w:pPr>
              <w:pStyle w:val="BodyText"/>
              <w:spacing w:before="60" w:after="60"/>
              <w:ind w:left="0" w:right="-108"/>
              <w:jc w:val="left"/>
              <w:rPr>
                <w:rFonts w:ascii="Verdana" w:hAnsi="Verdana" w:cs="Verdana"/>
                <w:sz w:val="16"/>
                <w:szCs w:val="16"/>
              </w:rPr>
            </w:pPr>
            <w:r>
              <w:rPr>
                <w:sz w:val="16"/>
                <w:szCs w:val="16"/>
              </w:rPr>
              <w:t xml:space="preserve">[Test Data] </w:t>
            </w:r>
            <w:r w:rsidRPr="006F22D0">
              <w:rPr>
                <w:sz w:val="16"/>
                <w:szCs w:val="16"/>
              </w:rPr>
              <w:t>KTRn_KTR0_C050814_2.V00</w:t>
            </w:r>
          </w:p>
        </w:tc>
        <w:tc>
          <w:tcPr>
            <w:tcW w:w="1800" w:type="dxa"/>
          </w:tcPr>
          <w:p w:rsidR="00FF19C9" w:rsidRPr="00092BAE" w:rsidRDefault="00FF19C9" w:rsidP="00A6436F">
            <w:pPr>
              <w:pStyle w:val="BodyText"/>
              <w:spacing w:before="60" w:after="60"/>
              <w:ind w:left="0" w:right="-108"/>
              <w:rPr>
                <w:rFonts w:ascii="Verdana" w:hAnsi="Verdana" w:cs="Verdana"/>
                <w:sz w:val="16"/>
                <w:szCs w:val="16"/>
              </w:rPr>
            </w:pPr>
            <w:r w:rsidRPr="003B5136">
              <w:rPr>
                <w:sz w:val="16"/>
                <w:szCs w:val="16"/>
              </w:rPr>
              <w:t>tstmks2ykab012012</w:t>
            </w:r>
          </w:p>
        </w:tc>
        <w:tc>
          <w:tcPr>
            <w:tcW w:w="3600" w:type="dxa"/>
          </w:tcPr>
          <w:p w:rsidR="00FF19C9" w:rsidRPr="00967FAA" w:rsidRDefault="00FF19C9" w:rsidP="00A6436F">
            <w:pPr>
              <w:pStyle w:val="BodyText"/>
              <w:spacing w:before="60" w:after="60"/>
              <w:ind w:left="0" w:right="-108"/>
              <w:rPr>
                <w:rFonts w:ascii="Verdana" w:hAnsi="Verdana" w:cs="Verdana"/>
                <w:color w:val="000000"/>
                <w:sz w:val="16"/>
                <w:szCs w:val="16"/>
              </w:rPr>
            </w:pPr>
            <w:r w:rsidRPr="005B7506">
              <w:rPr>
                <w:color w:val="000000"/>
                <w:sz w:val="16"/>
                <w:szCs w:val="16"/>
              </w:rPr>
              <w:t>F8A4ADDF852F4662088F2C6D3D372013</w:t>
            </w:r>
          </w:p>
        </w:tc>
      </w:tr>
      <w:tr w:rsidR="00FF19C9" w:rsidRPr="00595B45">
        <w:trPr>
          <w:cantSplit/>
        </w:trPr>
        <w:tc>
          <w:tcPr>
            <w:tcW w:w="846" w:type="dxa"/>
          </w:tcPr>
          <w:p w:rsidR="00FF19C9" w:rsidRPr="00645DAB" w:rsidDel="00645DAB" w:rsidRDefault="00FF19C9" w:rsidP="00A6436F">
            <w:pPr>
              <w:ind w:left="0"/>
              <w:rPr>
                <w:rFonts w:cs="Times New Roman"/>
                <w:sz w:val="16"/>
                <w:szCs w:val="16"/>
              </w:rPr>
            </w:pPr>
            <w:r>
              <w:rPr>
                <w:sz w:val="16"/>
                <w:szCs w:val="16"/>
              </w:rPr>
              <w:t>D</w:t>
            </w:r>
          </w:p>
        </w:tc>
        <w:tc>
          <w:tcPr>
            <w:tcW w:w="2610" w:type="dxa"/>
          </w:tcPr>
          <w:p w:rsidR="00FF19C9" w:rsidRDefault="00FF19C9" w:rsidP="003B5136">
            <w:pPr>
              <w:pStyle w:val="BodyText"/>
              <w:spacing w:before="60" w:after="60"/>
              <w:ind w:left="0" w:right="-108"/>
              <w:jc w:val="left"/>
              <w:rPr>
                <w:rFonts w:ascii="Verdana" w:hAnsi="Verdana" w:cs="Verdana"/>
                <w:sz w:val="16"/>
                <w:szCs w:val="16"/>
              </w:rPr>
            </w:pPr>
            <w:r>
              <w:rPr>
                <w:sz w:val="16"/>
                <w:szCs w:val="16"/>
              </w:rPr>
              <w:t xml:space="preserve">[Test Data] </w:t>
            </w:r>
            <w:r w:rsidRPr="006F22D0">
              <w:rPr>
                <w:sz w:val="16"/>
                <w:szCs w:val="16"/>
              </w:rPr>
              <w:t>KTRn_KTR0_D050814_2.V00</w:t>
            </w:r>
          </w:p>
        </w:tc>
        <w:tc>
          <w:tcPr>
            <w:tcW w:w="1800" w:type="dxa"/>
          </w:tcPr>
          <w:p w:rsidR="00FF19C9" w:rsidRPr="00092BAE" w:rsidRDefault="00FF19C9" w:rsidP="00A6436F">
            <w:pPr>
              <w:pStyle w:val="BodyText"/>
              <w:spacing w:before="60" w:after="60"/>
              <w:ind w:left="0" w:right="-108"/>
              <w:rPr>
                <w:rFonts w:ascii="Verdana" w:hAnsi="Verdana" w:cs="Verdana"/>
                <w:sz w:val="16"/>
                <w:szCs w:val="16"/>
              </w:rPr>
            </w:pPr>
            <w:r w:rsidRPr="003B5136">
              <w:rPr>
                <w:sz w:val="16"/>
                <w:szCs w:val="16"/>
              </w:rPr>
              <w:t>tstmks2ykab013013</w:t>
            </w:r>
          </w:p>
        </w:tc>
        <w:tc>
          <w:tcPr>
            <w:tcW w:w="3600" w:type="dxa"/>
          </w:tcPr>
          <w:p w:rsidR="00FF19C9" w:rsidRPr="00967FAA" w:rsidRDefault="00FF19C9" w:rsidP="00A6436F">
            <w:pPr>
              <w:pStyle w:val="BodyText"/>
              <w:tabs>
                <w:tab w:val="left" w:pos="2160"/>
                <w:tab w:val="right" w:leader="dot" w:pos="9017"/>
              </w:tabs>
              <w:spacing w:before="60" w:after="60"/>
              <w:ind w:left="0" w:right="-108"/>
              <w:rPr>
                <w:rFonts w:ascii="Verdana" w:hAnsi="Verdana" w:cs="Verdana"/>
                <w:color w:val="000000"/>
                <w:sz w:val="16"/>
                <w:szCs w:val="16"/>
              </w:rPr>
            </w:pPr>
            <w:r w:rsidRPr="005B7506">
              <w:rPr>
                <w:color w:val="000000"/>
                <w:sz w:val="16"/>
                <w:szCs w:val="16"/>
              </w:rPr>
              <w:t>37FD5B464A51AEF215852976E9467379</w:t>
            </w:r>
          </w:p>
        </w:tc>
      </w:tr>
      <w:tr w:rsidR="00FF19C9" w:rsidRPr="00595B45">
        <w:trPr>
          <w:cantSplit/>
        </w:trPr>
        <w:tc>
          <w:tcPr>
            <w:tcW w:w="846" w:type="dxa"/>
          </w:tcPr>
          <w:p w:rsidR="00FF19C9" w:rsidRPr="00645DAB" w:rsidDel="00645DAB" w:rsidRDefault="00FF19C9" w:rsidP="00A6436F">
            <w:pPr>
              <w:ind w:left="0"/>
              <w:rPr>
                <w:rFonts w:cs="Times New Roman"/>
                <w:sz w:val="16"/>
                <w:szCs w:val="16"/>
              </w:rPr>
            </w:pPr>
            <w:r>
              <w:rPr>
                <w:sz w:val="16"/>
                <w:szCs w:val="16"/>
              </w:rPr>
              <w:t>E</w:t>
            </w:r>
          </w:p>
        </w:tc>
        <w:tc>
          <w:tcPr>
            <w:tcW w:w="2610" w:type="dxa"/>
          </w:tcPr>
          <w:p w:rsidR="00FF19C9" w:rsidRDefault="00FF19C9" w:rsidP="003B5136">
            <w:pPr>
              <w:pStyle w:val="BodyText"/>
              <w:spacing w:before="60" w:after="60"/>
              <w:ind w:left="0" w:right="-108"/>
              <w:jc w:val="left"/>
              <w:rPr>
                <w:rFonts w:ascii="Verdana" w:hAnsi="Verdana" w:cs="Verdana"/>
                <w:sz w:val="16"/>
                <w:szCs w:val="16"/>
              </w:rPr>
            </w:pPr>
            <w:r>
              <w:rPr>
                <w:sz w:val="16"/>
                <w:szCs w:val="16"/>
              </w:rPr>
              <w:t xml:space="preserve">[Test Data] </w:t>
            </w:r>
            <w:r w:rsidRPr="006F22D0">
              <w:rPr>
                <w:sz w:val="16"/>
                <w:szCs w:val="16"/>
              </w:rPr>
              <w:t>KTRn_KTR0_E050814_2.V00</w:t>
            </w:r>
          </w:p>
        </w:tc>
        <w:tc>
          <w:tcPr>
            <w:tcW w:w="1800" w:type="dxa"/>
          </w:tcPr>
          <w:p w:rsidR="00FF19C9" w:rsidRPr="00092BAE" w:rsidRDefault="00FF19C9" w:rsidP="00A6436F">
            <w:pPr>
              <w:pStyle w:val="BodyText"/>
              <w:spacing w:before="60" w:after="60"/>
              <w:ind w:left="0" w:right="-108"/>
              <w:rPr>
                <w:rFonts w:ascii="Verdana" w:hAnsi="Verdana" w:cs="Verdana"/>
                <w:sz w:val="16"/>
                <w:szCs w:val="16"/>
              </w:rPr>
            </w:pPr>
            <w:r w:rsidRPr="003B5136">
              <w:rPr>
                <w:sz w:val="16"/>
                <w:szCs w:val="16"/>
              </w:rPr>
              <w:t>tstmks2ykab014014</w:t>
            </w:r>
          </w:p>
        </w:tc>
        <w:tc>
          <w:tcPr>
            <w:tcW w:w="3600" w:type="dxa"/>
          </w:tcPr>
          <w:p w:rsidR="00FF19C9" w:rsidRPr="00967FAA" w:rsidRDefault="00FF19C9" w:rsidP="00A6436F">
            <w:pPr>
              <w:pStyle w:val="BodyText"/>
              <w:tabs>
                <w:tab w:val="left" w:pos="2160"/>
                <w:tab w:val="right" w:leader="dot" w:pos="9017"/>
              </w:tabs>
              <w:spacing w:before="60" w:after="60"/>
              <w:ind w:left="0" w:right="-108"/>
              <w:rPr>
                <w:rFonts w:ascii="Verdana" w:hAnsi="Verdana" w:cs="Verdana"/>
                <w:color w:val="000000"/>
                <w:sz w:val="16"/>
                <w:szCs w:val="16"/>
              </w:rPr>
            </w:pPr>
            <w:r w:rsidRPr="005B7506">
              <w:rPr>
                <w:color w:val="000000"/>
                <w:sz w:val="16"/>
                <w:szCs w:val="16"/>
              </w:rPr>
              <w:t>F29EB91908977F64BAFDEF98F8A8FEA8</w:t>
            </w:r>
          </w:p>
        </w:tc>
      </w:tr>
      <w:tr w:rsidR="00FF19C9" w:rsidRPr="00595B45">
        <w:trPr>
          <w:cantSplit/>
        </w:trPr>
        <w:tc>
          <w:tcPr>
            <w:tcW w:w="846" w:type="dxa"/>
          </w:tcPr>
          <w:p w:rsidR="00FF19C9" w:rsidRPr="00645DAB" w:rsidDel="00645DAB" w:rsidRDefault="00FF19C9" w:rsidP="00A6436F">
            <w:pPr>
              <w:ind w:left="0"/>
              <w:rPr>
                <w:rFonts w:cs="Times New Roman"/>
                <w:sz w:val="16"/>
                <w:szCs w:val="16"/>
              </w:rPr>
            </w:pPr>
            <w:r>
              <w:rPr>
                <w:sz w:val="16"/>
                <w:szCs w:val="16"/>
              </w:rPr>
              <w:t>F</w:t>
            </w:r>
          </w:p>
        </w:tc>
        <w:tc>
          <w:tcPr>
            <w:tcW w:w="2610" w:type="dxa"/>
          </w:tcPr>
          <w:p w:rsidR="00FF19C9" w:rsidRDefault="00FF19C9" w:rsidP="003B5136">
            <w:pPr>
              <w:pStyle w:val="BodyText"/>
              <w:spacing w:before="60" w:after="60"/>
              <w:ind w:left="0" w:right="-108"/>
              <w:jc w:val="left"/>
              <w:rPr>
                <w:rFonts w:ascii="Verdana" w:hAnsi="Verdana" w:cs="Verdana"/>
                <w:sz w:val="16"/>
                <w:szCs w:val="16"/>
              </w:rPr>
            </w:pPr>
            <w:r>
              <w:rPr>
                <w:sz w:val="16"/>
                <w:szCs w:val="16"/>
              </w:rPr>
              <w:t xml:space="preserve">[Test Data] </w:t>
            </w:r>
            <w:r w:rsidRPr="006F22D0">
              <w:rPr>
                <w:sz w:val="16"/>
                <w:szCs w:val="16"/>
              </w:rPr>
              <w:t>KTRn_KTR0_F050814_2.V00</w:t>
            </w:r>
          </w:p>
        </w:tc>
        <w:tc>
          <w:tcPr>
            <w:tcW w:w="1800" w:type="dxa"/>
          </w:tcPr>
          <w:p w:rsidR="00FF19C9" w:rsidRPr="00092BAE" w:rsidRDefault="00FF19C9" w:rsidP="00A6436F">
            <w:pPr>
              <w:pStyle w:val="BodyText"/>
              <w:spacing w:before="60" w:after="60"/>
              <w:ind w:left="0" w:right="-108"/>
              <w:rPr>
                <w:rFonts w:ascii="Verdana" w:hAnsi="Verdana" w:cs="Verdana"/>
                <w:sz w:val="16"/>
                <w:szCs w:val="16"/>
              </w:rPr>
            </w:pPr>
            <w:r w:rsidRPr="003B5136">
              <w:rPr>
                <w:sz w:val="16"/>
                <w:szCs w:val="16"/>
              </w:rPr>
              <w:t>tstmks2ykabtn1015</w:t>
            </w:r>
          </w:p>
        </w:tc>
        <w:tc>
          <w:tcPr>
            <w:tcW w:w="3600" w:type="dxa"/>
          </w:tcPr>
          <w:p w:rsidR="00FF19C9" w:rsidRPr="00967FAA" w:rsidRDefault="00FF19C9" w:rsidP="00A6436F">
            <w:pPr>
              <w:pStyle w:val="BodyText"/>
              <w:spacing w:before="60" w:after="60"/>
              <w:ind w:left="0" w:right="-108"/>
              <w:rPr>
                <w:rFonts w:ascii="Verdana" w:hAnsi="Verdana" w:cs="Verdana"/>
                <w:color w:val="000000"/>
                <w:sz w:val="16"/>
                <w:szCs w:val="16"/>
              </w:rPr>
            </w:pPr>
            <w:r w:rsidRPr="005B7506">
              <w:rPr>
                <w:color w:val="000000"/>
                <w:sz w:val="16"/>
                <w:szCs w:val="16"/>
              </w:rPr>
              <w:t>97B6B0F7F143914CF4D0DC64BF0E46AE</w:t>
            </w:r>
          </w:p>
        </w:tc>
      </w:tr>
    </w:tbl>
    <w:p w:rsidR="00FF19C9" w:rsidRDefault="00FF19C9" w:rsidP="00DC1B08">
      <w:pPr>
        <w:pStyle w:val="NormalIndent"/>
        <w:rPr>
          <w:rFonts w:cs="Times New Roman"/>
          <w:snapToGrid w:val="0"/>
        </w:rPr>
      </w:pPr>
    </w:p>
    <w:p w:rsidR="00FF19C9" w:rsidRPr="00595B45" w:rsidRDefault="00FF19C9" w:rsidP="004117F9">
      <w:pPr>
        <w:pStyle w:val="Heading3"/>
        <w:numPr>
          <w:ilvl w:val="2"/>
          <w:numId w:val="5"/>
        </w:numPr>
        <w:tabs>
          <w:tab w:val="clear" w:pos="4341"/>
        </w:tabs>
        <w:ind w:left="0" w:firstLine="0"/>
        <w:rPr>
          <w:rFonts w:cs="Times New Roman"/>
        </w:rPr>
      </w:pPr>
      <w:bookmarkStart w:id="532" w:name="_Ref382477633"/>
      <w:r>
        <w:rPr>
          <w:b w:val="0"/>
          <w:bCs w:val="0"/>
        </w:rPr>
        <w:t>S2 Infrastructure data set</w:t>
      </w:r>
      <w:bookmarkEnd w:id="532"/>
    </w:p>
    <w:p w:rsidR="00FF19C9" w:rsidRDefault="00FF19C9" w:rsidP="004117F9">
      <w:pPr>
        <w:pStyle w:val="NormalIndent"/>
      </w:pPr>
      <w:r>
        <w:t xml:space="preserve">The S2 Infrastructure data set will be an unclassified </w:t>
      </w:r>
      <w:r w:rsidRPr="00595B45">
        <w:t>security data set</w:t>
      </w:r>
      <w:r>
        <w:t xml:space="preserve"> that references the following data:</w:t>
      </w:r>
    </w:p>
    <w:tbl>
      <w:tblPr>
        <w:tblW w:w="8226"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36"/>
        <w:gridCol w:w="1170"/>
        <w:gridCol w:w="4320"/>
      </w:tblGrid>
      <w:tr w:rsidR="00FF19C9" w:rsidRPr="00595B45">
        <w:trPr>
          <w:cantSplit/>
          <w:tblHeader/>
        </w:trPr>
        <w:tc>
          <w:tcPr>
            <w:tcW w:w="2736" w:type="dxa"/>
            <w:shd w:val="clear" w:color="auto" w:fill="E0E0E0"/>
          </w:tcPr>
          <w:p w:rsidR="00FF19C9" w:rsidRPr="004117F9" w:rsidRDefault="00FF19C9" w:rsidP="00A6436F">
            <w:pPr>
              <w:pStyle w:val="BodyText"/>
              <w:spacing w:before="60" w:after="60"/>
              <w:ind w:left="0"/>
              <w:jc w:val="left"/>
              <w:rPr>
                <w:rFonts w:ascii="Verdana" w:hAnsi="Verdana" w:cs="Verdana"/>
                <w:b/>
                <w:bCs/>
                <w:sz w:val="16"/>
                <w:szCs w:val="16"/>
              </w:rPr>
            </w:pPr>
            <w:r w:rsidRPr="004117F9">
              <w:rPr>
                <w:b/>
                <w:bCs/>
                <w:sz w:val="16"/>
                <w:szCs w:val="16"/>
              </w:rPr>
              <w:t>Parameter name</w:t>
            </w:r>
          </w:p>
        </w:tc>
        <w:tc>
          <w:tcPr>
            <w:tcW w:w="1170" w:type="dxa"/>
            <w:shd w:val="clear" w:color="auto" w:fill="E0E0E0"/>
          </w:tcPr>
          <w:p w:rsidR="00FF19C9" w:rsidRPr="004117F9" w:rsidRDefault="00FF19C9" w:rsidP="00A6436F">
            <w:pPr>
              <w:pStyle w:val="BodyText"/>
              <w:spacing w:before="60" w:after="60"/>
              <w:ind w:left="0" w:right="-108"/>
              <w:jc w:val="left"/>
              <w:rPr>
                <w:rFonts w:ascii="Verdana" w:hAnsi="Verdana" w:cs="Verdana"/>
                <w:b/>
                <w:bCs/>
                <w:sz w:val="16"/>
                <w:szCs w:val="16"/>
              </w:rPr>
            </w:pPr>
            <w:r w:rsidRPr="004117F9">
              <w:rPr>
                <w:b/>
                <w:bCs/>
                <w:sz w:val="16"/>
                <w:szCs w:val="16"/>
              </w:rPr>
              <w:t>Format</w:t>
            </w:r>
          </w:p>
        </w:tc>
        <w:tc>
          <w:tcPr>
            <w:tcW w:w="4320" w:type="dxa"/>
            <w:shd w:val="clear" w:color="auto" w:fill="E0E0E0"/>
          </w:tcPr>
          <w:p w:rsidR="00FF19C9" w:rsidRPr="004117F9" w:rsidRDefault="00FF19C9" w:rsidP="00A6436F">
            <w:pPr>
              <w:pStyle w:val="BodyText"/>
              <w:spacing w:before="60" w:after="60"/>
              <w:ind w:left="0" w:right="-108"/>
              <w:jc w:val="left"/>
              <w:rPr>
                <w:rFonts w:ascii="Verdana" w:hAnsi="Verdana" w:cs="Verdana"/>
                <w:b/>
                <w:bCs/>
                <w:sz w:val="16"/>
                <w:szCs w:val="16"/>
              </w:rPr>
            </w:pPr>
            <w:r w:rsidRPr="009F3067">
              <w:rPr>
                <w:b/>
                <w:bCs/>
                <w:sz w:val="16"/>
                <w:szCs w:val="16"/>
              </w:rPr>
              <w:t>Comment</w:t>
            </w:r>
          </w:p>
        </w:tc>
      </w:tr>
      <w:tr w:rsidR="00FF19C9" w:rsidRPr="00595B45">
        <w:trPr>
          <w:cantSplit/>
        </w:trPr>
        <w:tc>
          <w:tcPr>
            <w:tcW w:w="2736" w:type="dxa"/>
          </w:tcPr>
          <w:p w:rsidR="00FF19C9" w:rsidRPr="004117F9" w:rsidRDefault="00FF19C9" w:rsidP="00A6436F">
            <w:pPr>
              <w:pStyle w:val="BodyText"/>
              <w:spacing w:before="60" w:after="60"/>
              <w:ind w:left="0"/>
              <w:jc w:val="left"/>
              <w:rPr>
                <w:rFonts w:ascii="Verdana" w:hAnsi="Verdana" w:cs="Verdana"/>
                <w:sz w:val="16"/>
                <w:szCs w:val="16"/>
              </w:rPr>
            </w:pPr>
            <w:r w:rsidRPr="009F3067">
              <w:rPr>
                <w:sz w:val="16"/>
                <w:szCs w:val="16"/>
              </w:rPr>
              <w:t>S2 KEK Key</w:t>
            </w:r>
          </w:p>
        </w:tc>
        <w:tc>
          <w:tcPr>
            <w:tcW w:w="1170" w:type="dxa"/>
          </w:tcPr>
          <w:p w:rsidR="00FF19C9" w:rsidRPr="004117F9" w:rsidRDefault="00FF19C9" w:rsidP="00A6436F">
            <w:pPr>
              <w:pStyle w:val="BodyText"/>
              <w:spacing w:before="60" w:after="60"/>
              <w:ind w:left="0" w:right="-108"/>
              <w:jc w:val="left"/>
              <w:rPr>
                <w:rFonts w:ascii="Verdana" w:hAnsi="Verdana" w:cs="Verdana"/>
                <w:sz w:val="16"/>
                <w:szCs w:val="16"/>
              </w:rPr>
            </w:pPr>
            <w:r w:rsidRPr="009F3067">
              <w:rPr>
                <w:sz w:val="16"/>
                <w:szCs w:val="16"/>
              </w:rPr>
              <w:t>Key reference</w:t>
            </w:r>
          </w:p>
        </w:tc>
        <w:tc>
          <w:tcPr>
            <w:tcW w:w="4320" w:type="dxa"/>
          </w:tcPr>
          <w:p w:rsidR="00FF19C9" w:rsidRPr="004117F9" w:rsidRDefault="00FF19C9" w:rsidP="00A6436F">
            <w:pPr>
              <w:pStyle w:val="BodyText"/>
              <w:spacing w:before="60" w:after="60"/>
              <w:ind w:left="0" w:right="-108"/>
              <w:jc w:val="left"/>
              <w:rPr>
                <w:rFonts w:ascii="Verdana" w:hAnsi="Verdana" w:cs="Verdana"/>
                <w:sz w:val="16"/>
                <w:szCs w:val="16"/>
              </w:rPr>
            </w:pPr>
            <w:r w:rsidRPr="009F3067">
              <w:rPr>
                <w:sz w:val="16"/>
                <w:szCs w:val="16"/>
              </w:rPr>
              <w:t>3DES key (16 bytes)</w:t>
            </w:r>
          </w:p>
        </w:tc>
      </w:tr>
      <w:tr w:rsidR="00FF19C9" w:rsidRPr="00595B45">
        <w:trPr>
          <w:cantSplit/>
        </w:trPr>
        <w:tc>
          <w:tcPr>
            <w:tcW w:w="2736" w:type="dxa"/>
          </w:tcPr>
          <w:p w:rsidR="00FF19C9" w:rsidRPr="004117F9" w:rsidRDefault="00FF19C9" w:rsidP="00A6436F">
            <w:pPr>
              <w:pStyle w:val="BodyText"/>
              <w:spacing w:before="60" w:after="60"/>
              <w:ind w:left="0"/>
              <w:jc w:val="left"/>
              <w:rPr>
                <w:rFonts w:ascii="Verdana" w:hAnsi="Verdana" w:cs="Verdana"/>
                <w:sz w:val="16"/>
                <w:szCs w:val="16"/>
              </w:rPr>
            </w:pPr>
            <w:r w:rsidRPr="009F3067">
              <w:rPr>
                <w:sz w:val="16"/>
                <w:szCs w:val="16"/>
              </w:rPr>
              <w:t>S2 SAM Auth Key</w:t>
            </w:r>
            <w:r w:rsidRPr="009F3067">
              <w:rPr>
                <w:sz w:val="16"/>
                <w:szCs w:val="16"/>
              </w:rPr>
              <w:tab/>
            </w:r>
          </w:p>
        </w:tc>
        <w:tc>
          <w:tcPr>
            <w:tcW w:w="1170" w:type="dxa"/>
          </w:tcPr>
          <w:p w:rsidR="00FF19C9" w:rsidRPr="004117F9" w:rsidRDefault="00FF19C9" w:rsidP="00A6436F">
            <w:pPr>
              <w:pStyle w:val="BodyText"/>
              <w:spacing w:before="60" w:after="60"/>
              <w:ind w:left="0" w:right="-108"/>
              <w:jc w:val="left"/>
              <w:rPr>
                <w:rFonts w:ascii="Verdana" w:hAnsi="Verdana" w:cs="Verdana"/>
                <w:sz w:val="16"/>
                <w:szCs w:val="16"/>
              </w:rPr>
            </w:pPr>
            <w:r w:rsidRPr="009F3067">
              <w:rPr>
                <w:sz w:val="16"/>
                <w:szCs w:val="16"/>
              </w:rPr>
              <w:t>Key reference</w:t>
            </w:r>
          </w:p>
        </w:tc>
        <w:tc>
          <w:tcPr>
            <w:tcW w:w="4320" w:type="dxa"/>
          </w:tcPr>
          <w:p w:rsidR="00FF19C9" w:rsidRPr="004117F9" w:rsidRDefault="00FF19C9" w:rsidP="00A6436F">
            <w:pPr>
              <w:pStyle w:val="BodyText"/>
              <w:spacing w:before="60" w:after="60"/>
              <w:ind w:left="0" w:right="-108"/>
              <w:jc w:val="left"/>
              <w:rPr>
                <w:rFonts w:ascii="Verdana" w:hAnsi="Verdana" w:cs="Verdana"/>
                <w:sz w:val="16"/>
                <w:szCs w:val="16"/>
              </w:rPr>
            </w:pPr>
            <w:r w:rsidRPr="004117F9">
              <w:rPr>
                <w:sz w:val="16"/>
                <w:szCs w:val="16"/>
              </w:rPr>
              <w:t>DES Key (8 bytes)</w:t>
            </w:r>
          </w:p>
        </w:tc>
      </w:tr>
      <w:tr w:rsidR="00FF19C9" w:rsidRPr="00595B45">
        <w:trPr>
          <w:cantSplit/>
        </w:trPr>
        <w:tc>
          <w:tcPr>
            <w:tcW w:w="2736" w:type="dxa"/>
          </w:tcPr>
          <w:p w:rsidR="00FF19C9" w:rsidRPr="00C453C5" w:rsidRDefault="00FF19C9" w:rsidP="00A6436F">
            <w:pPr>
              <w:pStyle w:val="BodyText"/>
              <w:spacing w:before="60" w:after="60"/>
              <w:ind w:left="0"/>
              <w:jc w:val="left"/>
              <w:rPr>
                <w:rFonts w:ascii="Verdana" w:hAnsi="Verdana" w:cs="Verdana"/>
                <w:sz w:val="16"/>
                <w:szCs w:val="16"/>
              </w:rPr>
            </w:pPr>
            <w:r w:rsidRPr="00C453C5">
              <w:rPr>
                <w:sz w:val="16"/>
                <w:szCs w:val="16"/>
              </w:rPr>
              <w:t>S2 KTRn Cryptogram for all R/W modules</w:t>
            </w:r>
          </w:p>
        </w:tc>
        <w:tc>
          <w:tcPr>
            <w:tcW w:w="1170" w:type="dxa"/>
          </w:tcPr>
          <w:p w:rsidR="00FF19C9" w:rsidRPr="00C453C5" w:rsidRDefault="00FF19C9" w:rsidP="00A6436F">
            <w:pPr>
              <w:pStyle w:val="BodyText"/>
              <w:spacing w:before="60" w:after="60"/>
              <w:ind w:left="0" w:right="-108"/>
              <w:jc w:val="left"/>
              <w:rPr>
                <w:rFonts w:ascii="Verdana" w:hAnsi="Verdana" w:cs="Verdana"/>
                <w:sz w:val="16"/>
                <w:szCs w:val="16"/>
              </w:rPr>
            </w:pPr>
            <w:r>
              <w:rPr>
                <w:sz w:val="16"/>
                <w:szCs w:val="16"/>
              </w:rPr>
              <w:t>387 B</w:t>
            </w:r>
            <w:r w:rsidRPr="00C453C5">
              <w:rPr>
                <w:sz w:val="16"/>
                <w:szCs w:val="16"/>
              </w:rPr>
              <w:t>ytes</w:t>
            </w:r>
          </w:p>
        </w:tc>
        <w:tc>
          <w:tcPr>
            <w:tcW w:w="4320" w:type="dxa"/>
          </w:tcPr>
          <w:p w:rsidR="00FF19C9" w:rsidRDefault="00FF19C9" w:rsidP="00E44C56">
            <w:pPr>
              <w:pStyle w:val="BodyText"/>
              <w:spacing w:before="60" w:after="60"/>
              <w:ind w:left="0" w:right="-108"/>
              <w:jc w:val="left"/>
              <w:rPr>
                <w:rFonts w:ascii="Verdana" w:hAnsi="Verdana" w:cs="Verdana"/>
                <w:sz w:val="16"/>
                <w:szCs w:val="16"/>
              </w:rPr>
            </w:pPr>
            <w:r w:rsidRPr="00C453C5">
              <w:rPr>
                <w:sz w:val="16"/>
                <w:szCs w:val="16"/>
              </w:rPr>
              <w:t>Also referred to as [[KTRn]KTR0_</w:t>
            </w:r>
            <w:r>
              <w:rPr>
                <w:sz w:val="16"/>
                <w:szCs w:val="16"/>
              </w:rPr>
              <w:t>r</w:t>
            </w:r>
            <w:r w:rsidRPr="00C453C5">
              <w:rPr>
                <w:sz w:val="16"/>
                <w:szCs w:val="16"/>
              </w:rPr>
              <w:t>v]KEK</w:t>
            </w:r>
          </w:p>
          <w:p w:rsidR="00FF19C9" w:rsidRPr="004117F9" w:rsidRDefault="00FF19C9" w:rsidP="00A6436F">
            <w:pPr>
              <w:pStyle w:val="BodyText"/>
              <w:spacing w:before="60" w:after="60"/>
              <w:ind w:left="0" w:right="-108"/>
              <w:jc w:val="left"/>
              <w:rPr>
                <w:rFonts w:ascii="Verdana" w:hAnsi="Verdana" w:cs="Verdana"/>
                <w:sz w:val="16"/>
                <w:szCs w:val="16"/>
              </w:rPr>
            </w:pPr>
          </w:p>
        </w:tc>
      </w:tr>
      <w:tr w:rsidR="00FF19C9" w:rsidRPr="00595B45">
        <w:trPr>
          <w:cantSplit/>
        </w:trPr>
        <w:tc>
          <w:tcPr>
            <w:tcW w:w="2736" w:type="dxa"/>
          </w:tcPr>
          <w:p w:rsidR="00FF19C9" w:rsidRPr="00D63389" w:rsidRDefault="00FF19C9" w:rsidP="00E44C56">
            <w:pPr>
              <w:pStyle w:val="BodyText"/>
              <w:spacing w:before="60" w:after="60"/>
              <w:ind w:left="0"/>
              <w:jc w:val="left"/>
              <w:rPr>
                <w:rFonts w:ascii="Verdana" w:hAnsi="Verdana" w:cs="Verdana"/>
                <w:sz w:val="16"/>
                <w:szCs w:val="16"/>
              </w:rPr>
            </w:pPr>
            <w:r w:rsidRPr="00C453C5">
              <w:rPr>
                <w:sz w:val="16"/>
                <w:szCs w:val="16"/>
              </w:rPr>
              <w:t>S2 KABi Key</w:t>
            </w:r>
          </w:p>
        </w:tc>
        <w:tc>
          <w:tcPr>
            <w:tcW w:w="1170" w:type="dxa"/>
          </w:tcPr>
          <w:p w:rsidR="00FF19C9" w:rsidRPr="00D63389" w:rsidRDefault="00FF19C9" w:rsidP="00E44C56">
            <w:pPr>
              <w:pStyle w:val="BodyText"/>
              <w:spacing w:before="60" w:after="60"/>
              <w:ind w:left="0" w:right="-108"/>
              <w:jc w:val="left"/>
              <w:rPr>
                <w:rFonts w:ascii="Verdana" w:hAnsi="Verdana" w:cs="Verdana"/>
                <w:sz w:val="16"/>
                <w:szCs w:val="16"/>
              </w:rPr>
            </w:pPr>
            <w:r w:rsidRPr="00D63389">
              <w:rPr>
                <w:sz w:val="16"/>
                <w:szCs w:val="16"/>
              </w:rPr>
              <w:t>Key reference</w:t>
            </w:r>
          </w:p>
        </w:tc>
        <w:tc>
          <w:tcPr>
            <w:tcW w:w="4320" w:type="dxa"/>
          </w:tcPr>
          <w:p w:rsidR="00FF19C9" w:rsidRPr="00D63389" w:rsidRDefault="00FF19C9" w:rsidP="00E44C56">
            <w:pPr>
              <w:pStyle w:val="BodyText"/>
              <w:spacing w:before="60" w:after="60"/>
              <w:ind w:left="0" w:right="-108"/>
              <w:jc w:val="left"/>
              <w:rPr>
                <w:rFonts w:ascii="Verdana" w:hAnsi="Verdana" w:cs="Verdana"/>
                <w:sz w:val="16"/>
                <w:szCs w:val="16"/>
              </w:rPr>
            </w:pPr>
            <w:r w:rsidRPr="00C453C5">
              <w:rPr>
                <w:sz w:val="16"/>
                <w:szCs w:val="16"/>
              </w:rPr>
              <w:t>3DES key (16 bytes)</w:t>
            </w:r>
          </w:p>
        </w:tc>
      </w:tr>
      <w:tr w:rsidR="00FF19C9" w:rsidRPr="00595B45">
        <w:trPr>
          <w:cantSplit/>
        </w:trPr>
        <w:tc>
          <w:tcPr>
            <w:tcW w:w="2736" w:type="dxa"/>
          </w:tcPr>
          <w:p w:rsidR="00FF19C9" w:rsidRPr="00D63389" w:rsidRDefault="00FF19C9" w:rsidP="00E44C56">
            <w:pPr>
              <w:pStyle w:val="BodyText"/>
              <w:spacing w:before="60" w:after="60"/>
              <w:ind w:left="0"/>
              <w:jc w:val="left"/>
              <w:rPr>
                <w:rFonts w:ascii="Verdana" w:hAnsi="Verdana" w:cs="Verdana"/>
                <w:sz w:val="16"/>
                <w:szCs w:val="16"/>
              </w:rPr>
            </w:pPr>
            <w:r w:rsidRPr="00C453C5">
              <w:rPr>
                <w:sz w:val="16"/>
                <w:szCs w:val="16"/>
              </w:rPr>
              <w:t>S2 R/W Module KABi Cryptogram</w:t>
            </w:r>
          </w:p>
        </w:tc>
        <w:tc>
          <w:tcPr>
            <w:tcW w:w="1170" w:type="dxa"/>
          </w:tcPr>
          <w:p w:rsidR="00FF19C9" w:rsidRPr="00D63389" w:rsidRDefault="00FF19C9" w:rsidP="00E44C56">
            <w:pPr>
              <w:pStyle w:val="BodyText"/>
              <w:spacing w:before="60" w:after="60"/>
              <w:ind w:left="0" w:right="-108"/>
              <w:jc w:val="left"/>
              <w:rPr>
                <w:rFonts w:ascii="Verdana" w:hAnsi="Verdana" w:cs="Verdana"/>
                <w:sz w:val="16"/>
                <w:szCs w:val="16"/>
              </w:rPr>
            </w:pPr>
            <w:r w:rsidRPr="00D63389">
              <w:rPr>
                <w:sz w:val="16"/>
                <w:szCs w:val="16"/>
              </w:rPr>
              <w:t>24 Bytes</w:t>
            </w:r>
          </w:p>
        </w:tc>
        <w:tc>
          <w:tcPr>
            <w:tcW w:w="4320" w:type="dxa"/>
          </w:tcPr>
          <w:p w:rsidR="00FF19C9" w:rsidRPr="00D63389" w:rsidRDefault="00FF19C9" w:rsidP="00E44C56">
            <w:pPr>
              <w:pStyle w:val="BodyText"/>
              <w:spacing w:before="60" w:after="60"/>
              <w:ind w:left="0" w:right="-108"/>
              <w:jc w:val="left"/>
              <w:rPr>
                <w:rFonts w:ascii="Verdana" w:hAnsi="Verdana" w:cs="Verdana"/>
                <w:sz w:val="16"/>
                <w:szCs w:val="16"/>
              </w:rPr>
            </w:pPr>
            <w:r w:rsidRPr="00C453C5">
              <w:rPr>
                <w:sz w:val="16"/>
                <w:szCs w:val="16"/>
              </w:rPr>
              <w:t>Also referred to as [[KABi]KTRn]KEK</w:t>
            </w:r>
          </w:p>
        </w:tc>
      </w:tr>
      <w:tr w:rsidR="00FF19C9" w:rsidRPr="00595B45">
        <w:trPr>
          <w:cantSplit/>
        </w:trPr>
        <w:tc>
          <w:tcPr>
            <w:tcW w:w="2736" w:type="dxa"/>
          </w:tcPr>
          <w:p w:rsidR="00FF19C9" w:rsidRPr="00D63389" w:rsidRDefault="00FF19C9" w:rsidP="00E44C56">
            <w:pPr>
              <w:pStyle w:val="BodyText"/>
              <w:spacing w:before="60" w:after="60"/>
              <w:ind w:left="0"/>
              <w:jc w:val="left"/>
              <w:rPr>
                <w:rFonts w:ascii="Verdana" w:hAnsi="Verdana" w:cs="Verdana"/>
                <w:sz w:val="16"/>
                <w:szCs w:val="16"/>
              </w:rPr>
            </w:pPr>
            <w:r w:rsidRPr="00C453C5">
              <w:rPr>
                <w:sz w:val="16"/>
                <w:szCs w:val="16"/>
              </w:rPr>
              <w:t>S2 L1 SAM KABi Cryptogram</w:t>
            </w:r>
          </w:p>
        </w:tc>
        <w:tc>
          <w:tcPr>
            <w:tcW w:w="1170" w:type="dxa"/>
          </w:tcPr>
          <w:p w:rsidR="00FF19C9" w:rsidRPr="00D63389" w:rsidRDefault="00FF19C9" w:rsidP="00E44C56">
            <w:pPr>
              <w:pStyle w:val="BodyText"/>
              <w:spacing w:before="60" w:after="60"/>
              <w:ind w:left="0" w:right="-108"/>
              <w:jc w:val="left"/>
              <w:rPr>
                <w:rFonts w:ascii="Verdana" w:hAnsi="Verdana" w:cs="Verdana"/>
                <w:sz w:val="16"/>
                <w:szCs w:val="16"/>
              </w:rPr>
            </w:pPr>
            <w:r w:rsidRPr="00C453C5">
              <w:rPr>
                <w:sz w:val="16"/>
                <w:szCs w:val="16"/>
              </w:rPr>
              <w:t>16 bytes</w:t>
            </w:r>
          </w:p>
        </w:tc>
        <w:tc>
          <w:tcPr>
            <w:tcW w:w="4320" w:type="dxa"/>
          </w:tcPr>
          <w:p w:rsidR="00FF19C9" w:rsidRPr="00D63389" w:rsidRDefault="00FF19C9" w:rsidP="00E44C56">
            <w:pPr>
              <w:pStyle w:val="BodyText"/>
              <w:spacing w:before="60" w:after="60"/>
              <w:ind w:left="0" w:right="-108"/>
              <w:jc w:val="left"/>
              <w:rPr>
                <w:rFonts w:ascii="Verdana" w:hAnsi="Verdana" w:cs="Verdana"/>
                <w:sz w:val="16"/>
                <w:szCs w:val="16"/>
              </w:rPr>
            </w:pPr>
            <w:r w:rsidRPr="00D63389">
              <w:rPr>
                <w:sz w:val="16"/>
                <w:szCs w:val="16"/>
              </w:rPr>
              <w:t>Also referred to as</w:t>
            </w:r>
            <w:r w:rsidRPr="00C453C5">
              <w:rPr>
                <w:sz w:val="16"/>
                <w:szCs w:val="16"/>
              </w:rPr>
              <w:t xml:space="preserve"> [KABi]KEK</w:t>
            </w:r>
          </w:p>
        </w:tc>
      </w:tr>
      <w:tr w:rsidR="00FF19C9" w:rsidRPr="00595B45">
        <w:trPr>
          <w:cantSplit/>
        </w:trPr>
        <w:tc>
          <w:tcPr>
            <w:tcW w:w="2736" w:type="dxa"/>
          </w:tcPr>
          <w:p w:rsidR="00FF19C9" w:rsidRPr="00D63389" w:rsidRDefault="00FF19C9" w:rsidP="00E44C56">
            <w:pPr>
              <w:pStyle w:val="BodyText"/>
              <w:spacing w:before="60" w:after="60"/>
              <w:ind w:left="0"/>
              <w:jc w:val="left"/>
              <w:rPr>
                <w:rFonts w:ascii="Verdana" w:hAnsi="Verdana" w:cs="Verdana"/>
                <w:sz w:val="16"/>
                <w:szCs w:val="16"/>
              </w:rPr>
            </w:pPr>
            <w:r w:rsidRPr="00C453C5">
              <w:rPr>
                <w:sz w:val="16"/>
                <w:szCs w:val="16"/>
              </w:rPr>
              <w:t>S2 Combined KABi Cryptogram</w:t>
            </w:r>
          </w:p>
        </w:tc>
        <w:tc>
          <w:tcPr>
            <w:tcW w:w="1170" w:type="dxa"/>
          </w:tcPr>
          <w:p w:rsidR="00FF19C9" w:rsidRPr="00D63389" w:rsidRDefault="00FF19C9" w:rsidP="00E44C56">
            <w:pPr>
              <w:pStyle w:val="BodyText"/>
              <w:spacing w:before="60" w:after="60"/>
              <w:ind w:left="0" w:right="-108"/>
              <w:jc w:val="left"/>
              <w:rPr>
                <w:rFonts w:ascii="Verdana" w:hAnsi="Verdana" w:cs="Verdana"/>
                <w:sz w:val="16"/>
                <w:szCs w:val="16"/>
              </w:rPr>
            </w:pPr>
            <w:r w:rsidRPr="00C453C5">
              <w:rPr>
                <w:sz w:val="16"/>
                <w:szCs w:val="16"/>
              </w:rPr>
              <w:t>43 bytes</w:t>
            </w:r>
          </w:p>
        </w:tc>
        <w:tc>
          <w:tcPr>
            <w:tcW w:w="4320" w:type="dxa"/>
          </w:tcPr>
          <w:p w:rsidR="00FF19C9" w:rsidRPr="00D63389" w:rsidRDefault="00FF19C9" w:rsidP="00E44C56">
            <w:pPr>
              <w:pStyle w:val="BodyText"/>
              <w:spacing w:before="60" w:after="60"/>
              <w:ind w:left="0" w:right="-108"/>
              <w:jc w:val="left"/>
              <w:rPr>
                <w:rFonts w:ascii="Verdana" w:hAnsi="Verdana" w:cs="Verdana"/>
                <w:sz w:val="16"/>
                <w:szCs w:val="16"/>
              </w:rPr>
            </w:pPr>
            <w:r w:rsidRPr="00D63389">
              <w:rPr>
                <w:sz w:val="16"/>
                <w:szCs w:val="16"/>
              </w:rPr>
              <w:t xml:space="preserve">Also referred to as </w:t>
            </w:r>
            <w:r>
              <w:rPr>
                <w:sz w:val="16"/>
                <w:szCs w:val="16"/>
              </w:rPr>
              <w:t>“</w:t>
            </w:r>
            <w:r w:rsidRPr="00C453C5">
              <w:rPr>
                <w:sz w:val="16"/>
                <w:szCs w:val="16"/>
              </w:rPr>
              <w:t>[[KABi]KTRn]KEK and [KABi]KEK</w:t>
            </w:r>
            <w:r>
              <w:rPr>
                <w:sz w:val="16"/>
                <w:szCs w:val="16"/>
              </w:rPr>
              <w:t>”</w:t>
            </w:r>
          </w:p>
        </w:tc>
      </w:tr>
    </w:tbl>
    <w:p w:rsidR="00FF19C9" w:rsidRDefault="00FF19C9" w:rsidP="004117F9">
      <w:pPr>
        <w:pStyle w:val="NormalIndent"/>
        <w:rPr>
          <w:rFonts w:cs="Times New Roman"/>
        </w:rPr>
      </w:pPr>
    </w:p>
    <w:p w:rsidR="00FF19C9" w:rsidRPr="00595B45" w:rsidRDefault="00FF19C9" w:rsidP="004117F9">
      <w:pPr>
        <w:pStyle w:val="NormalIndent"/>
        <w:rPr>
          <w:rFonts w:cs="Times New Roman"/>
        </w:rPr>
      </w:pPr>
      <w:r w:rsidRPr="00595B45">
        <w:t>Note that the following are the test key values</w:t>
      </w:r>
      <w:r>
        <w:t>:</w:t>
      </w:r>
    </w:p>
    <w:tbl>
      <w:tblPr>
        <w:tblW w:w="8406"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1"/>
        <w:gridCol w:w="1845"/>
        <w:gridCol w:w="4860"/>
      </w:tblGrid>
      <w:tr w:rsidR="00FF19C9" w:rsidRPr="00595B45">
        <w:trPr>
          <w:cantSplit/>
          <w:tblHeader/>
        </w:trPr>
        <w:tc>
          <w:tcPr>
            <w:tcW w:w="1701" w:type="dxa"/>
            <w:shd w:val="clear" w:color="auto" w:fill="E0E0E0"/>
          </w:tcPr>
          <w:p w:rsidR="00FF19C9" w:rsidRPr="00595B45" w:rsidRDefault="00FF19C9" w:rsidP="00A6436F">
            <w:pPr>
              <w:pStyle w:val="BodyText"/>
              <w:spacing w:before="60" w:after="60"/>
              <w:ind w:left="0" w:right="-108"/>
              <w:rPr>
                <w:rFonts w:ascii="Verdana" w:hAnsi="Verdana" w:cs="Verdana"/>
                <w:b/>
                <w:bCs/>
                <w:sz w:val="16"/>
                <w:szCs w:val="16"/>
              </w:rPr>
            </w:pPr>
            <w:r w:rsidRPr="00595B45">
              <w:rPr>
                <w:b/>
                <w:bCs/>
                <w:sz w:val="16"/>
                <w:szCs w:val="16"/>
              </w:rPr>
              <w:t>Parameter name</w:t>
            </w:r>
          </w:p>
        </w:tc>
        <w:tc>
          <w:tcPr>
            <w:tcW w:w="1845" w:type="dxa"/>
            <w:shd w:val="clear" w:color="auto" w:fill="E0E0E0"/>
          </w:tcPr>
          <w:p w:rsidR="00FF19C9" w:rsidRPr="001710B2" w:rsidRDefault="00FF19C9" w:rsidP="00A6436F">
            <w:pPr>
              <w:pStyle w:val="BodyText"/>
              <w:spacing w:before="60" w:after="60"/>
              <w:ind w:left="0" w:right="-108"/>
              <w:rPr>
                <w:rFonts w:ascii="Verdana" w:hAnsi="Verdana" w:cs="Verdana"/>
                <w:b/>
                <w:bCs/>
                <w:sz w:val="16"/>
                <w:szCs w:val="16"/>
              </w:rPr>
            </w:pPr>
            <w:r w:rsidRPr="00253438">
              <w:rPr>
                <w:b/>
                <w:bCs/>
                <w:sz w:val="16"/>
                <w:szCs w:val="16"/>
              </w:rPr>
              <w:t>Key Id</w:t>
            </w:r>
          </w:p>
        </w:tc>
        <w:tc>
          <w:tcPr>
            <w:tcW w:w="4860" w:type="dxa"/>
            <w:shd w:val="clear" w:color="auto" w:fill="E0E0E0"/>
          </w:tcPr>
          <w:p w:rsidR="00FF19C9" w:rsidRPr="00595B45" w:rsidRDefault="00FF19C9" w:rsidP="00A6436F">
            <w:pPr>
              <w:pStyle w:val="BodyText"/>
              <w:spacing w:before="60" w:after="60"/>
              <w:ind w:left="0" w:right="-108"/>
              <w:rPr>
                <w:rFonts w:ascii="Verdana" w:hAnsi="Verdana" w:cs="Verdana"/>
                <w:b/>
                <w:bCs/>
                <w:sz w:val="16"/>
                <w:szCs w:val="16"/>
              </w:rPr>
            </w:pPr>
            <w:r w:rsidRPr="00595B45">
              <w:rPr>
                <w:b/>
                <w:bCs/>
                <w:sz w:val="16"/>
                <w:szCs w:val="16"/>
              </w:rPr>
              <w:t>Value</w:t>
            </w:r>
          </w:p>
        </w:tc>
      </w:tr>
      <w:tr w:rsidR="00FF19C9" w:rsidRPr="00595B45">
        <w:trPr>
          <w:cantSplit/>
        </w:trPr>
        <w:tc>
          <w:tcPr>
            <w:tcW w:w="1701" w:type="dxa"/>
          </w:tcPr>
          <w:p w:rsidR="00FF19C9" w:rsidRPr="00595B45" w:rsidRDefault="00FF19C9" w:rsidP="00A6436F">
            <w:pPr>
              <w:pStyle w:val="BodyText"/>
              <w:spacing w:before="60" w:after="60"/>
              <w:ind w:left="0" w:right="-108"/>
              <w:rPr>
                <w:rFonts w:ascii="Verdana" w:hAnsi="Verdana" w:cs="Verdana"/>
                <w:sz w:val="16"/>
                <w:szCs w:val="16"/>
              </w:rPr>
            </w:pPr>
            <w:r w:rsidRPr="004117F9">
              <w:rPr>
                <w:sz w:val="16"/>
                <w:szCs w:val="16"/>
              </w:rPr>
              <w:t>S2 KEK Key</w:t>
            </w:r>
          </w:p>
        </w:tc>
        <w:tc>
          <w:tcPr>
            <w:tcW w:w="1845" w:type="dxa"/>
          </w:tcPr>
          <w:p w:rsidR="00FF19C9" w:rsidRDefault="00FF19C9">
            <w:pPr>
              <w:tabs>
                <w:tab w:val="left" w:pos="855"/>
              </w:tabs>
              <w:ind w:left="0"/>
              <w:rPr>
                <w:rFonts w:cs="Times New Roman"/>
                <w:sz w:val="16"/>
                <w:szCs w:val="16"/>
              </w:rPr>
            </w:pPr>
            <w:r w:rsidRPr="006F22D0">
              <w:rPr>
                <w:sz w:val="16"/>
                <w:szCs w:val="16"/>
              </w:rPr>
              <w:t>tstmks2ykektls255</w:t>
            </w:r>
          </w:p>
        </w:tc>
        <w:tc>
          <w:tcPr>
            <w:tcW w:w="4860" w:type="dxa"/>
          </w:tcPr>
          <w:p w:rsidR="00FF19C9" w:rsidRPr="00595B45" w:rsidRDefault="00FF19C9" w:rsidP="00A6436F">
            <w:pPr>
              <w:pStyle w:val="BodyText"/>
              <w:spacing w:before="60" w:after="60"/>
              <w:ind w:left="0" w:right="-108"/>
              <w:rPr>
                <w:rFonts w:ascii="Verdana" w:hAnsi="Verdana" w:cs="Verdana"/>
                <w:sz w:val="16"/>
                <w:szCs w:val="16"/>
              </w:rPr>
            </w:pPr>
            <w:r>
              <w:rPr>
                <w:sz w:val="16"/>
                <w:szCs w:val="16"/>
              </w:rPr>
              <w:t>[Test Data]</w:t>
            </w:r>
            <w:r>
              <w:t xml:space="preserve"> </w:t>
            </w:r>
            <w:r w:rsidRPr="006F22D0">
              <w:rPr>
                <w:sz w:val="16"/>
                <w:szCs w:val="16"/>
              </w:rPr>
              <w:t>tstmks2ykektls255_zmk_kcv_5A709E59.bin</w:t>
            </w:r>
          </w:p>
        </w:tc>
      </w:tr>
      <w:tr w:rsidR="00FF19C9" w:rsidRPr="00595B45">
        <w:trPr>
          <w:cantSplit/>
        </w:trPr>
        <w:tc>
          <w:tcPr>
            <w:tcW w:w="1701" w:type="dxa"/>
          </w:tcPr>
          <w:p w:rsidR="00FF19C9" w:rsidRPr="00595B45" w:rsidRDefault="00FF19C9" w:rsidP="00A6436F">
            <w:pPr>
              <w:pStyle w:val="BodyText"/>
              <w:spacing w:before="60" w:after="60"/>
              <w:ind w:left="0" w:right="-108"/>
              <w:rPr>
                <w:rFonts w:ascii="Verdana" w:hAnsi="Verdana" w:cs="Verdana"/>
                <w:sz w:val="16"/>
                <w:szCs w:val="16"/>
              </w:rPr>
            </w:pPr>
            <w:r w:rsidRPr="004117F9">
              <w:rPr>
                <w:sz w:val="16"/>
                <w:szCs w:val="16"/>
              </w:rPr>
              <w:t>S2 SAM Auth Key</w:t>
            </w:r>
          </w:p>
        </w:tc>
        <w:tc>
          <w:tcPr>
            <w:tcW w:w="1845" w:type="dxa"/>
          </w:tcPr>
          <w:p w:rsidR="00FF19C9" w:rsidRDefault="00FF19C9" w:rsidP="00A6436F">
            <w:pPr>
              <w:ind w:left="0"/>
              <w:rPr>
                <w:rFonts w:cs="Times New Roman"/>
                <w:sz w:val="16"/>
                <w:szCs w:val="16"/>
              </w:rPr>
            </w:pPr>
            <w:r w:rsidRPr="006F22D0">
              <w:rPr>
                <w:sz w:val="16"/>
                <w:szCs w:val="16"/>
              </w:rPr>
              <w:t>tstiks2yde2tls255</w:t>
            </w:r>
          </w:p>
        </w:tc>
        <w:tc>
          <w:tcPr>
            <w:tcW w:w="4860" w:type="dxa"/>
          </w:tcPr>
          <w:p w:rsidR="00FF19C9" w:rsidRPr="00595B45" w:rsidRDefault="00FF19C9" w:rsidP="00A6436F">
            <w:pPr>
              <w:pStyle w:val="BodyText"/>
              <w:spacing w:before="60" w:after="60"/>
              <w:ind w:left="0" w:right="-108"/>
              <w:rPr>
                <w:rFonts w:ascii="Verdana" w:hAnsi="Verdana" w:cs="Verdana"/>
                <w:sz w:val="16"/>
                <w:szCs w:val="16"/>
              </w:rPr>
            </w:pPr>
            <w:r>
              <w:rPr>
                <w:sz w:val="16"/>
                <w:szCs w:val="16"/>
              </w:rPr>
              <w:t>[Test Data]</w:t>
            </w:r>
            <w:r>
              <w:t xml:space="preserve"> </w:t>
            </w:r>
            <w:r w:rsidRPr="006F22D0">
              <w:rPr>
                <w:sz w:val="16"/>
                <w:szCs w:val="16"/>
              </w:rPr>
              <w:t>tstiks2yde2tls255_zmk_kcv_72234ACE.bin</w:t>
            </w:r>
          </w:p>
        </w:tc>
      </w:tr>
      <w:tr w:rsidR="00FF19C9" w:rsidRPr="00595B45">
        <w:trPr>
          <w:cantSplit/>
        </w:trPr>
        <w:tc>
          <w:tcPr>
            <w:tcW w:w="1701" w:type="dxa"/>
          </w:tcPr>
          <w:p w:rsidR="00FF19C9" w:rsidRPr="004117F9" w:rsidRDefault="00FF19C9" w:rsidP="00A6436F">
            <w:pPr>
              <w:pStyle w:val="BodyText"/>
              <w:spacing w:before="60" w:after="60"/>
              <w:ind w:left="0" w:right="-108"/>
              <w:rPr>
                <w:rFonts w:ascii="Verdana" w:hAnsi="Verdana" w:cs="Verdana"/>
                <w:sz w:val="16"/>
                <w:szCs w:val="16"/>
              </w:rPr>
            </w:pPr>
            <w:r w:rsidRPr="00C453C5">
              <w:rPr>
                <w:sz w:val="16"/>
                <w:szCs w:val="16"/>
              </w:rPr>
              <w:t>S2 KABi Key</w:t>
            </w:r>
          </w:p>
        </w:tc>
        <w:tc>
          <w:tcPr>
            <w:tcW w:w="1845" w:type="dxa"/>
          </w:tcPr>
          <w:p w:rsidR="00FF19C9" w:rsidRDefault="00FF19C9" w:rsidP="00A6436F">
            <w:pPr>
              <w:ind w:left="0"/>
              <w:rPr>
                <w:rFonts w:cs="Times New Roman"/>
                <w:sz w:val="16"/>
                <w:szCs w:val="16"/>
              </w:rPr>
            </w:pPr>
            <w:r w:rsidRPr="006F22D0">
              <w:rPr>
                <w:sz w:val="16"/>
                <w:szCs w:val="16"/>
              </w:rPr>
              <w:t>tstmks2ykbitls000</w:t>
            </w:r>
          </w:p>
        </w:tc>
        <w:tc>
          <w:tcPr>
            <w:tcW w:w="4860" w:type="dxa"/>
          </w:tcPr>
          <w:p w:rsidR="00FF19C9" w:rsidRPr="00AF3822" w:rsidRDefault="00FF19C9" w:rsidP="00A6436F">
            <w:pPr>
              <w:pStyle w:val="BodyText"/>
              <w:spacing w:before="60" w:after="60"/>
              <w:ind w:left="0" w:right="-108"/>
              <w:rPr>
                <w:rFonts w:ascii="Verdana" w:hAnsi="Verdana" w:cs="Verdana"/>
                <w:sz w:val="16"/>
                <w:szCs w:val="16"/>
              </w:rPr>
            </w:pPr>
            <w:r>
              <w:rPr>
                <w:sz w:val="16"/>
                <w:szCs w:val="16"/>
              </w:rPr>
              <w:t>[Test Data]</w:t>
            </w:r>
            <w:r>
              <w:t xml:space="preserve"> </w:t>
            </w:r>
            <w:r w:rsidRPr="006F22D0">
              <w:rPr>
                <w:sz w:val="16"/>
                <w:szCs w:val="16"/>
              </w:rPr>
              <w:t>tstmks2ykbitls000_zmk_kcv_F5BFE6A5.bin</w:t>
            </w:r>
          </w:p>
        </w:tc>
      </w:tr>
    </w:tbl>
    <w:p w:rsidR="00FF19C9" w:rsidRDefault="00FF19C9" w:rsidP="004117F9">
      <w:pPr>
        <w:pStyle w:val="NormalIndent"/>
        <w:rPr>
          <w:rFonts w:cs="Times New Roman"/>
        </w:rPr>
      </w:pPr>
    </w:p>
    <w:p w:rsidR="00FF19C9" w:rsidRPr="00595B45" w:rsidRDefault="00FF19C9" w:rsidP="00A21495">
      <w:pPr>
        <w:pStyle w:val="NormalIndent"/>
        <w:rPr>
          <w:rFonts w:cs="Times New Roman"/>
        </w:rPr>
      </w:pPr>
      <w:r w:rsidRPr="00595B45">
        <w:t xml:space="preserve">Note that the following are the test </w:t>
      </w:r>
      <w:r>
        <w:t>data values:</w:t>
      </w:r>
    </w:p>
    <w:tbl>
      <w:tblPr>
        <w:tblW w:w="8226"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36"/>
        <w:gridCol w:w="5490"/>
      </w:tblGrid>
      <w:tr w:rsidR="00FF19C9" w:rsidRPr="00595B45">
        <w:trPr>
          <w:cantSplit/>
          <w:tblHeader/>
        </w:trPr>
        <w:tc>
          <w:tcPr>
            <w:tcW w:w="2736" w:type="dxa"/>
            <w:shd w:val="clear" w:color="auto" w:fill="E0E0E0"/>
          </w:tcPr>
          <w:p w:rsidR="00FF19C9" w:rsidRDefault="00FF19C9" w:rsidP="00E44C56">
            <w:pPr>
              <w:pStyle w:val="BodyText"/>
              <w:spacing w:before="60" w:after="60"/>
              <w:ind w:left="0" w:right="-108"/>
              <w:rPr>
                <w:rFonts w:ascii="Verdana" w:hAnsi="Verdana" w:cs="Verdana"/>
                <w:b/>
                <w:bCs/>
                <w:sz w:val="16"/>
                <w:szCs w:val="16"/>
              </w:rPr>
            </w:pPr>
            <w:r>
              <w:rPr>
                <w:b/>
                <w:bCs/>
                <w:sz w:val="16"/>
                <w:szCs w:val="16"/>
              </w:rPr>
              <w:t>Parameter</w:t>
            </w:r>
          </w:p>
        </w:tc>
        <w:tc>
          <w:tcPr>
            <w:tcW w:w="5490" w:type="dxa"/>
            <w:shd w:val="clear" w:color="auto" w:fill="E0E0E0"/>
          </w:tcPr>
          <w:p w:rsidR="00FF19C9" w:rsidRDefault="00FF19C9" w:rsidP="00E44C56">
            <w:pPr>
              <w:pStyle w:val="BodyText"/>
              <w:spacing w:before="60" w:after="60"/>
              <w:ind w:left="0" w:right="-108"/>
              <w:rPr>
                <w:rFonts w:ascii="Verdana" w:hAnsi="Verdana" w:cs="Verdana"/>
                <w:b/>
                <w:bCs/>
                <w:sz w:val="16"/>
                <w:szCs w:val="16"/>
              </w:rPr>
            </w:pPr>
            <w:r w:rsidRPr="00595B45">
              <w:rPr>
                <w:b/>
                <w:bCs/>
                <w:sz w:val="16"/>
                <w:szCs w:val="16"/>
              </w:rPr>
              <w:t>Value</w:t>
            </w:r>
          </w:p>
        </w:tc>
      </w:tr>
      <w:tr w:rsidR="00FF19C9" w:rsidRPr="00595B45">
        <w:trPr>
          <w:cantSplit/>
        </w:trPr>
        <w:tc>
          <w:tcPr>
            <w:tcW w:w="2736" w:type="dxa"/>
          </w:tcPr>
          <w:p w:rsidR="00FF19C9" w:rsidRDefault="00FF19C9" w:rsidP="00E44C56">
            <w:pPr>
              <w:spacing w:before="60" w:after="60" w:line="240" w:lineRule="auto"/>
              <w:ind w:left="0"/>
              <w:rPr>
                <w:rFonts w:cs="Times New Roman"/>
                <w:sz w:val="16"/>
                <w:szCs w:val="16"/>
              </w:rPr>
            </w:pPr>
            <w:r w:rsidRPr="00DC1B08">
              <w:rPr>
                <w:sz w:val="16"/>
                <w:szCs w:val="16"/>
              </w:rPr>
              <w:t>S2 KTRn Cryptogram for all R/W modules</w:t>
            </w:r>
          </w:p>
        </w:tc>
        <w:tc>
          <w:tcPr>
            <w:tcW w:w="5490" w:type="dxa"/>
          </w:tcPr>
          <w:p w:rsidR="00FF19C9" w:rsidRDefault="00FF19C9" w:rsidP="00E44C56">
            <w:pPr>
              <w:pStyle w:val="BodyText"/>
              <w:spacing w:before="60" w:after="60"/>
              <w:ind w:left="0" w:right="-108"/>
              <w:rPr>
                <w:rFonts w:ascii="Verdana" w:hAnsi="Verdana" w:cs="Verdana"/>
                <w:sz w:val="16"/>
                <w:szCs w:val="16"/>
              </w:rPr>
            </w:pPr>
            <w:r>
              <w:rPr>
                <w:sz w:val="16"/>
                <w:szCs w:val="16"/>
              </w:rPr>
              <w:t>[Test Data]</w:t>
            </w:r>
            <w:r>
              <w:t xml:space="preserve"> </w:t>
            </w:r>
            <w:r w:rsidRPr="006F22D0">
              <w:rPr>
                <w:sz w:val="16"/>
                <w:szCs w:val="16"/>
              </w:rPr>
              <w:t>KTR050814_2.hex</w:t>
            </w:r>
          </w:p>
        </w:tc>
      </w:tr>
      <w:tr w:rsidR="00FF19C9" w:rsidRPr="00595B45">
        <w:trPr>
          <w:cantSplit/>
        </w:trPr>
        <w:tc>
          <w:tcPr>
            <w:tcW w:w="2736" w:type="dxa"/>
          </w:tcPr>
          <w:p w:rsidR="00FF19C9" w:rsidRDefault="00FF19C9" w:rsidP="00A21495">
            <w:pPr>
              <w:spacing w:before="60" w:after="60" w:line="240" w:lineRule="auto"/>
              <w:ind w:left="0"/>
              <w:rPr>
                <w:rFonts w:cs="Times New Roman"/>
                <w:sz w:val="16"/>
                <w:szCs w:val="16"/>
              </w:rPr>
            </w:pPr>
            <w:r w:rsidRPr="00D63389">
              <w:rPr>
                <w:sz w:val="16"/>
                <w:szCs w:val="16"/>
              </w:rPr>
              <w:t>S2 R/W Module KABi Cryptogram</w:t>
            </w:r>
          </w:p>
        </w:tc>
        <w:tc>
          <w:tcPr>
            <w:tcW w:w="5490" w:type="dxa"/>
          </w:tcPr>
          <w:p w:rsidR="00FF19C9" w:rsidRPr="00595B45" w:rsidRDefault="00FF19C9" w:rsidP="00E44C56">
            <w:pPr>
              <w:pStyle w:val="BodyText"/>
              <w:spacing w:before="60" w:after="60"/>
              <w:ind w:left="0" w:right="-108"/>
              <w:rPr>
                <w:rFonts w:ascii="Verdana" w:hAnsi="Verdana" w:cs="Verdana"/>
                <w:sz w:val="16"/>
                <w:szCs w:val="16"/>
              </w:rPr>
            </w:pPr>
            <w:r>
              <w:rPr>
                <w:sz w:val="16"/>
                <w:szCs w:val="16"/>
              </w:rPr>
              <w:t>[Test Data]</w:t>
            </w:r>
            <w:r>
              <w:t xml:space="preserve"> </w:t>
            </w:r>
            <w:r w:rsidRPr="006F22D0">
              <w:rPr>
                <w:sz w:val="16"/>
                <w:szCs w:val="16"/>
              </w:rPr>
              <w:t>KABi_RW.bin</w:t>
            </w:r>
          </w:p>
        </w:tc>
      </w:tr>
      <w:tr w:rsidR="00FF19C9" w:rsidRPr="00595B45">
        <w:trPr>
          <w:cantSplit/>
        </w:trPr>
        <w:tc>
          <w:tcPr>
            <w:tcW w:w="2736" w:type="dxa"/>
          </w:tcPr>
          <w:p w:rsidR="00FF19C9" w:rsidRPr="00D63389" w:rsidRDefault="00FF19C9" w:rsidP="00A21495">
            <w:pPr>
              <w:spacing w:before="60" w:after="60" w:line="240" w:lineRule="auto"/>
              <w:ind w:left="0"/>
              <w:rPr>
                <w:sz w:val="16"/>
                <w:szCs w:val="16"/>
              </w:rPr>
            </w:pPr>
            <w:r w:rsidRPr="00D63389">
              <w:rPr>
                <w:sz w:val="16"/>
                <w:szCs w:val="16"/>
              </w:rPr>
              <w:t>S2 L1 SAM KABi Cryptogram</w:t>
            </w:r>
          </w:p>
        </w:tc>
        <w:tc>
          <w:tcPr>
            <w:tcW w:w="5490" w:type="dxa"/>
          </w:tcPr>
          <w:p w:rsidR="00FF19C9" w:rsidRDefault="00FF19C9" w:rsidP="00E44C56">
            <w:pPr>
              <w:pStyle w:val="BodyText"/>
              <w:spacing w:before="60" w:after="60"/>
              <w:ind w:left="0" w:right="-108"/>
              <w:rPr>
                <w:rFonts w:ascii="Verdana" w:hAnsi="Verdana" w:cs="Verdana"/>
                <w:sz w:val="16"/>
                <w:szCs w:val="16"/>
              </w:rPr>
            </w:pPr>
            <w:r>
              <w:rPr>
                <w:sz w:val="16"/>
                <w:szCs w:val="16"/>
              </w:rPr>
              <w:t>[Test Data]</w:t>
            </w:r>
            <w:r>
              <w:t xml:space="preserve"> </w:t>
            </w:r>
            <w:r w:rsidRPr="006F22D0">
              <w:rPr>
                <w:sz w:val="16"/>
                <w:szCs w:val="16"/>
              </w:rPr>
              <w:t>KABi_L1.bin</w:t>
            </w:r>
          </w:p>
        </w:tc>
      </w:tr>
      <w:tr w:rsidR="00FF19C9" w:rsidRPr="00595B45">
        <w:trPr>
          <w:cantSplit/>
        </w:trPr>
        <w:tc>
          <w:tcPr>
            <w:tcW w:w="2736" w:type="dxa"/>
          </w:tcPr>
          <w:p w:rsidR="00FF19C9" w:rsidRPr="00D63389" w:rsidRDefault="00FF19C9" w:rsidP="00A21495">
            <w:pPr>
              <w:spacing w:before="60" w:after="60" w:line="240" w:lineRule="auto"/>
              <w:ind w:left="0"/>
              <w:rPr>
                <w:sz w:val="16"/>
                <w:szCs w:val="16"/>
              </w:rPr>
            </w:pPr>
            <w:r w:rsidRPr="00D63389">
              <w:rPr>
                <w:sz w:val="16"/>
                <w:szCs w:val="16"/>
              </w:rPr>
              <w:t>S2 Combined KABi Cryptogram</w:t>
            </w:r>
          </w:p>
        </w:tc>
        <w:tc>
          <w:tcPr>
            <w:tcW w:w="5490" w:type="dxa"/>
          </w:tcPr>
          <w:p w:rsidR="00FF19C9" w:rsidRDefault="00FF19C9" w:rsidP="00E44C56">
            <w:pPr>
              <w:pStyle w:val="BodyText"/>
              <w:spacing w:before="60" w:after="60"/>
              <w:ind w:left="0" w:right="-108"/>
              <w:rPr>
                <w:rFonts w:ascii="Verdana" w:hAnsi="Verdana" w:cs="Verdana"/>
                <w:sz w:val="16"/>
                <w:szCs w:val="16"/>
              </w:rPr>
            </w:pPr>
            <w:r>
              <w:rPr>
                <w:sz w:val="16"/>
                <w:szCs w:val="16"/>
              </w:rPr>
              <w:t>[Test Data]</w:t>
            </w:r>
            <w:r>
              <w:t xml:space="preserve"> </w:t>
            </w:r>
            <w:r w:rsidRPr="006F22D0">
              <w:rPr>
                <w:sz w:val="16"/>
                <w:szCs w:val="16"/>
              </w:rPr>
              <w:t>KAB050814_2.V00</w:t>
            </w:r>
          </w:p>
        </w:tc>
      </w:tr>
    </w:tbl>
    <w:p w:rsidR="00FF19C9" w:rsidRDefault="00FF19C9" w:rsidP="004117F9">
      <w:pPr>
        <w:pStyle w:val="NormalIndent"/>
        <w:rPr>
          <w:rFonts w:cs="Times New Roman"/>
        </w:rPr>
      </w:pPr>
    </w:p>
    <w:p w:rsidR="00FF19C9" w:rsidRPr="00671E5C" w:rsidRDefault="00FF19C9" w:rsidP="0057374B">
      <w:pPr>
        <w:pStyle w:val="Heading3"/>
        <w:numPr>
          <w:ilvl w:val="2"/>
          <w:numId w:val="5"/>
        </w:numPr>
        <w:tabs>
          <w:tab w:val="clear" w:pos="4341"/>
        </w:tabs>
        <w:ind w:left="0" w:firstLine="0"/>
        <w:rPr>
          <w:rFonts w:cs="Times New Roman"/>
          <w:color w:val="548DD4"/>
        </w:rPr>
      </w:pPr>
      <w:r w:rsidDel="00092BAE">
        <w:rPr>
          <w:b w:val="0"/>
          <w:bCs w:val="0"/>
          <w:color w:val="548DD4"/>
        </w:rPr>
        <w:t xml:space="preserve"> </w:t>
      </w:r>
      <w:r w:rsidRPr="00671E5C">
        <w:rPr>
          <w:b w:val="0"/>
          <w:bCs w:val="0"/>
          <w:color w:val="548DD4"/>
        </w:rPr>
        <w:t>[E5] NKAM Device Certificate and Key</w:t>
      </w:r>
    </w:p>
    <w:p w:rsidR="00FF19C9" w:rsidRPr="00671E5C" w:rsidRDefault="00FF19C9" w:rsidP="0057374B">
      <w:pPr>
        <w:pStyle w:val="NormalIndent"/>
        <w:rPr>
          <w:color w:val="548DD4"/>
        </w:rPr>
      </w:pPr>
      <w:r w:rsidRPr="00671E5C">
        <w:rPr>
          <w:color w:val="548DD4"/>
        </w:rPr>
        <w:t>The NKAM device certificate and its corresponding private key shall be configured via an unclassified security data set and then used for signature of legacy device lists, legacy CRLs and AILs.</w:t>
      </w:r>
    </w:p>
    <w:p w:rsidR="00FF19C9" w:rsidRPr="00671E5C" w:rsidRDefault="00FF19C9" w:rsidP="0057374B">
      <w:pPr>
        <w:pStyle w:val="NormalIndent"/>
        <w:rPr>
          <w:color w:val="548DD4"/>
        </w:rPr>
      </w:pPr>
      <w:r w:rsidRPr="00671E5C">
        <w:rPr>
          <w:color w:val="548DD4"/>
        </w:rPr>
        <w:t>The method by which this data is created will be a largely manual process, that is expected to be as follows:</w:t>
      </w:r>
    </w:p>
    <w:p w:rsidR="00FF19C9" w:rsidRPr="00671E5C" w:rsidRDefault="00FF19C9" w:rsidP="005B7506">
      <w:pPr>
        <w:pStyle w:val="NormalIndent"/>
        <w:numPr>
          <w:ilvl w:val="0"/>
          <w:numId w:val="53"/>
        </w:numPr>
        <w:rPr>
          <w:color w:val="548DD4"/>
        </w:rPr>
      </w:pPr>
      <w:r w:rsidRPr="00671E5C">
        <w:rPr>
          <w:color w:val="548DD4"/>
        </w:rPr>
        <w:t>The key management facility is used to generate an RSA key and the private component is exported from the key management facility (This is the key that is configured in the security data set)</w:t>
      </w:r>
    </w:p>
    <w:p w:rsidR="00FF19C9" w:rsidRPr="00671E5C" w:rsidRDefault="00FF19C9" w:rsidP="005B7506">
      <w:pPr>
        <w:pStyle w:val="NormalIndent"/>
        <w:numPr>
          <w:ilvl w:val="0"/>
          <w:numId w:val="53"/>
        </w:numPr>
        <w:rPr>
          <w:color w:val="548DD4"/>
        </w:rPr>
      </w:pPr>
      <w:r w:rsidRPr="00671E5C">
        <w:rPr>
          <w:color w:val="548DD4"/>
        </w:rPr>
        <w:t>The key management facility is used to create a certificate request (using PKCS#10 format), utilizing the key that has been generated</w:t>
      </w:r>
    </w:p>
    <w:p w:rsidR="00FF19C9" w:rsidRPr="00671E5C" w:rsidRDefault="00FF19C9" w:rsidP="005B7506">
      <w:pPr>
        <w:pStyle w:val="NormalIndent"/>
        <w:numPr>
          <w:ilvl w:val="0"/>
          <w:numId w:val="53"/>
        </w:numPr>
        <w:rPr>
          <w:color w:val="548DD4"/>
        </w:rPr>
      </w:pPr>
      <w:r w:rsidRPr="00671E5C">
        <w:rPr>
          <w:color w:val="548DD4"/>
        </w:rPr>
        <w:t>The NKAM is used to generate a Device ID (for the CAU device type)</w:t>
      </w:r>
    </w:p>
    <w:p w:rsidR="00FF19C9" w:rsidRPr="00671E5C" w:rsidRDefault="00FF19C9" w:rsidP="005B7506">
      <w:pPr>
        <w:pStyle w:val="NormalIndent"/>
        <w:numPr>
          <w:ilvl w:val="0"/>
          <w:numId w:val="53"/>
        </w:numPr>
        <w:rPr>
          <w:color w:val="548DD4"/>
        </w:rPr>
      </w:pPr>
      <w:r w:rsidRPr="00671E5C">
        <w:rPr>
          <w:color w:val="548DD4"/>
        </w:rPr>
        <w:t>The NKAM SM CA is used to generate the NKAM device certificate (as a certificate in the SM subordinate chain), utilizing the certificate request and the Device ID (This is the certificate that is configured in the security data set).</w:t>
      </w:r>
    </w:p>
    <w:p w:rsidR="00FF19C9" w:rsidRDefault="00FF19C9" w:rsidP="00EE3C86">
      <w:pPr>
        <w:pStyle w:val="Heading2"/>
        <w:numPr>
          <w:ilvl w:val="1"/>
          <w:numId w:val="5"/>
        </w:numPr>
        <w:tabs>
          <w:tab w:val="clear" w:pos="720"/>
        </w:tabs>
        <w:ind w:left="0" w:firstLine="0"/>
        <w:rPr>
          <w:rFonts w:cs="Times New Roman"/>
        </w:rPr>
      </w:pPr>
      <w:bookmarkStart w:id="533" w:name="_Toc396126593"/>
      <w:r w:rsidRPr="00595B45">
        <w:rPr>
          <w:b w:val="0"/>
          <w:bCs w:val="0"/>
        </w:rPr>
        <w:t xml:space="preserve">Personalisation data provided with </w:t>
      </w:r>
      <w:r>
        <w:rPr>
          <w:b w:val="0"/>
          <w:bCs w:val="0"/>
        </w:rPr>
        <w:t>an</w:t>
      </w:r>
      <w:r w:rsidRPr="00595B45">
        <w:rPr>
          <w:b w:val="0"/>
          <w:bCs w:val="0"/>
        </w:rPr>
        <w:t xml:space="preserve"> </w:t>
      </w:r>
      <w:r>
        <w:rPr>
          <w:b w:val="0"/>
          <w:bCs w:val="0"/>
        </w:rPr>
        <w:t xml:space="preserve">NSAM </w:t>
      </w:r>
      <w:r w:rsidRPr="00595B45">
        <w:rPr>
          <w:b w:val="0"/>
          <w:bCs w:val="0"/>
        </w:rPr>
        <w:t>request</w:t>
      </w:r>
      <w:bookmarkEnd w:id="519"/>
      <w:bookmarkEnd w:id="533"/>
    </w:p>
    <w:p w:rsidR="00FF19C9" w:rsidRPr="00595B45" w:rsidRDefault="00FF19C9" w:rsidP="00C700CC">
      <w:pPr>
        <w:pStyle w:val="NormalIndent"/>
        <w:rPr>
          <w:rFonts w:cs="Times New Roman"/>
        </w:rPr>
      </w:pPr>
      <w:r>
        <w:t>This section identifies data that is supplied in a request for an NSAM, and is therefore available as personalisation data to S2, S9 and MSA applications.  This does not imply that the applications will use the data but merely that it is available should it be required. The actual usage of the request supplied data is defined in sections 6, 7 and 8.</w:t>
      </w:r>
    </w:p>
    <w:p w:rsidR="00FF19C9" w:rsidRPr="00595B45" w:rsidRDefault="00FF19C9" w:rsidP="00EE3C86">
      <w:pPr>
        <w:pStyle w:val="Heading3"/>
        <w:numPr>
          <w:ilvl w:val="2"/>
          <w:numId w:val="5"/>
        </w:numPr>
        <w:tabs>
          <w:tab w:val="clear" w:pos="4341"/>
        </w:tabs>
        <w:ind w:left="0" w:firstLine="0"/>
        <w:rPr>
          <w:rFonts w:cs="Times New Roman"/>
        </w:rPr>
      </w:pPr>
      <w:bookmarkStart w:id="534" w:name="_Ref263168875"/>
      <w:r w:rsidRPr="00595B45">
        <w:rPr>
          <w:b w:val="0"/>
          <w:bCs w:val="0"/>
        </w:rPr>
        <w:t>ISIN</w:t>
      </w:r>
      <w:bookmarkEnd w:id="534"/>
    </w:p>
    <w:tbl>
      <w:tblPr>
        <w:tblW w:w="7938"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52"/>
        <w:gridCol w:w="992"/>
        <w:gridCol w:w="4394"/>
      </w:tblGrid>
      <w:tr w:rsidR="00FF19C9" w:rsidRPr="00595B45">
        <w:trPr>
          <w:cantSplit/>
          <w:tblHeader/>
        </w:trPr>
        <w:tc>
          <w:tcPr>
            <w:tcW w:w="2552" w:type="dxa"/>
            <w:shd w:val="clear" w:color="auto" w:fill="E0E0E0"/>
          </w:tcPr>
          <w:p w:rsidR="00FF19C9" w:rsidRPr="00595B45" w:rsidRDefault="00FF19C9" w:rsidP="00733ED8">
            <w:pPr>
              <w:pStyle w:val="BodyText"/>
              <w:spacing w:before="60" w:after="60"/>
              <w:ind w:left="0" w:right="-108"/>
              <w:rPr>
                <w:rFonts w:ascii="Verdana" w:hAnsi="Verdana" w:cs="Verdana"/>
                <w:b/>
                <w:bCs/>
                <w:sz w:val="16"/>
                <w:szCs w:val="16"/>
              </w:rPr>
            </w:pPr>
            <w:r w:rsidRPr="00595B45">
              <w:rPr>
                <w:b/>
                <w:bCs/>
                <w:sz w:val="16"/>
                <w:szCs w:val="16"/>
              </w:rPr>
              <w:t>Parameter name</w:t>
            </w:r>
          </w:p>
        </w:tc>
        <w:tc>
          <w:tcPr>
            <w:tcW w:w="992" w:type="dxa"/>
            <w:shd w:val="clear" w:color="auto" w:fill="E0E0E0"/>
          </w:tcPr>
          <w:p w:rsidR="00FF19C9" w:rsidRPr="00595B45" w:rsidRDefault="00FF19C9" w:rsidP="00733ED8">
            <w:pPr>
              <w:pStyle w:val="BodyText"/>
              <w:spacing w:before="60" w:after="60"/>
              <w:ind w:left="0" w:right="-108"/>
              <w:rPr>
                <w:rFonts w:ascii="Verdana" w:hAnsi="Verdana" w:cs="Verdana"/>
                <w:b/>
                <w:bCs/>
                <w:sz w:val="16"/>
                <w:szCs w:val="16"/>
              </w:rPr>
            </w:pPr>
            <w:r w:rsidRPr="00595B45">
              <w:rPr>
                <w:b/>
                <w:bCs/>
                <w:sz w:val="16"/>
                <w:szCs w:val="16"/>
              </w:rPr>
              <w:t>Format</w:t>
            </w:r>
          </w:p>
        </w:tc>
        <w:tc>
          <w:tcPr>
            <w:tcW w:w="4394" w:type="dxa"/>
            <w:shd w:val="clear" w:color="auto" w:fill="E0E0E0"/>
          </w:tcPr>
          <w:p w:rsidR="00FF19C9" w:rsidRPr="00595B45" w:rsidRDefault="00FF19C9" w:rsidP="00733ED8">
            <w:pPr>
              <w:pStyle w:val="BodyText"/>
              <w:spacing w:before="60" w:after="60"/>
              <w:ind w:left="0" w:right="-108"/>
              <w:rPr>
                <w:rFonts w:ascii="Verdana" w:hAnsi="Verdana" w:cs="Verdana"/>
                <w:b/>
                <w:bCs/>
                <w:sz w:val="16"/>
                <w:szCs w:val="16"/>
              </w:rPr>
            </w:pPr>
            <w:r w:rsidRPr="00595B45">
              <w:rPr>
                <w:b/>
                <w:bCs/>
                <w:sz w:val="16"/>
                <w:szCs w:val="16"/>
              </w:rPr>
              <w:t>Value</w:t>
            </w:r>
          </w:p>
        </w:tc>
      </w:tr>
      <w:tr w:rsidR="00FF19C9" w:rsidRPr="00595B45">
        <w:trPr>
          <w:cantSplit/>
        </w:trPr>
        <w:tc>
          <w:tcPr>
            <w:tcW w:w="2552" w:type="dxa"/>
          </w:tcPr>
          <w:p w:rsidR="00FF19C9" w:rsidRPr="00595B45" w:rsidRDefault="00FF19C9" w:rsidP="00733ED8">
            <w:pPr>
              <w:pStyle w:val="BodyText"/>
              <w:spacing w:before="60" w:after="60"/>
              <w:ind w:left="0" w:right="-108"/>
              <w:rPr>
                <w:rFonts w:ascii="Verdana" w:hAnsi="Verdana" w:cs="Verdana"/>
                <w:sz w:val="16"/>
                <w:szCs w:val="16"/>
              </w:rPr>
            </w:pPr>
            <w:r w:rsidRPr="00595B45">
              <w:rPr>
                <w:sz w:val="16"/>
                <w:szCs w:val="16"/>
              </w:rPr>
              <w:t>ISIN</w:t>
            </w:r>
          </w:p>
        </w:tc>
        <w:tc>
          <w:tcPr>
            <w:tcW w:w="992" w:type="dxa"/>
          </w:tcPr>
          <w:p w:rsidR="00FF19C9" w:rsidRPr="00595B45" w:rsidRDefault="00FF19C9" w:rsidP="008C63BC">
            <w:pPr>
              <w:pStyle w:val="BodyText"/>
              <w:spacing w:before="60" w:after="60"/>
              <w:ind w:left="0" w:right="-108"/>
              <w:rPr>
                <w:rFonts w:ascii="Verdana" w:hAnsi="Verdana" w:cs="Verdana"/>
                <w:sz w:val="16"/>
                <w:szCs w:val="16"/>
              </w:rPr>
            </w:pPr>
            <w:r>
              <w:rPr>
                <w:sz w:val="16"/>
                <w:szCs w:val="16"/>
              </w:rPr>
              <w:t>4 Bytes</w:t>
            </w:r>
          </w:p>
        </w:tc>
        <w:tc>
          <w:tcPr>
            <w:tcW w:w="4394" w:type="dxa"/>
          </w:tcPr>
          <w:p w:rsidR="00FF19C9" w:rsidRPr="00595B45" w:rsidRDefault="00FF19C9" w:rsidP="00733ED8">
            <w:pPr>
              <w:pStyle w:val="BodyText"/>
              <w:spacing w:before="60" w:after="60"/>
              <w:ind w:left="0" w:right="-108"/>
              <w:rPr>
                <w:rFonts w:ascii="Verdana" w:hAnsi="Verdana" w:cs="Verdana"/>
                <w:sz w:val="16"/>
                <w:szCs w:val="16"/>
              </w:rPr>
            </w:pPr>
            <w:r w:rsidRPr="00595B45">
              <w:rPr>
                <w:sz w:val="16"/>
                <w:szCs w:val="16"/>
              </w:rPr>
              <w:t>From request</w:t>
            </w:r>
          </w:p>
        </w:tc>
      </w:tr>
    </w:tbl>
    <w:p w:rsidR="00FF19C9" w:rsidRPr="00595B45" w:rsidRDefault="00FF19C9" w:rsidP="00733ED8">
      <w:pPr>
        <w:pStyle w:val="NormalIndent"/>
        <w:rPr>
          <w:rFonts w:cs="Times New Roman"/>
        </w:rPr>
      </w:pPr>
      <w:r w:rsidRPr="00595B45">
        <w:rPr>
          <w:b/>
          <w:bCs/>
          <w:snapToGrid w:val="0"/>
        </w:rPr>
        <w:t>Source:</w:t>
      </w:r>
      <w:r w:rsidRPr="00595B45">
        <w:rPr>
          <w:rFonts w:cs="Times New Roman"/>
          <w:snapToGrid w:val="0"/>
        </w:rPr>
        <w:tab/>
      </w:r>
      <w:r w:rsidRPr="00595B45">
        <w:rPr>
          <w:snapToGrid w:val="0"/>
        </w:rPr>
        <w:t>BatchRequestFile.CardPersonalisationData.</w:t>
      </w:r>
      <w:r>
        <w:rPr>
          <w:snapToGrid w:val="0"/>
        </w:rPr>
        <w:t>ISIN</w:t>
      </w:r>
    </w:p>
    <w:p w:rsidR="00FF19C9" w:rsidRPr="00595B45" w:rsidRDefault="00FF19C9" w:rsidP="00733ED8">
      <w:pPr>
        <w:pStyle w:val="NormalIndent"/>
        <w:rPr>
          <w:b/>
          <w:bCs/>
          <w:snapToGrid w:val="0"/>
        </w:rPr>
      </w:pPr>
      <w:r w:rsidRPr="00595B45">
        <w:rPr>
          <w:b/>
          <w:bCs/>
          <w:snapToGrid w:val="0"/>
        </w:rPr>
        <w:t>Description:</w:t>
      </w:r>
    </w:p>
    <w:p w:rsidR="00FF19C9" w:rsidRDefault="00FF19C9">
      <w:pPr>
        <w:pStyle w:val="NormalIndent"/>
        <w:rPr>
          <w:rFonts w:cs="Times New Roman"/>
        </w:rPr>
      </w:pPr>
      <w:r w:rsidRPr="00595B45">
        <w:rPr>
          <w:snapToGrid w:val="0"/>
        </w:rPr>
        <w:t xml:space="preserve">The request </w:t>
      </w:r>
      <w:r w:rsidRPr="00595B45">
        <w:t xml:space="preserve">contains a </w:t>
      </w:r>
      <w:r>
        <w:t>4</w:t>
      </w:r>
      <w:r w:rsidRPr="00595B45">
        <w:t xml:space="preserve"> byte </w:t>
      </w:r>
      <w:r>
        <w:t>ISIN</w:t>
      </w:r>
      <w:r w:rsidRPr="00595B45">
        <w:t xml:space="preserve"> (which itself is made up from a </w:t>
      </w:r>
      <w:r>
        <w:t xml:space="preserve">1 byte instance version, a </w:t>
      </w:r>
      <w:r w:rsidRPr="00595B45">
        <w:t xml:space="preserve">1 byte device type followed by a 2 byte serial number). </w:t>
      </w:r>
    </w:p>
    <w:p w:rsidR="00FF19C9" w:rsidRPr="00595B45" w:rsidRDefault="00FF19C9" w:rsidP="007D7AB2">
      <w:pPr>
        <w:pStyle w:val="Heading3"/>
        <w:numPr>
          <w:ilvl w:val="2"/>
          <w:numId w:val="5"/>
        </w:numPr>
        <w:tabs>
          <w:tab w:val="clear" w:pos="4341"/>
        </w:tabs>
        <w:ind w:left="0" w:firstLine="0"/>
        <w:rPr>
          <w:rFonts w:cs="Times New Roman"/>
        </w:rPr>
      </w:pPr>
      <w:bookmarkStart w:id="535" w:name="_Ref313538651"/>
      <w:r>
        <w:rPr>
          <w:b w:val="0"/>
          <w:bCs w:val="0"/>
        </w:rPr>
        <w:t>DeviceID</w:t>
      </w:r>
      <w:bookmarkEnd w:id="535"/>
    </w:p>
    <w:tbl>
      <w:tblPr>
        <w:tblW w:w="7938"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52"/>
        <w:gridCol w:w="992"/>
        <w:gridCol w:w="4394"/>
      </w:tblGrid>
      <w:tr w:rsidR="00FF19C9" w:rsidRPr="00595B45">
        <w:trPr>
          <w:cantSplit/>
          <w:tblHeader/>
        </w:trPr>
        <w:tc>
          <w:tcPr>
            <w:tcW w:w="2552" w:type="dxa"/>
            <w:shd w:val="clear" w:color="auto" w:fill="E0E0E0"/>
          </w:tcPr>
          <w:p w:rsidR="00FF19C9" w:rsidRPr="00595B45" w:rsidRDefault="00FF19C9" w:rsidP="001619C2">
            <w:pPr>
              <w:pStyle w:val="BodyText"/>
              <w:spacing w:before="60" w:after="60"/>
              <w:ind w:left="0" w:right="-108"/>
              <w:rPr>
                <w:rFonts w:ascii="Verdana" w:hAnsi="Verdana" w:cs="Verdana"/>
                <w:b/>
                <w:bCs/>
                <w:sz w:val="16"/>
                <w:szCs w:val="16"/>
              </w:rPr>
            </w:pPr>
            <w:r w:rsidRPr="00595B45">
              <w:rPr>
                <w:b/>
                <w:bCs/>
                <w:sz w:val="16"/>
                <w:szCs w:val="16"/>
              </w:rPr>
              <w:t>Parameter name</w:t>
            </w:r>
          </w:p>
        </w:tc>
        <w:tc>
          <w:tcPr>
            <w:tcW w:w="992" w:type="dxa"/>
            <w:shd w:val="clear" w:color="auto" w:fill="E0E0E0"/>
          </w:tcPr>
          <w:p w:rsidR="00FF19C9" w:rsidRPr="00595B45" w:rsidRDefault="00FF19C9" w:rsidP="001619C2">
            <w:pPr>
              <w:pStyle w:val="BodyText"/>
              <w:spacing w:before="60" w:after="60"/>
              <w:ind w:left="0" w:right="-108"/>
              <w:rPr>
                <w:rFonts w:ascii="Verdana" w:hAnsi="Verdana" w:cs="Verdana"/>
                <w:b/>
                <w:bCs/>
                <w:sz w:val="16"/>
                <w:szCs w:val="16"/>
              </w:rPr>
            </w:pPr>
            <w:r w:rsidRPr="00595B45">
              <w:rPr>
                <w:b/>
                <w:bCs/>
                <w:sz w:val="16"/>
                <w:szCs w:val="16"/>
              </w:rPr>
              <w:t>Format</w:t>
            </w:r>
          </w:p>
        </w:tc>
        <w:tc>
          <w:tcPr>
            <w:tcW w:w="4394" w:type="dxa"/>
            <w:shd w:val="clear" w:color="auto" w:fill="E0E0E0"/>
          </w:tcPr>
          <w:p w:rsidR="00FF19C9" w:rsidRPr="00595B45" w:rsidRDefault="00FF19C9" w:rsidP="001619C2">
            <w:pPr>
              <w:pStyle w:val="BodyText"/>
              <w:spacing w:before="60" w:after="60"/>
              <w:ind w:left="0" w:right="-108"/>
              <w:rPr>
                <w:rFonts w:ascii="Verdana" w:hAnsi="Verdana" w:cs="Verdana"/>
                <w:b/>
                <w:bCs/>
                <w:sz w:val="16"/>
                <w:szCs w:val="16"/>
              </w:rPr>
            </w:pPr>
            <w:r w:rsidRPr="00595B45">
              <w:rPr>
                <w:b/>
                <w:bCs/>
                <w:sz w:val="16"/>
                <w:szCs w:val="16"/>
              </w:rPr>
              <w:t>Value</w:t>
            </w:r>
          </w:p>
        </w:tc>
      </w:tr>
      <w:tr w:rsidR="00FF19C9" w:rsidRPr="00595B45">
        <w:trPr>
          <w:cantSplit/>
        </w:trPr>
        <w:tc>
          <w:tcPr>
            <w:tcW w:w="2552" w:type="dxa"/>
          </w:tcPr>
          <w:p w:rsidR="00FF19C9" w:rsidRPr="00595B45" w:rsidRDefault="00FF19C9" w:rsidP="001619C2">
            <w:pPr>
              <w:pStyle w:val="BodyText"/>
              <w:spacing w:before="60" w:after="60"/>
              <w:ind w:left="0" w:right="-108"/>
              <w:rPr>
                <w:rFonts w:ascii="Verdana" w:hAnsi="Verdana" w:cs="Verdana"/>
                <w:sz w:val="16"/>
                <w:szCs w:val="16"/>
              </w:rPr>
            </w:pPr>
            <w:r w:rsidRPr="00595B45">
              <w:rPr>
                <w:sz w:val="16"/>
                <w:szCs w:val="16"/>
              </w:rPr>
              <w:t>DeviceID</w:t>
            </w:r>
          </w:p>
        </w:tc>
        <w:tc>
          <w:tcPr>
            <w:tcW w:w="992" w:type="dxa"/>
          </w:tcPr>
          <w:p w:rsidR="00FF19C9" w:rsidRDefault="00FF19C9">
            <w:pPr>
              <w:pStyle w:val="BodyText"/>
              <w:spacing w:before="60" w:after="60"/>
              <w:ind w:left="0" w:right="-108"/>
              <w:rPr>
                <w:rFonts w:ascii="Verdana" w:hAnsi="Verdana" w:cs="Verdana"/>
                <w:sz w:val="16"/>
                <w:szCs w:val="16"/>
              </w:rPr>
            </w:pPr>
            <w:r>
              <w:rPr>
                <w:sz w:val="16"/>
                <w:szCs w:val="16"/>
              </w:rPr>
              <w:t>3 Bytes</w:t>
            </w:r>
          </w:p>
        </w:tc>
        <w:tc>
          <w:tcPr>
            <w:tcW w:w="4394" w:type="dxa"/>
          </w:tcPr>
          <w:p w:rsidR="00FF19C9" w:rsidRPr="00595B45" w:rsidRDefault="00FF19C9" w:rsidP="001619C2">
            <w:pPr>
              <w:pStyle w:val="BodyText"/>
              <w:spacing w:before="60" w:after="60"/>
              <w:ind w:left="0" w:right="-108"/>
              <w:rPr>
                <w:rFonts w:ascii="Verdana" w:hAnsi="Verdana" w:cs="Verdana"/>
                <w:sz w:val="16"/>
                <w:szCs w:val="16"/>
              </w:rPr>
            </w:pPr>
            <w:r w:rsidRPr="00595B45">
              <w:rPr>
                <w:sz w:val="16"/>
                <w:szCs w:val="16"/>
              </w:rPr>
              <w:t>From request</w:t>
            </w:r>
          </w:p>
        </w:tc>
      </w:tr>
    </w:tbl>
    <w:p w:rsidR="00FF19C9" w:rsidRPr="00595B45" w:rsidRDefault="00FF19C9" w:rsidP="007D7AB2">
      <w:pPr>
        <w:pStyle w:val="NormalIndent"/>
        <w:rPr>
          <w:rFonts w:cs="Times New Roman"/>
        </w:rPr>
      </w:pPr>
      <w:r w:rsidRPr="00595B45">
        <w:rPr>
          <w:b/>
          <w:bCs/>
          <w:snapToGrid w:val="0"/>
        </w:rPr>
        <w:t>Source:</w:t>
      </w:r>
      <w:r w:rsidRPr="00595B45">
        <w:rPr>
          <w:rFonts w:cs="Times New Roman"/>
          <w:snapToGrid w:val="0"/>
        </w:rPr>
        <w:tab/>
      </w:r>
      <w:r w:rsidRPr="00595B45">
        <w:rPr>
          <w:snapToGrid w:val="0"/>
        </w:rPr>
        <w:t>BatchRequestFile.CardPersonalisationData.DeviceID</w:t>
      </w:r>
    </w:p>
    <w:p w:rsidR="00FF19C9" w:rsidRPr="00595B45" w:rsidRDefault="00FF19C9" w:rsidP="007D7AB2">
      <w:pPr>
        <w:pStyle w:val="NormalIndent"/>
        <w:rPr>
          <w:b/>
          <w:bCs/>
          <w:snapToGrid w:val="0"/>
        </w:rPr>
      </w:pPr>
      <w:r w:rsidRPr="00595B45">
        <w:rPr>
          <w:b/>
          <w:bCs/>
          <w:snapToGrid w:val="0"/>
        </w:rPr>
        <w:t>Description:</w:t>
      </w:r>
    </w:p>
    <w:p w:rsidR="00FF19C9" w:rsidRPr="00595B45" w:rsidRDefault="00FF19C9" w:rsidP="007D7AB2">
      <w:pPr>
        <w:pStyle w:val="NormalIndent"/>
        <w:rPr>
          <w:rFonts w:cs="Times New Roman"/>
        </w:rPr>
      </w:pPr>
      <w:r w:rsidRPr="00595B45">
        <w:rPr>
          <w:snapToGrid w:val="0"/>
        </w:rPr>
        <w:t xml:space="preserve">The request </w:t>
      </w:r>
      <w:r w:rsidRPr="00595B45">
        <w:t xml:space="preserve">contains a </w:t>
      </w:r>
      <w:r>
        <w:t>3</w:t>
      </w:r>
      <w:r w:rsidRPr="00595B45">
        <w:t xml:space="preserve"> byte DeviceID </w:t>
      </w:r>
      <w:r>
        <w:t xml:space="preserve">(which itself is made up from a </w:t>
      </w:r>
      <w:r w:rsidRPr="00595B45">
        <w:t>1 byte device type follo</w:t>
      </w:r>
      <w:r>
        <w:t>wed by a 2 byte serial number).</w:t>
      </w:r>
    </w:p>
    <w:p w:rsidR="00FF19C9" w:rsidRPr="00595B45" w:rsidRDefault="00FF19C9" w:rsidP="007D7AB2">
      <w:pPr>
        <w:pStyle w:val="NormalIndent"/>
      </w:pPr>
      <w:r w:rsidRPr="00595B45">
        <w:t>See [GUI] for further definition of the input DeviceID.</w:t>
      </w:r>
    </w:p>
    <w:p w:rsidR="00FF19C9" w:rsidRPr="00595B45" w:rsidRDefault="00FF19C9" w:rsidP="00EE3C86">
      <w:pPr>
        <w:pStyle w:val="Heading3"/>
        <w:numPr>
          <w:ilvl w:val="2"/>
          <w:numId w:val="5"/>
        </w:numPr>
        <w:tabs>
          <w:tab w:val="clear" w:pos="4341"/>
        </w:tabs>
        <w:ind w:left="0" w:firstLine="0"/>
        <w:rPr>
          <w:rFonts w:cs="Times New Roman"/>
        </w:rPr>
      </w:pPr>
      <w:bookmarkStart w:id="536" w:name="_Ref263168899"/>
      <w:r w:rsidRPr="00595B45">
        <w:rPr>
          <w:b w:val="0"/>
          <w:bCs w:val="0"/>
        </w:rPr>
        <w:t>Key Type</w:t>
      </w:r>
      <w:bookmarkEnd w:id="536"/>
    </w:p>
    <w:tbl>
      <w:tblPr>
        <w:tblW w:w="658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85"/>
        <w:gridCol w:w="992"/>
        <w:gridCol w:w="2505"/>
      </w:tblGrid>
      <w:tr w:rsidR="00FF19C9" w:rsidRPr="00595B45">
        <w:trPr>
          <w:cantSplit/>
          <w:tblHeader/>
        </w:trPr>
        <w:tc>
          <w:tcPr>
            <w:tcW w:w="3085" w:type="dxa"/>
            <w:shd w:val="clear" w:color="auto" w:fill="E0E0E0"/>
          </w:tcPr>
          <w:p w:rsidR="00FF19C9" w:rsidRPr="00595B45" w:rsidRDefault="00FF19C9" w:rsidP="001D0D10">
            <w:pPr>
              <w:pStyle w:val="BodyText"/>
              <w:spacing w:before="60" w:after="60"/>
              <w:ind w:left="0" w:right="-108"/>
              <w:rPr>
                <w:rFonts w:ascii="Verdana" w:hAnsi="Verdana" w:cs="Verdana"/>
                <w:b/>
                <w:bCs/>
                <w:sz w:val="16"/>
                <w:szCs w:val="16"/>
              </w:rPr>
            </w:pPr>
            <w:r w:rsidRPr="00595B45">
              <w:rPr>
                <w:b/>
                <w:bCs/>
                <w:sz w:val="16"/>
                <w:szCs w:val="16"/>
              </w:rPr>
              <w:t>Parameter name</w:t>
            </w:r>
          </w:p>
        </w:tc>
        <w:tc>
          <w:tcPr>
            <w:tcW w:w="992" w:type="dxa"/>
            <w:shd w:val="clear" w:color="auto" w:fill="E0E0E0"/>
          </w:tcPr>
          <w:p w:rsidR="00FF19C9" w:rsidRPr="00595B45" w:rsidRDefault="00FF19C9" w:rsidP="001D0D10">
            <w:pPr>
              <w:pStyle w:val="BodyText"/>
              <w:spacing w:before="60" w:after="60"/>
              <w:ind w:left="0" w:right="-108"/>
              <w:rPr>
                <w:rFonts w:ascii="Verdana" w:hAnsi="Verdana" w:cs="Verdana"/>
                <w:b/>
                <w:bCs/>
                <w:sz w:val="16"/>
                <w:szCs w:val="16"/>
              </w:rPr>
            </w:pPr>
            <w:r w:rsidRPr="00595B45">
              <w:rPr>
                <w:b/>
                <w:bCs/>
                <w:sz w:val="16"/>
                <w:szCs w:val="16"/>
              </w:rPr>
              <w:t>Format</w:t>
            </w:r>
          </w:p>
        </w:tc>
        <w:tc>
          <w:tcPr>
            <w:tcW w:w="2505" w:type="dxa"/>
            <w:shd w:val="clear" w:color="auto" w:fill="E0E0E0"/>
          </w:tcPr>
          <w:p w:rsidR="00FF19C9" w:rsidRPr="00595B45" w:rsidRDefault="00FF19C9" w:rsidP="001D0D10">
            <w:pPr>
              <w:pStyle w:val="BodyText"/>
              <w:spacing w:before="60" w:after="60"/>
              <w:ind w:left="0" w:right="-108"/>
              <w:rPr>
                <w:rFonts w:ascii="Verdana" w:hAnsi="Verdana" w:cs="Verdana"/>
                <w:b/>
                <w:bCs/>
                <w:sz w:val="16"/>
                <w:szCs w:val="16"/>
              </w:rPr>
            </w:pPr>
            <w:r w:rsidRPr="00595B45">
              <w:rPr>
                <w:b/>
                <w:bCs/>
                <w:sz w:val="16"/>
                <w:szCs w:val="16"/>
              </w:rPr>
              <w:t>Value</w:t>
            </w:r>
          </w:p>
        </w:tc>
      </w:tr>
      <w:tr w:rsidR="00FF19C9" w:rsidRPr="00595B45">
        <w:trPr>
          <w:cantSplit/>
        </w:trPr>
        <w:tc>
          <w:tcPr>
            <w:tcW w:w="3085" w:type="dxa"/>
          </w:tcPr>
          <w:p w:rsidR="00FF19C9" w:rsidRPr="00595B45" w:rsidRDefault="00FF19C9" w:rsidP="001D0D10">
            <w:pPr>
              <w:pStyle w:val="BodyText"/>
              <w:spacing w:before="60" w:after="60"/>
              <w:ind w:left="0" w:right="-108"/>
              <w:rPr>
                <w:rFonts w:ascii="Verdana" w:hAnsi="Verdana" w:cs="Verdana"/>
                <w:sz w:val="16"/>
                <w:szCs w:val="16"/>
              </w:rPr>
            </w:pPr>
            <w:r w:rsidRPr="00595B45">
              <w:rPr>
                <w:sz w:val="16"/>
                <w:szCs w:val="16"/>
              </w:rPr>
              <w:t>KeyType</w:t>
            </w:r>
          </w:p>
        </w:tc>
        <w:tc>
          <w:tcPr>
            <w:tcW w:w="992" w:type="dxa"/>
          </w:tcPr>
          <w:p w:rsidR="00FF19C9" w:rsidRPr="00595B45" w:rsidRDefault="00FF19C9" w:rsidP="00727D3F">
            <w:pPr>
              <w:pStyle w:val="BodyText"/>
              <w:spacing w:before="60" w:after="60"/>
              <w:ind w:left="0" w:right="-108"/>
              <w:rPr>
                <w:rFonts w:ascii="Verdana" w:hAnsi="Verdana" w:cs="Verdana"/>
                <w:sz w:val="16"/>
                <w:szCs w:val="16"/>
              </w:rPr>
            </w:pPr>
            <w:r>
              <w:rPr>
                <w:sz w:val="16"/>
                <w:szCs w:val="16"/>
              </w:rPr>
              <w:t>1 Byte</w:t>
            </w:r>
          </w:p>
        </w:tc>
        <w:tc>
          <w:tcPr>
            <w:tcW w:w="2505" w:type="dxa"/>
          </w:tcPr>
          <w:p w:rsidR="00FF19C9" w:rsidRPr="00595B45" w:rsidRDefault="00FF19C9" w:rsidP="001D0D10">
            <w:pPr>
              <w:pStyle w:val="BodyText"/>
              <w:spacing w:before="60" w:after="60"/>
              <w:ind w:left="0" w:right="-108"/>
              <w:rPr>
                <w:rFonts w:ascii="Verdana" w:hAnsi="Verdana" w:cs="Verdana"/>
                <w:sz w:val="16"/>
                <w:szCs w:val="16"/>
              </w:rPr>
            </w:pPr>
            <w:r w:rsidRPr="00595B45">
              <w:rPr>
                <w:sz w:val="16"/>
                <w:szCs w:val="16"/>
              </w:rPr>
              <w:t>From request</w:t>
            </w:r>
          </w:p>
        </w:tc>
      </w:tr>
    </w:tbl>
    <w:p w:rsidR="00FF19C9" w:rsidRPr="00595B45" w:rsidRDefault="00FF19C9" w:rsidP="00727D3F">
      <w:pPr>
        <w:pStyle w:val="NormalIndent"/>
        <w:rPr>
          <w:rFonts w:cs="Times New Roman"/>
        </w:rPr>
      </w:pPr>
      <w:r w:rsidRPr="00595B45">
        <w:rPr>
          <w:b/>
          <w:bCs/>
          <w:snapToGrid w:val="0"/>
        </w:rPr>
        <w:t>Source:</w:t>
      </w:r>
      <w:r w:rsidRPr="00595B45">
        <w:rPr>
          <w:rFonts w:cs="Times New Roman"/>
          <w:snapToGrid w:val="0"/>
        </w:rPr>
        <w:tab/>
      </w:r>
      <w:r w:rsidRPr="00595B45">
        <w:rPr>
          <w:snapToGrid w:val="0"/>
        </w:rPr>
        <w:t>BatchRequestFile.CardPersonalisationData.KeyType</w:t>
      </w:r>
    </w:p>
    <w:p w:rsidR="00FF19C9" w:rsidRPr="00595B45" w:rsidRDefault="00FF19C9" w:rsidP="00727D3F">
      <w:pPr>
        <w:pStyle w:val="NormalIndent"/>
        <w:rPr>
          <w:b/>
          <w:bCs/>
          <w:snapToGrid w:val="0"/>
        </w:rPr>
      </w:pPr>
      <w:r w:rsidRPr="00595B45">
        <w:rPr>
          <w:b/>
          <w:bCs/>
          <w:snapToGrid w:val="0"/>
        </w:rPr>
        <w:t>Description:</w:t>
      </w:r>
    </w:p>
    <w:p w:rsidR="00FF19C9" w:rsidRPr="00595B45" w:rsidRDefault="00FF19C9" w:rsidP="00727D3F">
      <w:pPr>
        <w:pStyle w:val="NormalIndent"/>
        <w:rPr>
          <w:rFonts w:cs="Times New Roman"/>
          <w:snapToGrid w:val="0"/>
        </w:rPr>
      </w:pPr>
      <w:r w:rsidRPr="00595B45">
        <w:rPr>
          <w:snapToGrid w:val="0"/>
        </w:rPr>
        <w:t xml:space="preserve">The request </w:t>
      </w:r>
      <w:r w:rsidRPr="00595B45">
        <w:t>contains a 1 byte key type, as follows:</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64"/>
        <w:gridCol w:w="1478"/>
      </w:tblGrid>
      <w:tr w:rsidR="00FF19C9" w:rsidRPr="00595B45">
        <w:tc>
          <w:tcPr>
            <w:tcW w:w="2864" w:type="dxa"/>
            <w:shd w:val="clear" w:color="auto" w:fill="EEECE1"/>
          </w:tcPr>
          <w:p w:rsidR="00FF19C9" w:rsidRPr="00595B45" w:rsidRDefault="00FF19C9" w:rsidP="004B0AD3">
            <w:pPr>
              <w:spacing w:before="60" w:after="60" w:line="240" w:lineRule="auto"/>
              <w:ind w:left="34"/>
              <w:rPr>
                <w:b/>
                <w:bCs/>
                <w:sz w:val="16"/>
                <w:szCs w:val="16"/>
              </w:rPr>
            </w:pPr>
            <w:r w:rsidRPr="00595B45">
              <w:rPr>
                <w:b/>
                <w:bCs/>
                <w:sz w:val="16"/>
                <w:szCs w:val="16"/>
              </w:rPr>
              <w:t>Key Type</w:t>
            </w:r>
          </w:p>
        </w:tc>
        <w:tc>
          <w:tcPr>
            <w:tcW w:w="1478" w:type="dxa"/>
            <w:shd w:val="clear" w:color="auto" w:fill="EEECE1"/>
          </w:tcPr>
          <w:p w:rsidR="00FF19C9" w:rsidRPr="00595B45" w:rsidRDefault="00FF19C9" w:rsidP="004B0AD3">
            <w:pPr>
              <w:spacing w:before="60" w:after="60" w:line="240" w:lineRule="auto"/>
              <w:ind w:left="34"/>
              <w:jc w:val="center"/>
              <w:rPr>
                <w:b/>
                <w:bCs/>
                <w:sz w:val="16"/>
                <w:szCs w:val="16"/>
              </w:rPr>
            </w:pPr>
            <w:r w:rsidRPr="00595B45">
              <w:rPr>
                <w:b/>
                <w:bCs/>
                <w:sz w:val="16"/>
                <w:szCs w:val="16"/>
              </w:rPr>
              <w:t>Value</w:t>
            </w:r>
          </w:p>
        </w:tc>
      </w:tr>
      <w:tr w:rsidR="00FF19C9" w:rsidRPr="00595B45">
        <w:tc>
          <w:tcPr>
            <w:tcW w:w="2864" w:type="dxa"/>
          </w:tcPr>
          <w:p w:rsidR="00FF19C9" w:rsidRPr="00595B45" w:rsidRDefault="00FF19C9" w:rsidP="004B0AD3">
            <w:pPr>
              <w:spacing w:before="60" w:after="60" w:line="240" w:lineRule="auto"/>
              <w:ind w:left="34"/>
              <w:rPr>
                <w:sz w:val="16"/>
                <w:szCs w:val="16"/>
              </w:rPr>
            </w:pPr>
            <w:r w:rsidRPr="00595B45">
              <w:rPr>
                <w:sz w:val="16"/>
                <w:szCs w:val="16"/>
              </w:rPr>
              <w:t>Personalisation</w:t>
            </w:r>
          </w:p>
        </w:tc>
        <w:tc>
          <w:tcPr>
            <w:tcW w:w="1478" w:type="dxa"/>
          </w:tcPr>
          <w:p w:rsidR="00FF19C9" w:rsidRPr="00595B45" w:rsidRDefault="00FF19C9" w:rsidP="004B0AD3">
            <w:pPr>
              <w:spacing w:before="60" w:after="60" w:line="240" w:lineRule="auto"/>
              <w:ind w:left="34"/>
              <w:jc w:val="center"/>
              <w:rPr>
                <w:sz w:val="16"/>
                <w:szCs w:val="16"/>
              </w:rPr>
            </w:pPr>
            <w:r w:rsidRPr="00595B45">
              <w:rPr>
                <w:sz w:val="16"/>
                <w:szCs w:val="16"/>
              </w:rPr>
              <w:t>01</w:t>
            </w:r>
          </w:p>
        </w:tc>
      </w:tr>
      <w:tr w:rsidR="00FF19C9" w:rsidRPr="00595B45">
        <w:tc>
          <w:tcPr>
            <w:tcW w:w="2864" w:type="dxa"/>
          </w:tcPr>
          <w:p w:rsidR="00FF19C9" w:rsidRPr="00595B45" w:rsidRDefault="00FF19C9" w:rsidP="004B0AD3">
            <w:pPr>
              <w:spacing w:before="60" w:after="60" w:line="240" w:lineRule="auto"/>
              <w:ind w:left="34"/>
              <w:rPr>
                <w:sz w:val="16"/>
                <w:szCs w:val="16"/>
              </w:rPr>
            </w:pPr>
            <w:r w:rsidRPr="00595B45">
              <w:rPr>
                <w:sz w:val="16"/>
                <w:szCs w:val="16"/>
              </w:rPr>
              <w:t>Service</w:t>
            </w:r>
          </w:p>
        </w:tc>
        <w:tc>
          <w:tcPr>
            <w:tcW w:w="1478" w:type="dxa"/>
          </w:tcPr>
          <w:p w:rsidR="00FF19C9" w:rsidRPr="00595B45" w:rsidRDefault="00FF19C9" w:rsidP="004B0AD3">
            <w:pPr>
              <w:spacing w:before="60" w:after="60" w:line="240" w:lineRule="auto"/>
              <w:ind w:left="34"/>
              <w:jc w:val="center"/>
              <w:rPr>
                <w:sz w:val="16"/>
                <w:szCs w:val="16"/>
              </w:rPr>
            </w:pPr>
            <w:r w:rsidRPr="00595B45">
              <w:rPr>
                <w:sz w:val="16"/>
                <w:szCs w:val="16"/>
              </w:rPr>
              <w:t>02</w:t>
            </w:r>
          </w:p>
        </w:tc>
      </w:tr>
      <w:tr w:rsidR="00FF19C9" w:rsidRPr="00595B45">
        <w:tc>
          <w:tcPr>
            <w:tcW w:w="2864" w:type="dxa"/>
          </w:tcPr>
          <w:p w:rsidR="00FF19C9" w:rsidRPr="00595B45" w:rsidRDefault="00FF19C9" w:rsidP="004B0AD3">
            <w:pPr>
              <w:spacing w:before="60" w:after="60" w:line="240" w:lineRule="auto"/>
              <w:ind w:left="34"/>
              <w:rPr>
                <w:sz w:val="16"/>
                <w:szCs w:val="16"/>
              </w:rPr>
            </w:pPr>
            <w:r w:rsidRPr="00595B45">
              <w:rPr>
                <w:sz w:val="16"/>
                <w:szCs w:val="16"/>
              </w:rPr>
              <w:t>Validation</w:t>
            </w:r>
          </w:p>
        </w:tc>
        <w:tc>
          <w:tcPr>
            <w:tcW w:w="1478" w:type="dxa"/>
          </w:tcPr>
          <w:p w:rsidR="00FF19C9" w:rsidRPr="00595B45" w:rsidRDefault="00FF19C9" w:rsidP="004B0AD3">
            <w:pPr>
              <w:spacing w:before="60" w:after="60" w:line="240" w:lineRule="auto"/>
              <w:ind w:left="34"/>
              <w:jc w:val="center"/>
              <w:rPr>
                <w:sz w:val="16"/>
                <w:szCs w:val="16"/>
              </w:rPr>
            </w:pPr>
            <w:r w:rsidRPr="00595B45">
              <w:rPr>
                <w:sz w:val="16"/>
                <w:szCs w:val="16"/>
              </w:rPr>
              <w:t>03</w:t>
            </w:r>
          </w:p>
        </w:tc>
      </w:tr>
      <w:tr w:rsidR="00FF19C9" w:rsidRPr="00595B45">
        <w:tc>
          <w:tcPr>
            <w:tcW w:w="2864" w:type="dxa"/>
          </w:tcPr>
          <w:p w:rsidR="00FF19C9" w:rsidRPr="00595B45" w:rsidRDefault="00FF19C9" w:rsidP="004B0AD3">
            <w:pPr>
              <w:spacing w:before="60" w:after="60" w:line="240" w:lineRule="auto"/>
              <w:ind w:left="34"/>
              <w:rPr>
                <w:sz w:val="16"/>
                <w:szCs w:val="16"/>
              </w:rPr>
            </w:pPr>
            <w:r w:rsidRPr="00595B45">
              <w:rPr>
                <w:sz w:val="16"/>
                <w:szCs w:val="16"/>
              </w:rPr>
              <w:t>Enquiry</w:t>
            </w:r>
          </w:p>
        </w:tc>
        <w:tc>
          <w:tcPr>
            <w:tcW w:w="1478" w:type="dxa"/>
          </w:tcPr>
          <w:p w:rsidR="00FF19C9" w:rsidRPr="00595B45" w:rsidRDefault="00FF19C9" w:rsidP="004B0AD3">
            <w:pPr>
              <w:spacing w:before="60" w:after="60" w:line="240" w:lineRule="auto"/>
              <w:ind w:left="34"/>
              <w:jc w:val="center"/>
              <w:rPr>
                <w:sz w:val="16"/>
                <w:szCs w:val="16"/>
              </w:rPr>
            </w:pPr>
            <w:r w:rsidRPr="00595B45">
              <w:rPr>
                <w:sz w:val="16"/>
                <w:szCs w:val="16"/>
              </w:rPr>
              <w:t>04</w:t>
            </w:r>
          </w:p>
        </w:tc>
      </w:tr>
    </w:tbl>
    <w:p w:rsidR="00FF19C9" w:rsidRPr="00595B45" w:rsidRDefault="00FF19C9" w:rsidP="00DF4EA9">
      <w:pPr>
        <w:pStyle w:val="NormalIndent"/>
        <w:rPr>
          <w:rFonts w:cs="Times New Roman"/>
        </w:rPr>
      </w:pPr>
    </w:p>
    <w:p w:rsidR="00FF19C9" w:rsidRPr="00595B45" w:rsidRDefault="00FF19C9" w:rsidP="00DF4EA9">
      <w:pPr>
        <w:pStyle w:val="Heading3"/>
        <w:numPr>
          <w:ilvl w:val="2"/>
          <w:numId w:val="5"/>
        </w:numPr>
        <w:tabs>
          <w:tab w:val="clear" w:pos="4341"/>
        </w:tabs>
        <w:ind w:left="0" w:firstLine="0"/>
        <w:rPr>
          <w:rFonts w:cs="Times New Roman"/>
        </w:rPr>
      </w:pPr>
      <w:bookmarkStart w:id="537" w:name="_Ref263169107"/>
      <w:bookmarkStart w:id="538" w:name="_Ref264882485"/>
      <w:bookmarkStart w:id="539" w:name="OLE_LINK3"/>
      <w:bookmarkStart w:id="540" w:name="OLE_LINK4"/>
      <w:r>
        <w:rPr>
          <w:b w:val="0"/>
          <w:bCs w:val="0"/>
        </w:rPr>
        <w:t>Business Entity</w:t>
      </w:r>
      <w:bookmarkEnd w:id="537"/>
      <w:bookmarkEnd w:id="538"/>
    </w:p>
    <w:tbl>
      <w:tblPr>
        <w:tblW w:w="658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85"/>
        <w:gridCol w:w="992"/>
        <w:gridCol w:w="2505"/>
      </w:tblGrid>
      <w:tr w:rsidR="00FF19C9" w:rsidRPr="00595B45">
        <w:trPr>
          <w:cantSplit/>
          <w:tblHeader/>
        </w:trPr>
        <w:tc>
          <w:tcPr>
            <w:tcW w:w="3085" w:type="dxa"/>
            <w:shd w:val="clear" w:color="auto" w:fill="E0E0E0"/>
          </w:tcPr>
          <w:p w:rsidR="00FF19C9" w:rsidRPr="00595B45" w:rsidRDefault="00FF19C9" w:rsidP="009142D7">
            <w:pPr>
              <w:pStyle w:val="BodyText"/>
              <w:spacing w:before="60" w:after="60"/>
              <w:ind w:left="0" w:right="-108"/>
              <w:rPr>
                <w:rFonts w:ascii="Verdana" w:hAnsi="Verdana" w:cs="Verdana"/>
                <w:b/>
                <w:bCs/>
                <w:sz w:val="16"/>
                <w:szCs w:val="16"/>
              </w:rPr>
            </w:pPr>
            <w:r w:rsidRPr="00595B45">
              <w:rPr>
                <w:b/>
                <w:bCs/>
                <w:sz w:val="16"/>
                <w:szCs w:val="16"/>
              </w:rPr>
              <w:t>Parameter name</w:t>
            </w:r>
          </w:p>
        </w:tc>
        <w:tc>
          <w:tcPr>
            <w:tcW w:w="992" w:type="dxa"/>
            <w:shd w:val="clear" w:color="auto" w:fill="E0E0E0"/>
          </w:tcPr>
          <w:p w:rsidR="00FF19C9" w:rsidRPr="00595B45" w:rsidRDefault="00FF19C9" w:rsidP="009142D7">
            <w:pPr>
              <w:pStyle w:val="BodyText"/>
              <w:spacing w:before="60" w:after="60"/>
              <w:ind w:left="0" w:right="-108"/>
              <w:rPr>
                <w:rFonts w:ascii="Verdana" w:hAnsi="Verdana" w:cs="Verdana"/>
                <w:b/>
                <w:bCs/>
                <w:sz w:val="16"/>
                <w:szCs w:val="16"/>
              </w:rPr>
            </w:pPr>
            <w:r w:rsidRPr="00595B45">
              <w:rPr>
                <w:b/>
                <w:bCs/>
                <w:sz w:val="16"/>
                <w:szCs w:val="16"/>
              </w:rPr>
              <w:t>Format</w:t>
            </w:r>
          </w:p>
        </w:tc>
        <w:tc>
          <w:tcPr>
            <w:tcW w:w="2505" w:type="dxa"/>
            <w:shd w:val="clear" w:color="auto" w:fill="E0E0E0"/>
          </w:tcPr>
          <w:p w:rsidR="00FF19C9" w:rsidRPr="00595B45" w:rsidRDefault="00FF19C9" w:rsidP="009142D7">
            <w:pPr>
              <w:pStyle w:val="BodyText"/>
              <w:spacing w:before="60" w:after="60"/>
              <w:ind w:left="0" w:right="-108"/>
              <w:rPr>
                <w:rFonts w:ascii="Verdana" w:hAnsi="Verdana" w:cs="Verdana"/>
                <w:b/>
                <w:bCs/>
                <w:sz w:val="16"/>
                <w:szCs w:val="16"/>
              </w:rPr>
            </w:pPr>
            <w:r w:rsidRPr="00595B45">
              <w:rPr>
                <w:b/>
                <w:bCs/>
                <w:sz w:val="16"/>
                <w:szCs w:val="16"/>
              </w:rPr>
              <w:t>Value</w:t>
            </w:r>
          </w:p>
        </w:tc>
      </w:tr>
      <w:tr w:rsidR="00FF19C9" w:rsidRPr="00595B45">
        <w:trPr>
          <w:cantSplit/>
        </w:trPr>
        <w:tc>
          <w:tcPr>
            <w:tcW w:w="3085" w:type="dxa"/>
          </w:tcPr>
          <w:p w:rsidR="00FF19C9" w:rsidRPr="00595B45" w:rsidRDefault="00FF19C9" w:rsidP="009142D7">
            <w:pPr>
              <w:pStyle w:val="BodyText"/>
              <w:spacing w:before="60" w:after="60"/>
              <w:ind w:left="0" w:right="-108"/>
              <w:rPr>
                <w:rFonts w:ascii="Verdana" w:hAnsi="Verdana" w:cs="Verdana"/>
                <w:sz w:val="16"/>
                <w:szCs w:val="16"/>
              </w:rPr>
            </w:pPr>
            <w:r>
              <w:rPr>
                <w:sz w:val="16"/>
                <w:szCs w:val="16"/>
              </w:rPr>
              <w:t>BE</w:t>
            </w:r>
            <w:r w:rsidRPr="00595B45">
              <w:rPr>
                <w:sz w:val="16"/>
                <w:szCs w:val="16"/>
              </w:rPr>
              <w:t>Identifier</w:t>
            </w:r>
          </w:p>
        </w:tc>
        <w:tc>
          <w:tcPr>
            <w:tcW w:w="992" w:type="dxa"/>
          </w:tcPr>
          <w:p w:rsidR="00FF19C9" w:rsidRPr="00595B45" w:rsidRDefault="00FF19C9" w:rsidP="00351165">
            <w:pPr>
              <w:pStyle w:val="BodyText"/>
              <w:spacing w:before="60" w:after="60"/>
              <w:ind w:left="0" w:right="-108"/>
              <w:rPr>
                <w:rFonts w:ascii="Verdana" w:hAnsi="Verdana" w:cs="Verdana"/>
                <w:sz w:val="16"/>
                <w:szCs w:val="16"/>
              </w:rPr>
            </w:pPr>
            <w:r>
              <w:rPr>
                <w:sz w:val="16"/>
                <w:szCs w:val="16"/>
              </w:rPr>
              <w:t>3 Bytes</w:t>
            </w:r>
          </w:p>
        </w:tc>
        <w:tc>
          <w:tcPr>
            <w:tcW w:w="2505" w:type="dxa"/>
          </w:tcPr>
          <w:p w:rsidR="00FF19C9" w:rsidRPr="00595B45" w:rsidRDefault="00FF19C9" w:rsidP="009142D7">
            <w:pPr>
              <w:pStyle w:val="BodyText"/>
              <w:spacing w:before="60" w:after="60"/>
              <w:ind w:left="0" w:right="-108"/>
              <w:rPr>
                <w:rFonts w:ascii="Verdana" w:hAnsi="Verdana" w:cs="Verdana"/>
                <w:sz w:val="16"/>
                <w:szCs w:val="16"/>
              </w:rPr>
            </w:pPr>
            <w:r w:rsidRPr="00595B45">
              <w:rPr>
                <w:sz w:val="16"/>
                <w:szCs w:val="16"/>
              </w:rPr>
              <w:t>From request</w:t>
            </w:r>
          </w:p>
        </w:tc>
      </w:tr>
      <w:tr w:rsidR="00FF19C9" w:rsidRPr="00595B45">
        <w:trPr>
          <w:cantSplit/>
        </w:trPr>
        <w:tc>
          <w:tcPr>
            <w:tcW w:w="3085" w:type="dxa"/>
          </w:tcPr>
          <w:p w:rsidR="00FF19C9" w:rsidRPr="00595B45" w:rsidRDefault="00FF19C9" w:rsidP="009142D7">
            <w:pPr>
              <w:pStyle w:val="BodyText"/>
              <w:spacing w:before="60" w:after="60"/>
              <w:ind w:left="0" w:right="-108"/>
              <w:rPr>
                <w:rFonts w:ascii="Verdana" w:hAnsi="Verdana" w:cs="Verdana"/>
                <w:sz w:val="16"/>
                <w:szCs w:val="16"/>
              </w:rPr>
            </w:pPr>
            <w:r w:rsidRPr="00595B45">
              <w:rPr>
                <w:sz w:val="16"/>
                <w:szCs w:val="16"/>
              </w:rPr>
              <w:t>OperatorId</w:t>
            </w:r>
          </w:p>
        </w:tc>
        <w:tc>
          <w:tcPr>
            <w:tcW w:w="992" w:type="dxa"/>
          </w:tcPr>
          <w:p w:rsidR="00FF19C9" w:rsidRPr="00595B45" w:rsidRDefault="00FF19C9" w:rsidP="00351165">
            <w:pPr>
              <w:pStyle w:val="BodyText"/>
              <w:spacing w:before="60" w:after="60"/>
              <w:ind w:left="0" w:right="-108"/>
              <w:rPr>
                <w:rFonts w:ascii="Verdana" w:hAnsi="Verdana" w:cs="Verdana"/>
                <w:sz w:val="16"/>
                <w:szCs w:val="16"/>
              </w:rPr>
            </w:pPr>
            <w:r>
              <w:rPr>
                <w:sz w:val="16"/>
                <w:szCs w:val="16"/>
              </w:rPr>
              <w:t>4 Bytes</w:t>
            </w:r>
          </w:p>
        </w:tc>
        <w:tc>
          <w:tcPr>
            <w:tcW w:w="2505" w:type="dxa"/>
          </w:tcPr>
          <w:p w:rsidR="00FF19C9" w:rsidRPr="00595B45" w:rsidRDefault="00FF19C9" w:rsidP="001F7317">
            <w:pPr>
              <w:pStyle w:val="BodyText"/>
              <w:spacing w:before="60" w:after="60"/>
              <w:ind w:left="0" w:right="-108"/>
              <w:rPr>
                <w:rFonts w:ascii="Verdana" w:hAnsi="Verdana" w:cs="Verdana"/>
                <w:sz w:val="16"/>
                <w:szCs w:val="16"/>
              </w:rPr>
            </w:pPr>
            <w:r w:rsidRPr="00595B45">
              <w:rPr>
                <w:sz w:val="16"/>
                <w:szCs w:val="16"/>
              </w:rPr>
              <w:t>From request</w:t>
            </w:r>
          </w:p>
        </w:tc>
      </w:tr>
    </w:tbl>
    <w:p w:rsidR="00FF19C9" w:rsidRDefault="00FF19C9">
      <w:pPr>
        <w:pStyle w:val="NormalIndent"/>
        <w:spacing w:before="120" w:line="240" w:lineRule="auto"/>
        <w:ind w:left="1138"/>
        <w:rPr>
          <w:rFonts w:cs="Times New Roman"/>
        </w:rPr>
      </w:pPr>
      <w:r w:rsidRPr="00595B45">
        <w:rPr>
          <w:b/>
          <w:bCs/>
          <w:snapToGrid w:val="0"/>
        </w:rPr>
        <w:t>Source:</w:t>
      </w:r>
      <w:r w:rsidRPr="00595B45">
        <w:rPr>
          <w:rFonts w:cs="Times New Roman"/>
          <w:snapToGrid w:val="0"/>
        </w:rPr>
        <w:tab/>
      </w:r>
      <w:r w:rsidRPr="00595B45">
        <w:rPr>
          <w:snapToGrid w:val="0"/>
        </w:rPr>
        <w:t>BatchRequestFile.CardPersonalisationData.</w:t>
      </w:r>
      <w:r>
        <w:rPr>
          <w:snapToGrid w:val="0"/>
        </w:rPr>
        <w:t>BE</w:t>
      </w:r>
    </w:p>
    <w:p w:rsidR="00FF19C9" w:rsidRPr="00595B45" w:rsidRDefault="00FF19C9" w:rsidP="00DF4EA9">
      <w:pPr>
        <w:pStyle w:val="NormalIndent"/>
        <w:rPr>
          <w:b/>
          <w:bCs/>
          <w:snapToGrid w:val="0"/>
        </w:rPr>
      </w:pPr>
      <w:r w:rsidRPr="00595B45">
        <w:rPr>
          <w:b/>
          <w:bCs/>
          <w:snapToGrid w:val="0"/>
        </w:rPr>
        <w:t>Description:</w:t>
      </w:r>
    </w:p>
    <w:p w:rsidR="00FF19C9" w:rsidRDefault="00FF19C9">
      <w:pPr>
        <w:pStyle w:val="NormalIndent"/>
        <w:spacing w:line="240" w:lineRule="auto"/>
        <w:ind w:left="1138"/>
        <w:rPr>
          <w:rFonts w:cs="Times New Roman"/>
          <w:snapToGrid w:val="0"/>
        </w:rPr>
      </w:pPr>
      <w:r w:rsidRPr="00595B45">
        <w:rPr>
          <w:snapToGrid w:val="0"/>
        </w:rPr>
        <w:t xml:space="preserve">The request </w:t>
      </w:r>
      <w:r w:rsidRPr="00595B45">
        <w:t xml:space="preserve">contains a 2 byte </w:t>
      </w:r>
      <w:r>
        <w:t>Business Entity</w:t>
      </w:r>
      <w:r w:rsidRPr="00595B45">
        <w:t>, with a value in the range 0x000</w:t>
      </w:r>
      <w:r>
        <w:t>0</w:t>
      </w:r>
      <w:r w:rsidRPr="00595B45">
        <w:t xml:space="preserve"> to 0xFFFF.</w:t>
      </w:r>
    </w:p>
    <w:bookmarkEnd w:id="539"/>
    <w:bookmarkEnd w:id="540"/>
    <w:p w:rsidR="00FF19C9" w:rsidRDefault="00FF19C9">
      <w:pPr>
        <w:pStyle w:val="NormalIndent"/>
        <w:spacing w:line="240" w:lineRule="auto"/>
        <w:ind w:left="1138"/>
        <w:rPr>
          <w:rFonts w:cs="Times New Roman"/>
        </w:rPr>
      </w:pPr>
      <w:r w:rsidRPr="00595B45">
        <w:t xml:space="preserve">See [GUI] for further definition of </w:t>
      </w:r>
      <w:r>
        <w:t>BE</w:t>
      </w:r>
      <w:r w:rsidRPr="00595B45">
        <w:t>.</w:t>
      </w:r>
    </w:p>
    <w:p w:rsidR="00FF19C9" w:rsidRDefault="00FF19C9">
      <w:pPr>
        <w:pStyle w:val="NormalIndent"/>
        <w:spacing w:line="240" w:lineRule="auto"/>
        <w:ind w:left="1138"/>
        <w:rPr>
          <w:rFonts w:cs="Times New Roman"/>
        </w:rPr>
      </w:pPr>
      <w:r w:rsidRPr="00595B45">
        <w:t xml:space="preserve">The 3 byte </w:t>
      </w:r>
      <w:r>
        <w:t>BE</w:t>
      </w:r>
      <w:r w:rsidRPr="00595B45">
        <w:t xml:space="preserve">Identifier is formed by prefixing the received </w:t>
      </w:r>
      <w:r>
        <w:t>BE</w:t>
      </w:r>
      <w:r w:rsidRPr="00595B45">
        <w:t xml:space="preserve"> with a single byte set to 0x00</w:t>
      </w:r>
    </w:p>
    <w:p w:rsidR="00FF19C9" w:rsidRDefault="00FF19C9">
      <w:pPr>
        <w:pStyle w:val="NormalIndent"/>
        <w:spacing w:line="240" w:lineRule="auto"/>
        <w:ind w:left="1138"/>
        <w:rPr>
          <w:rFonts w:cs="Times New Roman"/>
        </w:rPr>
      </w:pPr>
      <w:r w:rsidRPr="00595B45">
        <w:t xml:space="preserve">The 4 byte OperatorId is formed by prefixing the received </w:t>
      </w:r>
      <w:r>
        <w:t>BE</w:t>
      </w:r>
      <w:r w:rsidRPr="00595B45">
        <w:t xml:space="preserve"> with a double byte set to 0x0000</w:t>
      </w:r>
    </w:p>
    <w:p w:rsidR="00FF19C9" w:rsidRPr="00595B45" w:rsidRDefault="00FF19C9" w:rsidP="0017452A">
      <w:pPr>
        <w:pStyle w:val="Heading3"/>
        <w:numPr>
          <w:ilvl w:val="2"/>
          <w:numId w:val="5"/>
        </w:numPr>
        <w:tabs>
          <w:tab w:val="clear" w:pos="4341"/>
        </w:tabs>
        <w:ind w:left="0" w:firstLine="0"/>
        <w:rPr>
          <w:rFonts w:cs="Times New Roman"/>
        </w:rPr>
      </w:pPr>
      <w:bookmarkStart w:id="541" w:name="_Ref263175108"/>
      <w:r>
        <w:rPr>
          <w:b w:val="0"/>
          <w:bCs w:val="0"/>
        </w:rPr>
        <w:t>BE</w:t>
      </w:r>
      <w:r w:rsidRPr="00595B45">
        <w:rPr>
          <w:b w:val="0"/>
          <w:bCs w:val="0"/>
        </w:rPr>
        <w:t xml:space="preserve"> Abbreviation</w:t>
      </w:r>
      <w:bookmarkEnd w:id="541"/>
    </w:p>
    <w:p w:rsidR="00FF19C9" w:rsidRPr="00595B45" w:rsidRDefault="00FF19C9" w:rsidP="0017452A">
      <w:pPr>
        <w:pStyle w:val="NormalIndent"/>
        <w:rPr>
          <w:rFonts w:cs="Times New Roman"/>
        </w:rPr>
      </w:pPr>
      <w:r w:rsidRPr="00595B45">
        <w:rPr>
          <w:b/>
          <w:bCs/>
          <w:snapToGrid w:val="0"/>
        </w:rPr>
        <w:t>Source:</w:t>
      </w:r>
      <w:r w:rsidRPr="00595B45">
        <w:rPr>
          <w:rFonts w:cs="Times New Roman"/>
          <w:snapToGrid w:val="0"/>
        </w:rPr>
        <w:tab/>
      </w:r>
      <w:r w:rsidRPr="00595B45">
        <w:rPr>
          <w:snapToGrid w:val="0"/>
        </w:rPr>
        <w:t>BatchRequestFile.CardPersonalisationData.</w:t>
      </w:r>
      <w:r>
        <w:rPr>
          <w:snapToGrid w:val="0"/>
        </w:rPr>
        <w:t>BE</w:t>
      </w:r>
      <w:r w:rsidRPr="00595B45">
        <w:rPr>
          <w:snapToGrid w:val="0"/>
        </w:rPr>
        <w:t>TLA</w:t>
      </w:r>
    </w:p>
    <w:p w:rsidR="00FF19C9" w:rsidRPr="00595B45" w:rsidRDefault="00FF19C9" w:rsidP="0017452A">
      <w:pPr>
        <w:pStyle w:val="NormalIndent"/>
        <w:rPr>
          <w:b/>
          <w:bCs/>
          <w:snapToGrid w:val="0"/>
        </w:rPr>
      </w:pPr>
      <w:r w:rsidRPr="00595B45">
        <w:rPr>
          <w:b/>
          <w:bCs/>
          <w:snapToGrid w:val="0"/>
        </w:rPr>
        <w:t>Description:</w:t>
      </w:r>
    </w:p>
    <w:p w:rsidR="00FF19C9" w:rsidRDefault="00FF19C9">
      <w:pPr>
        <w:pStyle w:val="NormalIndent"/>
        <w:spacing w:line="240" w:lineRule="auto"/>
        <w:ind w:left="1138"/>
        <w:rPr>
          <w:rFonts w:cs="Times New Roman"/>
          <w:snapToGrid w:val="0"/>
        </w:rPr>
      </w:pPr>
      <w:r w:rsidRPr="00595B45">
        <w:rPr>
          <w:snapToGrid w:val="0"/>
        </w:rPr>
        <w:t xml:space="preserve">The request </w:t>
      </w:r>
      <w:r w:rsidRPr="00595B45">
        <w:t xml:space="preserve">contains an acronym for the </w:t>
      </w:r>
      <w:r>
        <w:t>BE</w:t>
      </w:r>
      <w:r w:rsidRPr="00595B45">
        <w:t xml:space="preserve"> (e.g “CXX” for Connexxion).</w:t>
      </w:r>
    </w:p>
    <w:p w:rsidR="00FF19C9" w:rsidRDefault="00FF19C9">
      <w:pPr>
        <w:pStyle w:val="NormalIndent"/>
        <w:spacing w:line="240" w:lineRule="auto"/>
        <w:ind w:left="1138"/>
        <w:rPr>
          <w:rFonts w:cs="Times New Roman"/>
          <w:snapToGrid w:val="0"/>
        </w:rPr>
      </w:pPr>
      <w:r w:rsidRPr="00595B45">
        <w:rPr>
          <w:snapToGrid w:val="0"/>
        </w:rPr>
        <w:t>This acronym is used within the S9</w:t>
      </w:r>
      <w:r>
        <w:rPr>
          <w:snapToGrid w:val="0"/>
        </w:rPr>
        <w:t>, S2</w:t>
      </w:r>
      <w:r w:rsidRPr="00595B45">
        <w:rPr>
          <w:snapToGrid w:val="0"/>
        </w:rPr>
        <w:t xml:space="preserve"> and MSA device certificates.</w:t>
      </w:r>
    </w:p>
    <w:p w:rsidR="00FF19C9" w:rsidRPr="00595B45" w:rsidRDefault="00FF19C9" w:rsidP="00EB34D4">
      <w:pPr>
        <w:pStyle w:val="Heading3"/>
        <w:numPr>
          <w:ilvl w:val="2"/>
          <w:numId w:val="5"/>
        </w:numPr>
        <w:tabs>
          <w:tab w:val="clear" w:pos="4341"/>
        </w:tabs>
        <w:ind w:left="0" w:firstLine="0"/>
        <w:rPr>
          <w:rFonts w:cs="Times New Roman"/>
        </w:rPr>
      </w:pPr>
      <w:bookmarkStart w:id="542" w:name="_Ref263837882"/>
      <w:bookmarkStart w:id="543" w:name="_Ref319671008"/>
      <w:r w:rsidRPr="00595B45">
        <w:rPr>
          <w:b w:val="0"/>
          <w:bCs w:val="0"/>
        </w:rPr>
        <w:t>AE Instance</w:t>
      </w:r>
      <w:bookmarkEnd w:id="542"/>
      <w:bookmarkEnd w:id="543"/>
    </w:p>
    <w:p w:rsidR="00FF19C9" w:rsidRPr="00595B45" w:rsidRDefault="00FF19C9" w:rsidP="00EB34D4">
      <w:pPr>
        <w:pStyle w:val="NormalIndent"/>
        <w:rPr>
          <w:rFonts w:cs="Times New Roman"/>
        </w:rPr>
      </w:pPr>
      <w:r w:rsidRPr="00595B45">
        <w:rPr>
          <w:b/>
          <w:bCs/>
          <w:snapToGrid w:val="0"/>
        </w:rPr>
        <w:t>Source:</w:t>
      </w:r>
      <w:r w:rsidRPr="00595B45">
        <w:rPr>
          <w:rFonts w:cs="Times New Roman"/>
          <w:snapToGrid w:val="0"/>
        </w:rPr>
        <w:tab/>
      </w:r>
      <w:r w:rsidRPr="00595B45">
        <w:rPr>
          <w:snapToGrid w:val="0"/>
        </w:rPr>
        <w:t>BatchRequestFile.CardPersonalisationData.Instance</w:t>
      </w:r>
    </w:p>
    <w:p w:rsidR="00FF19C9" w:rsidRPr="00595B45" w:rsidRDefault="00FF19C9" w:rsidP="00EB34D4">
      <w:pPr>
        <w:pStyle w:val="NormalIndent"/>
        <w:rPr>
          <w:b/>
          <w:bCs/>
          <w:snapToGrid w:val="0"/>
        </w:rPr>
      </w:pPr>
      <w:r w:rsidRPr="00595B45">
        <w:rPr>
          <w:b/>
          <w:bCs/>
          <w:snapToGrid w:val="0"/>
        </w:rPr>
        <w:t>Description:</w:t>
      </w:r>
    </w:p>
    <w:p w:rsidR="00FF19C9" w:rsidRDefault="00FF19C9">
      <w:pPr>
        <w:pStyle w:val="NormalIndent"/>
        <w:spacing w:line="240" w:lineRule="auto"/>
        <w:ind w:left="1138"/>
        <w:rPr>
          <w:rFonts w:cs="Times New Roman"/>
          <w:snapToGrid w:val="0"/>
        </w:rPr>
      </w:pPr>
      <w:r w:rsidRPr="00595B45">
        <w:rPr>
          <w:snapToGrid w:val="0"/>
        </w:rPr>
        <w:t xml:space="preserve">The request </w:t>
      </w:r>
      <w:r w:rsidRPr="00595B45">
        <w:t>contains an acronym for the AE instance (and thus the CA instance) that was the source of the request (e.g “TST” for Test).</w:t>
      </w:r>
    </w:p>
    <w:p w:rsidR="00FF19C9" w:rsidRDefault="00FF19C9">
      <w:pPr>
        <w:pStyle w:val="NormalIndent"/>
        <w:spacing w:line="240" w:lineRule="auto"/>
        <w:ind w:left="1138"/>
        <w:rPr>
          <w:rFonts w:cs="Times New Roman"/>
          <w:snapToGrid w:val="0"/>
        </w:rPr>
      </w:pPr>
      <w:r w:rsidRPr="00595B45">
        <w:rPr>
          <w:snapToGrid w:val="0"/>
        </w:rPr>
        <w:t>This acronym is used within the MSA certificates.</w:t>
      </w:r>
    </w:p>
    <w:p w:rsidR="00FF19C9" w:rsidRPr="00595B45" w:rsidRDefault="00FF19C9" w:rsidP="001619C2">
      <w:pPr>
        <w:pStyle w:val="Heading3"/>
        <w:numPr>
          <w:ilvl w:val="2"/>
          <w:numId w:val="5"/>
        </w:numPr>
        <w:tabs>
          <w:tab w:val="clear" w:pos="4341"/>
        </w:tabs>
        <w:ind w:left="0" w:firstLine="0"/>
        <w:rPr>
          <w:rFonts w:cs="Times New Roman"/>
        </w:rPr>
      </w:pPr>
      <w:bookmarkStart w:id="544" w:name="_Ref389486758"/>
      <w:r>
        <w:rPr>
          <w:b w:val="0"/>
          <w:bCs w:val="0"/>
        </w:rPr>
        <w:t>NCRS</w:t>
      </w:r>
      <w:bookmarkEnd w:id="544"/>
    </w:p>
    <w:p w:rsidR="00FF19C9" w:rsidRPr="00595B45" w:rsidRDefault="00FF19C9" w:rsidP="001619C2">
      <w:pPr>
        <w:pStyle w:val="NormalIndent"/>
        <w:rPr>
          <w:rFonts w:cs="Times New Roman"/>
        </w:rPr>
      </w:pPr>
      <w:r w:rsidRPr="00595B45">
        <w:rPr>
          <w:b/>
          <w:bCs/>
          <w:snapToGrid w:val="0"/>
        </w:rPr>
        <w:t>Source:</w:t>
      </w:r>
      <w:r w:rsidRPr="00595B45">
        <w:rPr>
          <w:rFonts w:cs="Times New Roman"/>
          <w:snapToGrid w:val="0"/>
        </w:rPr>
        <w:tab/>
      </w:r>
      <w:r w:rsidRPr="00595B45">
        <w:rPr>
          <w:snapToGrid w:val="0"/>
        </w:rPr>
        <w:t>BatchRequestFile.CardPersonalisationData.</w:t>
      </w:r>
      <w:r>
        <w:rPr>
          <w:snapToGrid w:val="0"/>
        </w:rPr>
        <w:t>NCRS</w:t>
      </w:r>
    </w:p>
    <w:p w:rsidR="00FF19C9" w:rsidRPr="00595B45" w:rsidRDefault="00FF19C9" w:rsidP="001619C2">
      <w:pPr>
        <w:pStyle w:val="NormalIndent"/>
        <w:rPr>
          <w:b/>
          <w:bCs/>
          <w:snapToGrid w:val="0"/>
        </w:rPr>
      </w:pPr>
      <w:r w:rsidRPr="00595B45">
        <w:rPr>
          <w:b/>
          <w:bCs/>
          <w:snapToGrid w:val="0"/>
        </w:rPr>
        <w:t>Description:</w:t>
      </w:r>
    </w:p>
    <w:p w:rsidR="00FF19C9" w:rsidRDefault="00FF19C9">
      <w:pPr>
        <w:pStyle w:val="NormalIndent"/>
        <w:spacing w:line="240" w:lineRule="auto"/>
        <w:ind w:left="1138"/>
        <w:rPr>
          <w:snapToGrid w:val="0"/>
        </w:rPr>
      </w:pPr>
      <w:r w:rsidRPr="00595B45">
        <w:rPr>
          <w:snapToGrid w:val="0"/>
        </w:rPr>
        <w:t xml:space="preserve">The </w:t>
      </w:r>
      <w:r>
        <w:rPr>
          <w:snapToGrid w:val="0"/>
        </w:rPr>
        <w:t>NCRS that the NSAM is associated with at issuance. The NCRS value is not used in application personalisation, but is stored in the NSAM database record for later use.</w:t>
      </w:r>
    </w:p>
    <w:p w:rsidR="00FF19C9" w:rsidRDefault="00FF19C9">
      <w:pPr>
        <w:pStyle w:val="NormalIndent"/>
        <w:spacing w:line="240" w:lineRule="auto"/>
        <w:ind w:left="1138"/>
        <w:rPr>
          <w:snapToGrid w:val="0"/>
        </w:rPr>
      </w:pPr>
      <w:r>
        <w:rPr>
          <w:snapToGrid w:val="0"/>
        </w:rPr>
        <w:t>If an NCRS hasn’t been allocated, this field will contain the value “None”.</w:t>
      </w:r>
    </w:p>
    <w:p w:rsidR="00FF19C9" w:rsidRDefault="00FF19C9">
      <w:pPr>
        <w:pStyle w:val="NormalIndent"/>
        <w:spacing w:line="240" w:lineRule="auto"/>
        <w:ind w:left="1138"/>
        <w:rPr>
          <w:snapToGrid w:val="0"/>
        </w:rPr>
      </w:pPr>
      <w:r>
        <w:rPr>
          <w:snapToGrid w:val="0"/>
        </w:rPr>
        <w:t>It should be stored as part of the MSA application data and should be configured to be modifiable via the Affina/ESP interface.</w:t>
      </w:r>
    </w:p>
    <w:p w:rsidR="00FF19C9" w:rsidRPr="00595B45" w:rsidRDefault="00FF19C9" w:rsidP="001A530E">
      <w:pPr>
        <w:pStyle w:val="Heading3"/>
        <w:numPr>
          <w:ilvl w:val="2"/>
          <w:numId w:val="5"/>
        </w:numPr>
        <w:tabs>
          <w:tab w:val="clear" w:pos="4341"/>
        </w:tabs>
        <w:ind w:left="0" w:firstLine="0"/>
        <w:rPr>
          <w:rFonts w:cs="Times New Roman"/>
        </w:rPr>
      </w:pPr>
      <w:bookmarkStart w:id="545" w:name="_Ref382471271"/>
      <w:bookmarkStart w:id="546" w:name="_Ref388004901"/>
      <w:r>
        <w:rPr>
          <w:b w:val="0"/>
          <w:bCs w:val="0"/>
        </w:rPr>
        <w:t>Equipment Vendor</w:t>
      </w:r>
      <w:bookmarkEnd w:id="545"/>
      <w:bookmarkEnd w:id="546"/>
    </w:p>
    <w:p w:rsidR="00FF19C9" w:rsidRPr="00595B45" w:rsidRDefault="00FF19C9" w:rsidP="001A530E">
      <w:pPr>
        <w:pStyle w:val="NormalIndent"/>
        <w:rPr>
          <w:rFonts w:cs="Times New Roman"/>
        </w:rPr>
      </w:pPr>
      <w:r w:rsidRPr="00595B45">
        <w:rPr>
          <w:b/>
          <w:bCs/>
          <w:snapToGrid w:val="0"/>
        </w:rPr>
        <w:t>Source:</w:t>
      </w:r>
      <w:r w:rsidRPr="00595B45">
        <w:rPr>
          <w:rFonts w:cs="Times New Roman"/>
          <w:snapToGrid w:val="0"/>
        </w:rPr>
        <w:tab/>
      </w:r>
      <w:r w:rsidRPr="00595B45">
        <w:rPr>
          <w:snapToGrid w:val="0"/>
        </w:rPr>
        <w:t>BatchRequestFile.CardPersonalisationData.</w:t>
      </w:r>
      <w:r>
        <w:rPr>
          <w:snapToGrid w:val="0"/>
        </w:rPr>
        <w:t>EquipmentVendorId</w:t>
      </w:r>
    </w:p>
    <w:p w:rsidR="00FF19C9" w:rsidRPr="00595B45" w:rsidRDefault="00FF19C9" w:rsidP="001A530E">
      <w:pPr>
        <w:pStyle w:val="NormalIndent"/>
        <w:rPr>
          <w:b/>
          <w:bCs/>
          <w:snapToGrid w:val="0"/>
        </w:rPr>
      </w:pPr>
      <w:r w:rsidRPr="00595B45">
        <w:rPr>
          <w:b/>
          <w:bCs/>
          <w:snapToGrid w:val="0"/>
        </w:rPr>
        <w:t>Description:</w:t>
      </w:r>
    </w:p>
    <w:p w:rsidR="00FF19C9" w:rsidRDefault="00FF19C9">
      <w:pPr>
        <w:pStyle w:val="NormalIndent"/>
        <w:spacing w:line="240" w:lineRule="auto"/>
        <w:ind w:left="1138"/>
        <w:rPr>
          <w:snapToGrid w:val="0"/>
        </w:rPr>
      </w:pPr>
      <w:r w:rsidRPr="00595B45">
        <w:rPr>
          <w:snapToGrid w:val="0"/>
        </w:rPr>
        <w:t xml:space="preserve">The </w:t>
      </w:r>
      <w:r>
        <w:rPr>
          <w:snapToGrid w:val="0"/>
        </w:rPr>
        <w:t>equipment vendor that the NSAM is associated with at issuance. The equipment vendor value is not used in application personalisation, but is stored in the NSAM database record for later use.</w:t>
      </w:r>
    </w:p>
    <w:p w:rsidR="00FF19C9" w:rsidRPr="00595B45" w:rsidRDefault="00FF19C9" w:rsidP="009A0E45">
      <w:pPr>
        <w:pStyle w:val="Heading3"/>
        <w:numPr>
          <w:ilvl w:val="2"/>
          <w:numId w:val="5"/>
        </w:numPr>
        <w:tabs>
          <w:tab w:val="clear" w:pos="4341"/>
        </w:tabs>
        <w:ind w:left="0" w:firstLine="0"/>
        <w:rPr>
          <w:rFonts w:cs="Times New Roman"/>
        </w:rPr>
      </w:pPr>
      <w:bookmarkStart w:id="547" w:name="_Ref382838268"/>
      <w:r>
        <w:rPr>
          <w:b w:val="0"/>
          <w:bCs w:val="0"/>
        </w:rPr>
        <w:t>Reader Vendor</w:t>
      </w:r>
      <w:bookmarkEnd w:id="547"/>
    </w:p>
    <w:p w:rsidR="00FF19C9" w:rsidRPr="00595B45" w:rsidRDefault="00FF19C9" w:rsidP="009A0E45">
      <w:pPr>
        <w:pStyle w:val="NormalIndent"/>
        <w:rPr>
          <w:rFonts w:cs="Times New Roman"/>
        </w:rPr>
      </w:pPr>
      <w:r w:rsidRPr="00595B45">
        <w:rPr>
          <w:b/>
          <w:bCs/>
          <w:snapToGrid w:val="0"/>
        </w:rPr>
        <w:t>Source:</w:t>
      </w:r>
      <w:r w:rsidRPr="00595B45">
        <w:rPr>
          <w:rFonts w:cs="Times New Roman"/>
          <w:snapToGrid w:val="0"/>
        </w:rPr>
        <w:tab/>
      </w:r>
      <w:r w:rsidRPr="00595B45">
        <w:rPr>
          <w:snapToGrid w:val="0"/>
        </w:rPr>
        <w:t>BatchRequestFile.CardPersonalisationData.</w:t>
      </w:r>
      <w:r>
        <w:rPr>
          <w:snapToGrid w:val="0"/>
        </w:rPr>
        <w:t>ReaderVendorId</w:t>
      </w:r>
    </w:p>
    <w:p w:rsidR="00FF19C9" w:rsidRPr="00595B45" w:rsidRDefault="00FF19C9" w:rsidP="009A0E45">
      <w:pPr>
        <w:pStyle w:val="NormalIndent"/>
        <w:rPr>
          <w:b/>
          <w:bCs/>
          <w:snapToGrid w:val="0"/>
        </w:rPr>
      </w:pPr>
      <w:r w:rsidRPr="00595B45">
        <w:rPr>
          <w:b/>
          <w:bCs/>
          <w:snapToGrid w:val="0"/>
        </w:rPr>
        <w:t>Description:</w:t>
      </w:r>
    </w:p>
    <w:p w:rsidR="00FF19C9" w:rsidRDefault="00FF19C9">
      <w:pPr>
        <w:pStyle w:val="NormalIndent"/>
        <w:spacing w:line="240" w:lineRule="auto"/>
        <w:ind w:left="1138"/>
        <w:rPr>
          <w:snapToGrid w:val="0"/>
        </w:rPr>
      </w:pPr>
      <w:r w:rsidRPr="00595B45">
        <w:rPr>
          <w:snapToGrid w:val="0"/>
        </w:rPr>
        <w:t xml:space="preserve">The </w:t>
      </w:r>
      <w:r>
        <w:rPr>
          <w:snapToGrid w:val="0"/>
        </w:rPr>
        <w:t>reader vendor that the NSAM is associated with at issuance. The reader vendor is used by the S2 application for data selection and is also stored in the NSAM database record for later use.</w:t>
      </w:r>
    </w:p>
    <w:p w:rsidR="00FF19C9" w:rsidRPr="00595B45" w:rsidRDefault="00FF19C9" w:rsidP="00251F8E">
      <w:pPr>
        <w:pStyle w:val="Heading3"/>
        <w:numPr>
          <w:ilvl w:val="2"/>
          <w:numId w:val="5"/>
        </w:numPr>
        <w:tabs>
          <w:tab w:val="clear" w:pos="4341"/>
        </w:tabs>
        <w:ind w:left="0" w:firstLine="0"/>
        <w:rPr>
          <w:rFonts w:cs="Times New Roman"/>
        </w:rPr>
      </w:pPr>
      <w:r>
        <w:rPr>
          <w:b w:val="0"/>
          <w:bCs w:val="0"/>
        </w:rPr>
        <w:t>Order Number</w:t>
      </w:r>
    </w:p>
    <w:p w:rsidR="00FF19C9" w:rsidRPr="00595B45" w:rsidRDefault="00FF19C9" w:rsidP="00251F8E">
      <w:pPr>
        <w:pStyle w:val="NormalIndent"/>
        <w:rPr>
          <w:rFonts w:cs="Times New Roman"/>
        </w:rPr>
      </w:pPr>
      <w:r w:rsidRPr="00595B45">
        <w:rPr>
          <w:b/>
          <w:bCs/>
          <w:snapToGrid w:val="0"/>
        </w:rPr>
        <w:t>Source:</w:t>
      </w:r>
      <w:r w:rsidRPr="00595B45">
        <w:rPr>
          <w:rFonts w:cs="Times New Roman"/>
          <w:snapToGrid w:val="0"/>
        </w:rPr>
        <w:tab/>
      </w:r>
      <w:r w:rsidRPr="00595B45">
        <w:rPr>
          <w:snapToGrid w:val="0"/>
        </w:rPr>
        <w:t>BatchRequestFile.CardPersonalisationData.</w:t>
      </w:r>
      <w:r>
        <w:rPr>
          <w:snapToGrid w:val="0"/>
        </w:rPr>
        <w:t>Order Number</w:t>
      </w:r>
    </w:p>
    <w:p w:rsidR="00FF19C9" w:rsidRPr="00595B45" w:rsidRDefault="00FF19C9" w:rsidP="00251F8E">
      <w:pPr>
        <w:pStyle w:val="NormalIndent"/>
        <w:rPr>
          <w:b/>
          <w:bCs/>
          <w:snapToGrid w:val="0"/>
        </w:rPr>
      </w:pPr>
      <w:r w:rsidRPr="00595B45">
        <w:rPr>
          <w:b/>
          <w:bCs/>
          <w:snapToGrid w:val="0"/>
        </w:rPr>
        <w:t>Description:</w:t>
      </w:r>
    </w:p>
    <w:p w:rsidR="00FF19C9" w:rsidRDefault="00FF19C9">
      <w:pPr>
        <w:pStyle w:val="NormalIndent"/>
        <w:spacing w:line="240" w:lineRule="auto"/>
        <w:ind w:left="1138"/>
        <w:rPr>
          <w:snapToGrid w:val="0"/>
        </w:rPr>
      </w:pPr>
      <w:r w:rsidRPr="00595B45">
        <w:rPr>
          <w:snapToGrid w:val="0"/>
        </w:rPr>
        <w:t xml:space="preserve">The </w:t>
      </w:r>
      <w:r>
        <w:rPr>
          <w:snapToGrid w:val="0"/>
        </w:rPr>
        <w:t>order number associated with the NSAM. The order number value is not used in application personalisation, but is stored in the NSAM database record for later use with reporting.</w:t>
      </w:r>
    </w:p>
    <w:p w:rsidR="00FF19C9" w:rsidRPr="00595B45" w:rsidRDefault="00FF19C9" w:rsidP="00251F8E">
      <w:pPr>
        <w:pStyle w:val="Heading3"/>
        <w:numPr>
          <w:ilvl w:val="2"/>
          <w:numId w:val="5"/>
        </w:numPr>
        <w:tabs>
          <w:tab w:val="clear" w:pos="4341"/>
        </w:tabs>
        <w:ind w:left="0" w:firstLine="0"/>
        <w:rPr>
          <w:rFonts w:cs="Times New Roman"/>
        </w:rPr>
      </w:pPr>
      <w:bookmarkStart w:id="548" w:name="_Ref382315992"/>
      <w:bookmarkStart w:id="549" w:name="_Ref383088857"/>
      <w:r>
        <w:rPr>
          <w:b w:val="0"/>
          <w:bCs w:val="0"/>
        </w:rPr>
        <w:t>Initialisation Year</w:t>
      </w:r>
      <w:bookmarkEnd w:id="548"/>
      <w:bookmarkEnd w:id="549"/>
    </w:p>
    <w:p w:rsidR="00FF19C9" w:rsidRPr="00595B45" w:rsidRDefault="00FF19C9" w:rsidP="00251F8E">
      <w:pPr>
        <w:pStyle w:val="NormalIndent"/>
        <w:rPr>
          <w:rFonts w:cs="Times New Roman"/>
        </w:rPr>
      </w:pPr>
      <w:r w:rsidRPr="00595B45">
        <w:rPr>
          <w:b/>
          <w:bCs/>
          <w:snapToGrid w:val="0"/>
        </w:rPr>
        <w:t>Source:</w:t>
      </w:r>
      <w:r w:rsidRPr="00595B45">
        <w:rPr>
          <w:rFonts w:cs="Times New Roman"/>
          <w:snapToGrid w:val="0"/>
        </w:rPr>
        <w:tab/>
      </w:r>
      <w:r w:rsidRPr="00595B45">
        <w:rPr>
          <w:snapToGrid w:val="0"/>
        </w:rPr>
        <w:t>BatchRequestFile.</w:t>
      </w:r>
      <w:r>
        <w:rPr>
          <w:snapToGrid w:val="0"/>
        </w:rPr>
        <w:t>BusinessApplication Id.PersonalisationData</w:t>
      </w:r>
      <w:r w:rsidRPr="00595B45">
        <w:rPr>
          <w:snapToGrid w:val="0"/>
        </w:rPr>
        <w:t>.</w:t>
      </w:r>
      <w:r>
        <w:rPr>
          <w:snapToGrid w:val="0"/>
        </w:rPr>
        <w:t>InitYear</w:t>
      </w:r>
    </w:p>
    <w:p w:rsidR="00FF19C9" w:rsidRPr="00595B45" w:rsidRDefault="00FF19C9" w:rsidP="00251F8E">
      <w:pPr>
        <w:pStyle w:val="NormalIndent"/>
        <w:rPr>
          <w:b/>
          <w:bCs/>
          <w:snapToGrid w:val="0"/>
        </w:rPr>
      </w:pPr>
      <w:r w:rsidRPr="00595B45">
        <w:rPr>
          <w:b/>
          <w:bCs/>
          <w:snapToGrid w:val="0"/>
        </w:rPr>
        <w:t>Description:</w:t>
      </w:r>
    </w:p>
    <w:p w:rsidR="00FF19C9" w:rsidRDefault="00FF19C9">
      <w:pPr>
        <w:pStyle w:val="NormalIndent"/>
        <w:spacing w:line="240" w:lineRule="auto"/>
        <w:ind w:left="1138"/>
        <w:rPr>
          <w:snapToGrid w:val="0"/>
        </w:rPr>
      </w:pPr>
      <w:r w:rsidRPr="00595B45">
        <w:rPr>
          <w:snapToGrid w:val="0"/>
        </w:rPr>
        <w:t xml:space="preserve">The </w:t>
      </w:r>
      <w:r>
        <w:rPr>
          <w:snapToGrid w:val="0"/>
        </w:rPr>
        <w:t>request will contain a 4 digit initialisation year for use in both S2 and S9 device certificate personalisation.</w:t>
      </w:r>
    </w:p>
    <w:p w:rsidR="00FF19C9" w:rsidRDefault="00FF19C9">
      <w:pPr>
        <w:overflowPunct/>
        <w:autoSpaceDE/>
        <w:autoSpaceDN/>
        <w:adjustRightInd/>
        <w:spacing w:after="0" w:line="240" w:lineRule="auto"/>
        <w:ind w:left="0"/>
        <w:textAlignment w:val="auto"/>
        <w:rPr>
          <w:rFonts w:cs="Times New Roman"/>
          <w:b/>
          <w:bCs/>
          <w:kern w:val="32"/>
          <w:sz w:val="22"/>
          <w:szCs w:val="22"/>
        </w:rPr>
      </w:pPr>
      <w:bookmarkStart w:id="550" w:name="_Ref382319818"/>
      <w:r>
        <w:rPr>
          <w:rFonts w:cs="Times New Roman"/>
        </w:rPr>
        <w:br w:type="page"/>
      </w:r>
    </w:p>
    <w:p w:rsidR="00FF19C9" w:rsidRPr="00595B45" w:rsidRDefault="00FF19C9" w:rsidP="0018479B">
      <w:pPr>
        <w:pStyle w:val="Heading3"/>
        <w:numPr>
          <w:ilvl w:val="2"/>
          <w:numId w:val="5"/>
        </w:numPr>
        <w:tabs>
          <w:tab w:val="clear" w:pos="4341"/>
        </w:tabs>
        <w:ind w:left="0" w:firstLine="0"/>
        <w:rPr>
          <w:rFonts w:cs="Times New Roman"/>
        </w:rPr>
      </w:pPr>
      <w:r>
        <w:rPr>
          <w:b w:val="0"/>
          <w:bCs w:val="0"/>
        </w:rPr>
        <w:t>S2 Profile</w:t>
      </w:r>
      <w:bookmarkEnd w:id="550"/>
    </w:p>
    <w:p w:rsidR="00FF19C9" w:rsidRPr="00595B45" w:rsidRDefault="00FF19C9" w:rsidP="0018479B">
      <w:pPr>
        <w:pStyle w:val="NormalIndent"/>
        <w:rPr>
          <w:rFonts w:cs="Times New Roman"/>
        </w:rPr>
      </w:pPr>
      <w:r w:rsidRPr="00595B45">
        <w:rPr>
          <w:b/>
          <w:bCs/>
          <w:snapToGrid w:val="0"/>
        </w:rPr>
        <w:t>Source:</w:t>
      </w:r>
      <w:r w:rsidRPr="00595B45">
        <w:rPr>
          <w:rFonts w:cs="Times New Roman"/>
          <w:snapToGrid w:val="0"/>
        </w:rPr>
        <w:tab/>
      </w:r>
      <w:r w:rsidRPr="00595B45">
        <w:rPr>
          <w:snapToGrid w:val="0"/>
        </w:rPr>
        <w:t>BatchRequestFile.</w:t>
      </w:r>
      <w:r>
        <w:rPr>
          <w:snapToGrid w:val="0"/>
        </w:rPr>
        <w:t>BusinessApplication Id.PersonalisationData</w:t>
      </w:r>
      <w:r w:rsidRPr="00595B45">
        <w:rPr>
          <w:snapToGrid w:val="0"/>
        </w:rPr>
        <w:t>.</w:t>
      </w:r>
      <w:r>
        <w:rPr>
          <w:snapToGrid w:val="0"/>
        </w:rPr>
        <w:t>S2 Profile</w:t>
      </w:r>
    </w:p>
    <w:p w:rsidR="00FF19C9" w:rsidRPr="00595B45" w:rsidRDefault="00FF19C9" w:rsidP="0018479B">
      <w:pPr>
        <w:pStyle w:val="NormalIndent"/>
        <w:rPr>
          <w:b/>
          <w:bCs/>
          <w:snapToGrid w:val="0"/>
        </w:rPr>
      </w:pPr>
      <w:r w:rsidRPr="00595B45">
        <w:rPr>
          <w:b/>
          <w:bCs/>
          <w:snapToGrid w:val="0"/>
        </w:rPr>
        <w:t>Description:</w:t>
      </w:r>
    </w:p>
    <w:p w:rsidR="00FF19C9" w:rsidRDefault="00FF19C9">
      <w:pPr>
        <w:pStyle w:val="NormalIndent"/>
        <w:spacing w:line="240" w:lineRule="auto"/>
        <w:ind w:left="1138"/>
        <w:rPr>
          <w:snapToGrid w:val="0"/>
        </w:rPr>
      </w:pPr>
      <w:r>
        <w:rPr>
          <w:snapToGrid w:val="0"/>
        </w:rPr>
        <w:t>A request for an S2 application</w:t>
      </w:r>
      <w:r w:rsidRPr="00595B45">
        <w:rPr>
          <w:snapToGrid w:val="0"/>
        </w:rPr>
        <w:t xml:space="preserve"> </w:t>
      </w:r>
      <w:r>
        <w:rPr>
          <w:snapToGrid w:val="0"/>
        </w:rPr>
        <w:t>will contain a 2 to 4 character identification of the type of profile that is to be personalised, the valid profiles being: “L1”,”L2/3”, “L4” or “CRS”</w:t>
      </w:r>
    </w:p>
    <w:p w:rsidR="00FF19C9" w:rsidRPr="00595B45" w:rsidRDefault="00FF19C9" w:rsidP="00AA4A41">
      <w:pPr>
        <w:pStyle w:val="Heading3"/>
        <w:numPr>
          <w:ilvl w:val="2"/>
          <w:numId w:val="5"/>
        </w:numPr>
        <w:tabs>
          <w:tab w:val="clear" w:pos="4341"/>
        </w:tabs>
        <w:ind w:left="0" w:firstLine="0"/>
        <w:rPr>
          <w:rFonts w:cs="Times New Roman"/>
        </w:rPr>
      </w:pPr>
      <w:bookmarkStart w:id="551" w:name="_Ref382480215"/>
      <w:r>
        <w:rPr>
          <w:b w:val="0"/>
          <w:bCs w:val="0"/>
        </w:rPr>
        <w:t>Device</w:t>
      </w:r>
      <w:r w:rsidRPr="00595B45">
        <w:rPr>
          <w:b w:val="0"/>
          <w:bCs w:val="0"/>
        </w:rPr>
        <w:t xml:space="preserve"> Abbreviation</w:t>
      </w:r>
      <w:bookmarkEnd w:id="551"/>
    </w:p>
    <w:p w:rsidR="00FF19C9" w:rsidRDefault="00FF19C9">
      <w:pPr>
        <w:pStyle w:val="NormalIndent"/>
        <w:ind w:right="-151"/>
        <w:rPr>
          <w:rFonts w:cs="Times New Roman"/>
        </w:rPr>
      </w:pPr>
      <w:r w:rsidRPr="00595B45">
        <w:rPr>
          <w:b/>
          <w:bCs/>
          <w:snapToGrid w:val="0"/>
        </w:rPr>
        <w:t>Source:</w:t>
      </w:r>
      <w:r w:rsidRPr="00595B45">
        <w:rPr>
          <w:rFonts w:cs="Times New Roman"/>
          <w:snapToGrid w:val="0"/>
        </w:rPr>
        <w:tab/>
      </w:r>
      <w:r w:rsidRPr="00595B45">
        <w:rPr>
          <w:snapToGrid w:val="0"/>
        </w:rPr>
        <w:t>BatchRequestFile.</w:t>
      </w:r>
      <w:r>
        <w:rPr>
          <w:snapToGrid w:val="0"/>
        </w:rPr>
        <w:t>BusinessApplication Id.PersonalisationData</w:t>
      </w:r>
      <w:r w:rsidRPr="00595B45">
        <w:rPr>
          <w:snapToGrid w:val="0"/>
        </w:rPr>
        <w:t>.</w:t>
      </w:r>
      <w:r>
        <w:rPr>
          <w:snapToGrid w:val="0"/>
        </w:rPr>
        <w:t>DeviceT</w:t>
      </w:r>
      <w:r w:rsidRPr="00595B45">
        <w:rPr>
          <w:snapToGrid w:val="0"/>
        </w:rPr>
        <w:t>LA</w:t>
      </w:r>
    </w:p>
    <w:p w:rsidR="00FF19C9" w:rsidRPr="00595B45" w:rsidRDefault="00FF19C9" w:rsidP="00AA4A41">
      <w:pPr>
        <w:pStyle w:val="NormalIndent"/>
        <w:rPr>
          <w:b/>
          <w:bCs/>
          <w:snapToGrid w:val="0"/>
        </w:rPr>
      </w:pPr>
      <w:r w:rsidRPr="00595B45">
        <w:rPr>
          <w:b/>
          <w:bCs/>
          <w:snapToGrid w:val="0"/>
        </w:rPr>
        <w:t>Description:</w:t>
      </w:r>
    </w:p>
    <w:p w:rsidR="00FF19C9" w:rsidRDefault="00FF19C9">
      <w:pPr>
        <w:pStyle w:val="NormalIndent"/>
        <w:spacing w:line="240" w:lineRule="auto"/>
        <w:ind w:left="1138"/>
        <w:rPr>
          <w:rFonts w:cs="Times New Roman"/>
          <w:snapToGrid w:val="0"/>
        </w:rPr>
      </w:pPr>
      <w:r>
        <w:rPr>
          <w:snapToGrid w:val="0"/>
        </w:rPr>
        <w:t>A request for an S2 application</w:t>
      </w:r>
      <w:r w:rsidRPr="00595B45">
        <w:rPr>
          <w:snapToGrid w:val="0"/>
        </w:rPr>
        <w:t xml:space="preserve"> </w:t>
      </w:r>
      <w:r>
        <w:rPr>
          <w:snapToGrid w:val="0"/>
        </w:rPr>
        <w:t xml:space="preserve">will contain </w:t>
      </w:r>
      <w:r w:rsidRPr="00595B45">
        <w:t>a</w:t>
      </w:r>
      <w:r>
        <w:t xml:space="preserve"> 3 letter</w:t>
      </w:r>
      <w:r w:rsidRPr="00595B45">
        <w:t xml:space="preserve"> acronym for the </w:t>
      </w:r>
      <w:r>
        <w:t>Device</w:t>
      </w:r>
      <w:r w:rsidRPr="00595B45">
        <w:t xml:space="preserve"> </w:t>
      </w:r>
      <w:r>
        <w:t>(e.g “GAT</w:t>
      </w:r>
      <w:r w:rsidRPr="00595B45">
        <w:t xml:space="preserve">” for </w:t>
      </w:r>
      <w:r>
        <w:t>Gate</w:t>
      </w:r>
      <w:r w:rsidRPr="00595B45">
        <w:t>).</w:t>
      </w:r>
    </w:p>
    <w:p w:rsidR="00FF19C9" w:rsidRPr="00671E5C" w:rsidRDefault="00FF19C9" w:rsidP="00967FAA">
      <w:pPr>
        <w:pStyle w:val="Heading3"/>
        <w:numPr>
          <w:ilvl w:val="2"/>
          <w:numId w:val="5"/>
        </w:numPr>
        <w:tabs>
          <w:tab w:val="clear" w:pos="4341"/>
        </w:tabs>
        <w:ind w:left="0" w:firstLine="0"/>
        <w:rPr>
          <w:rFonts w:cs="Times New Roman"/>
          <w:color w:val="548DD4"/>
        </w:rPr>
      </w:pPr>
      <w:bookmarkStart w:id="552" w:name="_Ref388014234"/>
      <w:r w:rsidRPr="00671E5C">
        <w:rPr>
          <w:b w:val="0"/>
          <w:bCs w:val="0"/>
          <w:color w:val="548DD4"/>
        </w:rPr>
        <w:t>[E5] MSA device certificate expiry date</w:t>
      </w:r>
      <w:bookmarkEnd w:id="552"/>
    </w:p>
    <w:p w:rsidR="00FF19C9" w:rsidRPr="00671E5C" w:rsidRDefault="00FF19C9" w:rsidP="00967FAA">
      <w:pPr>
        <w:pStyle w:val="NormalIndent"/>
        <w:ind w:right="-151"/>
        <w:rPr>
          <w:rFonts w:cs="Times New Roman"/>
          <w:color w:val="548DD4"/>
        </w:rPr>
      </w:pPr>
      <w:r w:rsidRPr="00671E5C">
        <w:rPr>
          <w:b/>
          <w:bCs/>
          <w:snapToGrid w:val="0"/>
          <w:color w:val="548DD4"/>
        </w:rPr>
        <w:t>Source:</w:t>
      </w:r>
      <w:r w:rsidRPr="00671E5C">
        <w:rPr>
          <w:rFonts w:cs="Times New Roman"/>
          <w:snapToGrid w:val="0"/>
          <w:color w:val="548DD4"/>
        </w:rPr>
        <w:tab/>
      </w:r>
      <w:r w:rsidRPr="00671E5C">
        <w:rPr>
          <w:snapToGrid w:val="0"/>
          <w:color w:val="548DD4"/>
        </w:rPr>
        <w:t>BatchRequestFile.BusinessApplication Id.PersonalisationData.MSAExpriy</w:t>
      </w:r>
    </w:p>
    <w:p w:rsidR="00FF19C9" w:rsidRPr="00671E5C" w:rsidRDefault="00FF19C9" w:rsidP="00967FAA">
      <w:pPr>
        <w:pStyle w:val="NormalIndent"/>
        <w:rPr>
          <w:b/>
          <w:bCs/>
          <w:snapToGrid w:val="0"/>
          <w:color w:val="548DD4"/>
        </w:rPr>
      </w:pPr>
      <w:r w:rsidRPr="00671E5C">
        <w:rPr>
          <w:b/>
          <w:bCs/>
          <w:snapToGrid w:val="0"/>
          <w:color w:val="548DD4"/>
        </w:rPr>
        <w:t>Description:</w:t>
      </w:r>
    </w:p>
    <w:p w:rsidR="00FF19C9" w:rsidRPr="00671E5C" w:rsidRDefault="00FF19C9" w:rsidP="00967FAA">
      <w:pPr>
        <w:pStyle w:val="NormalIndent"/>
        <w:spacing w:line="240" w:lineRule="auto"/>
        <w:ind w:left="1138"/>
        <w:rPr>
          <w:rFonts w:cs="Times New Roman"/>
          <w:snapToGrid w:val="0"/>
          <w:color w:val="548DD4"/>
        </w:rPr>
      </w:pPr>
      <w:r w:rsidRPr="00671E5C">
        <w:rPr>
          <w:color w:val="548DD4"/>
        </w:rPr>
        <w:t>The expiry date for the MSA device certificate in the form DDMMYYYY.</w:t>
      </w:r>
    </w:p>
    <w:p w:rsidR="00FF19C9" w:rsidRPr="00671E5C" w:rsidRDefault="00FF19C9" w:rsidP="005B7506">
      <w:pPr>
        <w:pStyle w:val="Heading2"/>
        <w:numPr>
          <w:ilvl w:val="1"/>
          <w:numId w:val="5"/>
        </w:numPr>
        <w:tabs>
          <w:tab w:val="clear" w:pos="720"/>
        </w:tabs>
        <w:ind w:left="1170" w:hanging="1170"/>
        <w:rPr>
          <w:rFonts w:cs="Times New Roman"/>
          <w:color w:val="548DD4"/>
        </w:rPr>
      </w:pPr>
      <w:bookmarkStart w:id="553" w:name="_Toc396126594"/>
      <w:r w:rsidRPr="00671E5C">
        <w:rPr>
          <w:b w:val="0"/>
          <w:bCs w:val="0"/>
          <w:color w:val="548DD4"/>
        </w:rPr>
        <w:t>[E5] Personalisation data provided with a Device Certificate request</w:t>
      </w:r>
      <w:bookmarkEnd w:id="553"/>
    </w:p>
    <w:p w:rsidR="00FF19C9" w:rsidRPr="00671E5C" w:rsidRDefault="00FF19C9" w:rsidP="00D04D08">
      <w:pPr>
        <w:pStyle w:val="NormalIndent"/>
        <w:rPr>
          <w:color w:val="548DD4"/>
        </w:rPr>
      </w:pPr>
      <w:r w:rsidRPr="00671E5C">
        <w:rPr>
          <w:color w:val="548DD4"/>
        </w:rPr>
        <w:t>This section identifies data that is supplied in a request for a device certificate, and is therefore available as personalisation data to the Cert application. The actual usage of the request supplied data is defined in section 10.</w:t>
      </w:r>
    </w:p>
    <w:p w:rsidR="00FF19C9" w:rsidRPr="00671E5C" w:rsidRDefault="00FF19C9" w:rsidP="00D04D08">
      <w:pPr>
        <w:pStyle w:val="Heading3"/>
        <w:numPr>
          <w:ilvl w:val="2"/>
          <w:numId w:val="5"/>
        </w:numPr>
        <w:tabs>
          <w:tab w:val="clear" w:pos="4341"/>
        </w:tabs>
        <w:ind w:left="0" w:firstLine="0"/>
        <w:rPr>
          <w:rFonts w:cs="Times New Roman"/>
          <w:color w:val="548DD4"/>
        </w:rPr>
      </w:pPr>
      <w:r w:rsidRPr="00671E5C">
        <w:rPr>
          <w:b w:val="0"/>
          <w:bCs w:val="0"/>
          <w:color w:val="548DD4"/>
        </w:rPr>
        <w:t>ISIN</w:t>
      </w:r>
    </w:p>
    <w:p w:rsidR="00FF19C9" w:rsidRPr="00671E5C" w:rsidRDefault="00FF19C9" w:rsidP="005B7506">
      <w:pPr>
        <w:pStyle w:val="NormalIndent"/>
        <w:rPr>
          <w:rFonts w:cs="Times New Roman"/>
          <w:color w:val="548DD4"/>
        </w:rPr>
      </w:pPr>
      <w:r w:rsidRPr="00671E5C">
        <w:rPr>
          <w:color w:val="548DD4"/>
        </w:rPr>
        <w:t xml:space="preserve">See Section </w:t>
      </w:r>
      <w:fldSimple w:instr=" REF _Ref263168875 \r \h  \* MERGEFORMAT ">
        <w:r w:rsidRPr="00671E5C">
          <w:rPr>
            <w:color w:val="548DD4"/>
          </w:rPr>
          <w:t>5.2.1</w:t>
        </w:r>
      </w:fldSimple>
    </w:p>
    <w:p w:rsidR="00FF19C9" w:rsidRPr="00671E5C" w:rsidRDefault="00FF19C9" w:rsidP="005B7506">
      <w:pPr>
        <w:pStyle w:val="NormalIndent"/>
        <w:rPr>
          <w:color w:val="548DD4"/>
        </w:rPr>
      </w:pPr>
      <w:r w:rsidRPr="00671E5C">
        <w:rPr>
          <w:color w:val="548DD4"/>
        </w:rPr>
        <w:t>Note that the ISIN is not used in personalisation, but is stored for later use in the AIL and device list.</w:t>
      </w:r>
    </w:p>
    <w:p w:rsidR="00FF19C9" w:rsidRPr="00671E5C" w:rsidRDefault="00FF19C9" w:rsidP="005B7506">
      <w:pPr>
        <w:pStyle w:val="NormalIndent"/>
        <w:rPr>
          <w:color w:val="548DD4"/>
        </w:rPr>
      </w:pPr>
      <w:r w:rsidRPr="00671E5C">
        <w:rPr>
          <w:color w:val="548DD4"/>
        </w:rPr>
        <w:t>Further note that the ISIN is constructed from one byte 0x01 concatenated with the device ID. The first byte will not change as it can with the MSA application.</w:t>
      </w:r>
    </w:p>
    <w:p w:rsidR="00FF19C9" w:rsidRPr="00671E5C" w:rsidRDefault="00FF19C9" w:rsidP="00D04D08">
      <w:pPr>
        <w:pStyle w:val="Heading3"/>
        <w:numPr>
          <w:ilvl w:val="2"/>
          <w:numId w:val="5"/>
        </w:numPr>
        <w:tabs>
          <w:tab w:val="clear" w:pos="4341"/>
        </w:tabs>
        <w:ind w:left="0" w:firstLine="0"/>
        <w:rPr>
          <w:rFonts w:cs="Times New Roman"/>
          <w:color w:val="548DD4"/>
        </w:rPr>
      </w:pPr>
      <w:r w:rsidRPr="00671E5C">
        <w:rPr>
          <w:b w:val="0"/>
          <w:bCs w:val="0"/>
          <w:color w:val="548DD4"/>
        </w:rPr>
        <w:t>DeviceID</w:t>
      </w:r>
    </w:p>
    <w:p w:rsidR="00FF19C9" w:rsidRPr="00671E5C" w:rsidRDefault="00FF19C9" w:rsidP="00D04D08">
      <w:pPr>
        <w:pStyle w:val="NormalIndent"/>
        <w:rPr>
          <w:rFonts w:cs="Times New Roman"/>
          <w:color w:val="548DD4"/>
        </w:rPr>
      </w:pPr>
      <w:r w:rsidRPr="00671E5C">
        <w:rPr>
          <w:color w:val="548DD4"/>
        </w:rPr>
        <w:t xml:space="preserve">See Section </w:t>
      </w:r>
      <w:fldSimple w:instr=" REF _Ref313538651 \r \h  \* MERGEFORMAT ">
        <w:r w:rsidRPr="00671E5C">
          <w:rPr>
            <w:color w:val="548DD4"/>
          </w:rPr>
          <w:t>5.2.2</w:t>
        </w:r>
      </w:fldSimple>
    </w:p>
    <w:p w:rsidR="00FF19C9" w:rsidRPr="00671E5C" w:rsidRDefault="00FF19C9" w:rsidP="00D04D08">
      <w:pPr>
        <w:pStyle w:val="Heading3"/>
        <w:numPr>
          <w:ilvl w:val="2"/>
          <w:numId w:val="5"/>
        </w:numPr>
        <w:tabs>
          <w:tab w:val="clear" w:pos="4341"/>
        </w:tabs>
        <w:ind w:left="0" w:firstLine="0"/>
        <w:rPr>
          <w:rFonts w:cs="Times New Roman"/>
          <w:color w:val="548DD4"/>
        </w:rPr>
      </w:pPr>
      <w:r w:rsidRPr="00671E5C">
        <w:rPr>
          <w:b w:val="0"/>
          <w:bCs w:val="0"/>
          <w:color w:val="548DD4"/>
        </w:rPr>
        <w:t>Business Entity</w:t>
      </w:r>
    </w:p>
    <w:p w:rsidR="00FF19C9" w:rsidRPr="00671E5C" w:rsidRDefault="00FF19C9" w:rsidP="00D04D08">
      <w:pPr>
        <w:pStyle w:val="NormalIndent"/>
        <w:rPr>
          <w:rFonts w:cs="Times New Roman"/>
          <w:color w:val="548DD4"/>
        </w:rPr>
      </w:pPr>
      <w:r w:rsidRPr="00671E5C">
        <w:rPr>
          <w:color w:val="548DD4"/>
        </w:rPr>
        <w:t xml:space="preserve">See Section </w:t>
      </w:r>
      <w:fldSimple w:instr=" REF _Ref263169107 \r \h  \* MERGEFORMAT ">
        <w:r w:rsidRPr="00671E5C">
          <w:rPr>
            <w:color w:val="548DD4"/>
          </w:rPr>
          <w:t>5.2.4</w:t>
        </w:r>
      </w:fldSimple>
    </w:p>
    <w:p w:rsidR="00FF19C9" w:rsidRPr="00671E5C" w:rsidRDefault="00FF19C9" w:rsidP="00E81CF2">
      <w:pPr>
        <w:pStyle w:val="Heading3"/>
        <w:numPr>
          <w:ilvl w:val="2"/>
          <w:numId w:val="5"/>
        </w:numPr>
        <w:tabs>
          <w:tab w:val="clear" w:pos="4341"/>
        </w:tabs>
        <w:ind w:left="0" w:firstLine="0"/>
        <w:rPr>
          <w:rFonts w:cs="Times New Roman"/>
          <w:color w:val="548DD4"/>
        </w:rPr>
      </w:pPr>
      <w:r w:rsidRPr="00671E5C">
        <w:rPr>
          <w:b w:val="0"/>
          <w:bCs w:val="0"/>
          <w:color w:val="548DD4"/>
        </w:rPr>
        <w:t>BE Abbreviation</w:t>
      </w:r>
    </w:p>
    <w:p w:rsidR="00FF19C9" w:rsidRPr="00671E5C" w:rsidRDefault="00FF19C9" w:rsidP="00E81CF2">
      <w:pPr>
        <w:pStyle w:val="NormalIndent"/>
        <w:rPr>
          <w:rFonts w:cs="Times New Roman"/>
          <w:color w:val="548DD4"/>
        </w:rPr>
      </w:pPr>
      <w:r w:rsidRPr="00671E5C">
        <w:rPr>
          <w:color w:val="548DD4"/>
        </w:rPr>
        <w:t xml:space="preserve">See Section </w:t>
      </w:r>
      <w:fldSimple w:instr=" REF _Ref263175108 \r \h  \* MERGEFORMAT ">
        <w:r w:rsidRPr="00671E5C">
          <w:rPr>
            <w:color w:val="548DD4"/>
          </w:rPr>
          <w:t>5.2.5</w:t>
        </w:r>
      </w:fldSimple>
    </w:p>
    <w:p w:rsidR="00FF19C9" w:rsidRPr="00671E5C" w:rsidRDefault="00FF19C9" w:rsidP="00D04D08">
      <w:pPr>
        <w:pStyle w:val="Heading3"/>
        <w:numPr>
          <w:ilvl w:val="2"/>
          <w:numId w:val="5"/>
        </w:numPr>
        <w:tabs>
          <w:tab w:val="clear" w:pos="4341"/>
        </w:tabs>
        <w:ind w:left="0" w:firstLine="0"/>
        <w:rPr>
          <w:rFonts w:cs="Times New Roman"/>
          <w:color w:val="548DD4"/>
        </w:rPr>
      </w:pPr>
      <w:r w:rsidRPr="00671E5C">
        <w:rPr>
          <w:b w:val="0"/>
          <w:bCs w:val="0"/>
          <w:color w:val="548DD4"/>
        </w:rPr>
        <w:t>AE Instance</w:t>
      </w:r>
    </w:p>
    <w:p w:rsidR="00FF19C9" w:rsidRPr="00671E5C" w:rsidRDefault="00FF19C9" w:rsidP="00D04D08">
      <w:pPr>
        <w:pStyle w:val="NormalIndent"/>
        <w:rPr>
          <w:rFonts w:cs="Times New Roman"/>
          <w:color w:val="548DD4"/>
        </w:rPr>
      </w:pPr>
      <w:r w:rsidRPr="00671E5C">
        <w:rPr>
          <w:color w:val="548DD4"/>
        </w:rPr>
        <w:t xml:space="preserve">See Section </w:t>
      </w:r>
      <w:fldSimple w:instr=" REF _Ref263837882 \r \h  \* MERGEFORMAT ">
        <w:r w:rsidRPr="00671E5C">
          <w:rPr>
            <w:color w:val="548DD4"/>
          </w:rPr>
          <w:t>5.2.6</w:t>
        </w:r>
      </w:fldSimple>
    </w:p>
    <w:p w:rsidR="00FF19C9" w:rsidRPr="00671E5C" w:rsidRDefault="00FF19C9" w:rsidP="00D04D08">
      <w:pPr>
        <w:pStyle w:val="Heading3"/>
        <w:numPr>
          <w:ilvl w:val="2"/>
          <w:numId w:val="5"/>
        </w:numPr>
        <w:tabs>
          <w:tab w:val="clear" w:pos="4341"/>
        </w:tabs>
        <w:ind w:left="0" w:firstLine="0"/>
        <w:rPr>
          <w:rFonts w:cs="Times New Roman"/>
          <w:color w:val="548DD4"/>
        </w:rPr>
      </w:pPr>
      <w:r w:rsidRPr="00671E5C">
        <w:rPr>
          <w:b w:val="0"/>
          <w:bCs w:val="0"/>
          <w:color w:val="548DD4"/>
        </w:rPr>
        <w:t>NCRS</w:t>
      </w:r>
    </w:p>
    <w:p w:rsidR="00FF19C9" w:rsidRPr="00671E5C" w:rsidRDefault="00FF19C9" w:rsidP="00D04D08">
      <w:pPr>
        <w:pStyle w:val="NormalIndent"/>
        <w:rPr>
          <w:rFonts w:cs="Times New Roman"/>
          <w:color w:val="548DD4"/>
        </w:rPr>
      </w:pPr>
      <w:r w:rsidRPr="00671E5C">
        <w:rPr>
          <w:color w:val="548DD4"/>
        </w:rPr>
        <w:t xml:space="preserve">See Section </w:t>
      </w:r>
      <w:fldSimple w:instr=" REF _Ref389486758 \r \h  \* MERGEFORMAT ">
        <w:r w:rsidRPr="00671E5C">
          <w:rPr>
            <w:color w:val="548DD4"/>
          </w:rPr>
          <w:t>5.2.7</w:t>
        </w:r>
      </w:fldSimple>
    </w:p>
    <w:p w:rsidR="00FF19C9" w:rsidRPr="00671E5C" w:rsidRDefault="00FF19C9" w:rsidP="005B7506">
      <w:pPr>
        <w:pStyle w:val="NormalIndent"/>
        <w:rPr>
          <w:color w:val="548DD4"/>
        </w:rPr>
      </w:pPr>
      <w:r w:rsidRPr="00671E5C">
        <w:rPr>
          <w:color w:val="548DD4"/>
        </w:rPr>
        <w:t>Note that this field will always contain the value “none”.</w:t>
      </w:r>
    </w:p>
    <w:p w:rsidR="00FF19C9" w:rsidRPr="00671E5C" w:rsidRDefault="00FF19C9" w:rsidP="00D04D08">
      <w:pPr>
        <w:pStyle w:val="Heading3"/>
        <w:numPr>
          <w:ilvl w:val="2"/>
          <w:numId w:val="5"/>
        </w:numPr>
        <w:tabs>
          <w:tab w:val="clear" w:pos="4341"/>
        </w:tabs>
        <w:ind w:left="0" w:firstLine="0"/>
        <w:rPr>
          <w:rFonts w:cs="Times New Roman"/>
          <w:color w:val="548DD4"/>
        </w:rPr>
      </w:pPr>
      <w:r w:rsidRPr="00671E5C">
        <w:rPr>
          <w:b w:val="0"/>
          <w:bCs w:val="0"/>
          <w:color w:val="548DD4"/>
        </w:rPr>
        <w:t>Certificate Expiry</w:t>
      </w:r>
    </w:p>
    <w:tbl>
      <w:tblPr>
        <w:tblW w:w="7938"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36"/>
        <w:gridCol w:w="2700"/>
        <w:gridCol w:w="3402"/>
      </w:tblGrid>
      <w:tr w:rsidR="00FF19C9" w:rsidRPr="00671E5C">
        <w:trPr>
          <w:cantSplit/>
          <w:tblHeader/>
        </w:trPr>
        <w:tc>
          <w:tcPr>
            <w:tcW w:w="1836" w:type="dxa"/>
            <w:shd w:val="clear" w:color="auto" w:fill="E0E0E0"/>
          </w:tcPr>
          <w:p w:rsidR="00FF19C9" w:rsidRPr="00671E5C" w:rsidRDefault="00FF19C9" w:rsidP="000D68B0">
            <w:pPr>
              <w:pStyle w:val="BodyText"/>
              <w:spacing w:before="60" w:after="60"/>
              <w:ind w:left="0" w:right="-108"/>
              <w:rPr>
                <w:rFonts w:ascii="Verdana" w:hAnsi="Verdana" w:cs="Verdana"/>
                <w:b/>
                <w:bCs/>
                <w:color w:val="548DD4"/>
                <w:sz w:val="16"/>
                <w:szCs w:val="16"/>
              </w:rPr>
            </w:pPr>
            <w:r w:rsidRPr="00671E5C">
              <w:rPr>
                <w:b/>
                <w:bCs/>
                <w:color w:val="548DD4"/>
                <w:sz w:val="16"/>
                <w:szCs w:val="16"/>
              </w:rPr>
              <w:t>Parameter name</w:t>
            </w:r>
          </w:p>
        </w:tc>
        <w:tc>
          <w:tcPr>
            <w:tcW w:w="2700" w:type="dxa"/>
            <w:shd w:val="clear" w:color="auto" w:fill="E0E0E0"/>
          </w:tcPr>
          <w:p w:rsidR="00FF19C9" w:rsidRPr="00671E5C" w:rsidRDefault="00FF19C9" w:rsidP="000D68B0">
            <w:pPr>
              <w:pStyle w:val="BodyText"/>
              <w:spacing w:before="60" w:after="60"/>
              <w:ind w:left="0" w:right="-108"/>
              <w:rPr>
                <w:rFonts w:ascii="Verdana" w:hAnsi="Verdana" w:cs="Verdana"/>
                <w:b/>
                <w:bCs/>
                <w:color w:val="548DD4"/>
                <w:sz w:val="16"/>
                <w:szCs w:val="16"/>
              </w:rPr>
            </w:pPr>
            <w:r w:rsidRPr="00671E5C">
              <w:rPr>
                <w:b/>
                <w:bCs/>
                <w:color w:val="548DD4"/>
                <w:sz w:val="16"/>
                <w:szCs w:val="16"/>
              </w:rPr>
              <w:t>Format</w:t>
            </w:r>
          </w:p>
        </w:tc>
        <w:tc>
          <w:tcPr>
            <w:tcW w:w="3402" w:type="dxa"/>
            <w:shd w:val="clear" w:color="auto" w:fill="E0E0E0"/>
          </w:tcPr>
          <w:p w:rsidR="00FF19C9" w:rsidRPr="00671E5C" w:rsidRDefault="00FF19C9" w:rsidP="000D68B0">
            <w:pPr>
              <w:pStyle w:val="BodyText"/>
              <w:spacing w:before="60" w:after="60"/>
              <w:ind w:left="0" w:right="-108"/>
              <w:rPr>
                <w:rFonts w:ascii="Verdana" w:hAnsi="Verdana" w:cs="Verdana"/>
                <w:b/>
                <w:bCs/>
                <w:color w:val="548DD4"/>
                <w:sz w:val="16"/>
                <w:szCs w:val="16"/>
              </w:rPr>
            </w:pPr>
            <w:r w:rsidRPr="00671E5C">
              <w:rPr>
                <w:b/>
                <w:bCs/>
                <w:color w:val="548DD4"/>
                <w:sz w:val="16"/>
                <w:szCs w:val="16"/>
              </w:rPr>
              <w:t>Value</w:t>
            </w:r>
          </w:p>
        </w:tc>
      </w:tr>
      <w:tr w:rsidR="00FF19C9" w:rsidRPr="00671E5C">
        <w:trPr>
          <w:cantSplit/>
        </w:trPr>
        <w:tc>
          <w:tcPr>
            <w:tcW w:w="1836" w:type="dxa"/>
          </w:tcPr>
          <w:p w:rsidR="00FF19C9" w:rsidRPr="00671E5C" w:rsidRDefault="00FF19C9" w:rsidP="000D68B0">
            <w:pPr>
              <w:pStyle w:val="BodyText"/>
              <w:spacing w:before="60" w:after="60"/>
              <w:ind w:left="0" w:right="-108"/>
              <w:rPr>
                <w:rFonts w:ascii="Verdana" w:hAnsi="Verdana" w:cs="Verdana"/>
                <w:color w:val="548DD4"/>
                <w:sz w:val="16"/>
                <w:szCs w:val="16"/>
              </w:rPr>
            </w:pPr>
            <w:r w:rsidRPr="00671E5C">
              <w:rPr>
                <w:color w:val="548DD4"/>
                <w:sz w:val="16"/>
                <w:szCs w:val="16"/>
              </w:rPr>
              <w:t>CertExpiry</w:t>
            </w:r>
          </w:p>
        </w:tc>
        <w:tc>
          <w:tcPr>
            <w:tcW w:w="2700" w:type="dxa"/>
          </w:tcPr>
          <w:p w:rsidR="00FF19C9" w:rsidRPr="00671E5C" w:rsidRDefault="00FF19C9" w:rsidP="000D68B0">
            <w:pPr>
              <w:pStyle w:val="BodyText"/>
              <w:spacing w:before="60" w:after="60"/>
              <w:ind w:left="0" w:right="-108"/>
              <w:rPr>
                <w:rFonts w:ascii="Verdana" w:hAnsi="Verdana" w:cs="Verdana"/>
                <w:color w:val="548DD4"/>
                <w:sz w:val="16"/>
                <w:szCs w:val="16"/>
              </w:rPr>
            </w:pPr>
            <w:r w:rsidRPr="00671E5C">
              <w:rPr>
                <w:color w:val="548DD4"/>
                <w:sz w:val="16"/>
                <w:szCs w:val="16"/>
              </w:rPr>
              <w:t>String in form DDMMYYYY</w:t>
            </w:r>
          </w:p>
        </w:tc>
        <w:tc>
          <w:tcPr>
            <w:tcW w:w="3402" w:type="dxa"/>
          </w:tcPr>
          <w:p w:rsidR="00FF19C9" w:rsidRPr="00671E5C" w:rsidRDefault="00FF19C9" w:rsidP="000D68B0">
            <w:pPr>
              <w:pStyle w:val="BodyText"/>
              <w:spacing w:before="60" w:after="60"/>
              <w:ind w:left="0" w:right="-108"/>
              <w:rPr>
                <w:rFonts w:ascii="Verdana" w:hAnsi="Verdana" w:cs="Verdana"/>
                <w:color w:val="548DD4"/>
                <w:sz w:val="16"/>
                <w:szCs w:val="16"/>
              </w:rPr>
            </w:pPr>
            <w:r w:rsidRPr="00671E5C">
              <w:rPr>
                <w:color w:val="548DD4"/>
                <w:sz w:val="16"/>
                <w:szCs w:val="16"/>
              </w:rPr>
              <w:t>From request</w:t>
            </w:r>
          </w:p>
        </w:tc>
      </w:tr>
    </w:tbl>
    <w:p w:rsidR="00FF19C9" w:rsidRPr="00671E5C" w:rsidRDefault="00FF19C9" w:rsidP="00D04D08">
      <w:pPr>
        <w:pStyle w:val="BodyText"/>
        <w:rPr>
          <w:color w:val="548DD4"/>
        </w:rPr>
      </w:pPr>
    </w:p>
    <w:p w:rsidR="00FF19C9" w:rsidRPr="00671E5C" w:rsidRDefault="00FF19C9" w:rsidP="00D04D08">
      <w:pPr>
        <w:pStyle w:val="NormalIndent"/>
        <w:rPr>
          <w:rFonts w:cs="Times New Roman"/>
          <w:color w:val="548DD4"/>
        </w:rPr>
      </w:pPr>
      <w:r w:rsidRPr="00671E5C">
        <w:rPr>
          <w:b/>
          <w:bCs/>
          <w:snapToGrid w:val="0"/>
          <w:color w:val="548DD4"/>
        </w:rPr>
        <w:t>Source:</w:t>
      </w:r>
      <w:r w:rsidRPr="00671E5C">
        <w:rPr>
          <w:rFonts w:cs="Times New Roman"/>
          <w:snapToGrid w:val="0"/>
          <w:color w:val="548DD4"/>
        </w:rPr>
        <w:tab/>
      </w:r>
      <w:r w:rsidRPr="00671E5C">
        <w:rPr>
          <w:snapToGrid w:val="0"/>
          <w:color w:val="548DD4"/>
        </w:rPr>
        <w:t>BatchRequestFile.CardPersonalisationData.CertExpiry</w:t>
      </w:r>
    </w:p>
    <w:p w:rsidR="00FF19C9" w:rsidRPr="00671E5C" w:rsidRDefault="00FF19C9" w:rsidP="00D04D08">
      <w:pPr>
        <w:pStyle w:val="NormalIndent"/>
        <w:rPr>
          <w:b/>
          <w:bCs/>
          <w:snapToGrid w:val="0"/>
          <w:color w:val="548DD4"/>
        </w:rPr>
      </w:pPr>
      <w:r w:rsidRPr="00671E5C">
        <w:rPr>
          <w:b/>
          <w:bCs/>
          <w:snapToGrid w:val="0"/>
          <w:color w:val="548DD4"/>
        </w:rPr>
        <w:t>Description:</w:t>
      </w:r>
    </w:p>
    <w:p w:rsidR="00FF19C9" w:rsidRPr="00671E5C" w:rsidRDefault="00FF19C9" w:rsidP="00D04D08">
      <w:pPr>
        <w:pStyle w:val="NormalIndent"/>
        <w:rPr>
          <w:color w:val="548DD4"/>
        </w:rPr>
      </w:pPr>
      <w:r w:rsidRPr="00671E5C">
        <w:rPr>
          <w:color w:val="548DD4"/>
        </w:rPr>
        <w:t>The expiry date for the device certificate in the form DDMMYYYY.</w:t>
      </w:r>
    </w:p>
    <w:p w:rsidR="00FF19C9" w:rsidRPr="00671E5C" w:rsidRDefault="00FF19C9" w:rsidP="00D04D08">
      <w:pPr>
        <w:pStyle w:val="Heading3"/>
        <w:numPr>
          <w:ilvl w:val="2"/>
          <w:numId w:val="5"/>
        </w:numPr>
        <w:tabs>
          <w:tab w:val="clear" w:pos="4341"/>
        </w:tabs>
        <w:ind w:left="0" w:firstLine="0"/>
        <w:rPr>
          <w:rFonts w:cs="Times New Roman"/>
          <w:color w:val="548DD4"/>
        </w:rPr>
      </w:pPr>
      <w:r w:rsidRPr="00671E5C">
        <w:rPr>
          <w:b w:val="0"/>
          <w:bCs w:val="0"/>
          <w:color w:val="548DD4"/>
        </w:rPr>
        <w:t>CA</w:t>
      </w:r>
    </w:p>
    <w:tbl>
      <w:tblPr>
        <w:tblW w:w="7938"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36"/>
        <w:gridCol w:w="2700"/>
        <w:gridCol w:w="3402"/>
      </w:tblGrid>
      <w:tr w:rsidR="00FF19C9" w:rsidRPr="00671E5C">
        <w:trPr>
          <w:cantSplit/>
          <w:tblHeader/>
        </w:trPr>
        <w:tc>
          <w:tcPr>
            <w:tcW w:w="1836" w:type="dxa"/>
            <w:shd w:val="clear" w:color="auto" w:fill="E0E0E0"/>
          </w:tcPr>
          <w:p w:rsidR="00FF19C9" w:rsidRPr="00671E5C" w:rsidRDefault="00FF19C9" w:rsidP="000D68B0">
            <w:pPr>
              <w:pStyle w:val="BodyText"/>
              <w:spacing w:before="60" w:after="60"/>
              <w:ind w:left="0" w:right="-108"/>
              <w:rPr>
                <w:rFonts w:ascii="Verdana" w:hAnsi="Verdana" w:cs="Verdana"/>
                <w:b/>
                <w:bCs/>
                <w:color w:val="548DD4"/>
                <w:sz w:val="16"/>
                <w:szCs w:val="16"/>
              </w:rPr>
            </w:pPr>
            <w:r w:rsidRPr="00671E5C">
              <w:rPr>
                <w:b/>
                <w:bCs/>
                <w:color w:val="548DD4"/>
                <w:sz w:val="16"/>
                <w:szCs w:val="16"/>
              </w:rPr>
              <w:t>Parameter name</w:t>
            </w:r>
          </w:p>
        </w:tc>
        <w:tc>
          <w:tcPr>
            <w:tcW w:w="2700" w:type="dxa"/>
            <w:shd w:val="clear" w:color="auto" w:fill="E0E0E0"/>
          </w:tcPr>
          <w:p w:rsidR="00FF19C9" w:rsidRPr="00671E5C" w:rsidRDefault="00FF19C9" w:rsidP="000D68B0">
            <w:pPr>
              <w:pStyle w:val="BodyText"/>
              <w:spacing w:before="60" w:after="60"/>
              <w:ind w:left="0" w:right="-108"/>
              <w:rPr>
                <w:rFonts w:ascii="Verdana" w:hAnsi="Verdana" w:cs="Verdana"/>
                <w:b/>
                <w:bCs/>
                <w:color w:val="548DD4"/>
                <w:sz w:val="16"/>
                <w:szCs w:val="16"/>
              </w:rPr>
            </w:pPr>
            <w:r w:rsidRPr="00671E5C">
              <w:rPr>
                <w:b/>
                <w:bCs/>
                <w:color w:val="548DD4"/>
                <w:sz w:val="16"/>
                <w:szCs w:val="16"/>
              </w:rPr>
              <w:t>Format</w:t>
            </w:r>
          </w:p>
        </w:tc>
        <w:tc>
          <w:tcPr>
            <w:tcW w:w="3402" w:type="dxa"/>
            <w:shd w:val="clear" w:color="auto" w:fill="E0E0E0"/>
          </w:tcPr>
          <w:p w:rsidR="00FF19C9" w:rsidRPr="00671E5C" w:rsidRDefault="00FF19C9" w:rsidP="000D68B0">
            <w:pPr>
              <w:pStyle w:val="BodyText"/>
              <w:spacing w:before="60" w:after="60"/>
              <w:ind w:left="0" w:right="-108"/>
              <w:rPr>
                <w:rFonts w:ascii="Verdana" w:hAnsi="Verdana" w:cs="Verdana"/>
                <w:b/>
                <w:bCs/>
                <w:color w:val="548DD4"/>
                <w:sz w:val="16"/>
                <w:szCs w:val="16"/>
              </w:rPr>
            </w:pPr>
            <w:r w:rsidRPr="00671E5C">
              <w:rPr>
                <w:b/>
                <w:bCs/>
                <w:color w:val="548DD4"/>
                <w:sz w:val="16"/>
                <w:szCs w:val="16"/>
              </w:rPr>
              <w:t>Value</w:t>
            </w:r>
          </w:p>
        </w:tc>
      </w:tr>
      <w:tr w:rsidR="00FF19C9" w:rsidRPr="00671E5C">
        <w:trPr>
          <w:cantSplit/>
        </w:trPr>
        <w:tc>
          <w:tcPr>
            <w:tcW w:w="1836" w:type="dxa"/>
          </w:tcPr>
          <w:p w:rsidR="00FF19C9" w:rsidRPr="00671E5C" w:rsidRDefault="00FF19C9" w:rsidP="000D68B0">
            <w:pPr>
              <w:pStyle w:val="BodyText"/>
              <w:spacing w:before="60" w:after="60"/>
              <w:ind w:left="0" w:right="-108"/>
              <w:rPr>
                <w:rFonts w:ascii="Verdana" w:hAnsi="Verdana" w:cs="Verdana"/>
                <w:color w:val="548DD4"/>
                <w:sz w:val="16"/>
                <w:szCs w:val="16"/>
              </w:rPr>
            </w:pPr>
            <w:r w:rsidRPr="00671E5C">
              <w:rPr>
                <w:color w:val="548DD4"/>
                <w:sz w:val="16"/>
                <w:szCs w:val="16"/>
              </w:rPr>
              <w:t>CA</w:t>
            </w:r>
          </w:p>
        </w:tc>
        <w:tc>
          <w:tcPr>
            <w:tcW w:w="2700" w:type="dxa"/>
          </w:tcPr>
          <w:p w:rsidR="00FF19C9" w:rsidRPr="00671E5C" w:rsidRDefault="00FF19C9">
            <w:pPr>
              <w:pStyle w:val="BodyText"/>
              <w:spacing w:before="60" w:after="60"/>
              <w:ind w:left="0" w:right="-108"/>
              <w:rPr>
                <w:rFonts w:ascii="Verdana" w:hAnsi="Verdana" w:cs="Verdana"/>
                <w:color w:val="548DD4"/>
                <w:sz w:val="16"/>
                <w:szCs w:val="16"/>
              </w:rPr>
            </w:pPr>
            <w:r w:rsidRPr="00671E5C">
              <w:rPr>
                <w:color w:val="548DD4"/>
                <w:sz w:val="16"/>
                <w:szCs w:val="16"/>
              </w:rPr>
              <w:t xml:space="preserve">2 character string </w:t>
            </w:r>
          </w:p>
        </w:tc>
        <w:tc>
          <w:tcPr>
            <w:tcW w:w="3402" w:type="dxa"/>
          </w:tcPr>
          <w:p w:rsidR="00FF19C9" w:rsidRPr="00671E5C" w:rsidRDefault="00FF19C9" w:rsidP="000D68B0">
            <w:pPr>
              <w:pStyle w:val="BodyText"/>
              <w:spacing w:before="60" w:after="60"/>
              <w:ind w:left="0" w:right="-108"/>
              <w:rPr>
                <w:rFonts w:ascii="Verdana" w:hAnsi="Verdana" w:cs="Verdana"/>
                <w:color w:val="548DD4"/>
                <w:sz w:val="16"/>
                <w:szCs w:val="16"/>
              </w:rPr>
            </w:pPr>
            <w:r w:rsidRPr="00671E5C">
              <w:rPr>
                <w:color w:val="548DD4"/>
                <w:sz w:val="16"/>
                <w:szCs w:val="16"/>
              </w:rPr>
              <w:t>From request</w:t>
            </w:r>
          </w:p>
        </w:tc>
      </w:tr>
    </w:tbl>
    <w:p w:rsidR="00FF19C9" w:rsidRPr="00671E5C" w:rsidRDefault="00FF19C9" w:rsidP="00D04D08">
      <w:pPr>
        <w:pStyle w:val="BodyText"/>
        <w:rPr>
          <w:color w:val="548DD4"/>
        </w:rPr>
      </w:pPr>
    </w:p>
    <w:p w:rsidR="00FF19C9" w:rsidRPr="00671E5C" w:rsidRDefault="00FF19C9" w:rsidP="00D04D08">
      <w:pPr>
        <w:pStyle w:val="NormalIndent"/>
        <w:rPr>
          <w:rFonts w:cs="Times New Roman"/>
          <w:color w:val="548DD4"/>
        </w:rPr>
      </w:pPr>
      <w:r w:rsidRPr="00671E5C">
        <w:rPr>
          <w:b/>
          <w:bCs/>
          <w:snapToGrid w:val="0"/>
          <w:color w:val="548DD4"/>
        </w:rPr>
        <w:t>Source:</w:t>
      </w:r>
      <w:r w:rsidRPr="00671E5C">
        <w:rPr>
          <w:rFonts w:cs="Times New Roman"/>
          <w:snapToGrid w:val="0"/>
          <w:color w:val="548DD4"/>
        </w:rPr>
        <w:tab/>
      </w:r>
      <w:r w:rsidRPr="00671E5C">
        <w:rPr>
          <w:snapToGrid w:val="0"/>
          <w:color w:val="548DD4"/>
        </w:rPr>
        <w:t>BatchRequestFile.CardPersonalisationData.CA</w:t>
      </w:r>
    </w:p>
    <w:p w:rsidR="00FF19C9" w:rsidRPr="00671E5C" w:rsidRDefault="00FF19C9" w:rsidP="00D04D08">
      <w:pPr>
        <w:pStyle w:val="NormalIndent"/>
        <w:rPr>
          <w:b/>
          <w:bCs/>
          <w:snapToGrid w:val="0"/>
          <w:color w:val="548DD4"/>
        </w:rPr>
      </w:pPr>
      <w:r w:rsidRPr="00671E5C">
        <w:rPr>
          <w:b/>
          <w:bCs/>
          <w:snapToGrid w:val="0"/>
          <w:color w:val="548DD4"/>
        </w:rPr>
        <w:t>Description:</w:t>
      </w:r>
    </w:p>
    <w:p w:rsidR="00FF19C9" w:rsidRPr="00671E5C" w:rsidRDefault="00FF19C9" w:rsidP="00D04D08">
      <w:pPr>
        <w:pStyle w:val="NormalIndent"/>
        <w:rPr>
          <w:color w:val="548DD4"/>
        </w:rPr>
      </w:pPr>
      <w:r w:rsidRPr="00671E5C">
        <w:rPr>
          <w:color w:val="548DD4"/>
        </w:rPr>
        <w:t>Identifies which CA is to be used to obtain the device certificate:</w:t>
      </w:r>
    </w:p>
    <w:p w:rsidR="00FF19C9" w:rsidRPr="00671E5C" w:rsidRDefault="00FF19C9" w:rsidP="005B7506">
      <w:pPr>
        <w:pStyle w:val="NormalIndent"/>
        <w:numPr>
          <w:ilvl w:val="0"/>
          <w:numId w:val="54"/>
        </w:numPr>
        <w:rPr>
          <w:color w:val="548DD4"/>
        </w:rPr>
      </w:pPr>
      <w:r w:rsidRPr="00671E5C">
        <w:rPr>
          <w:color w:val="548DD4"/>
        </w:rPr>
        <w:t>WS – use the Web Services CA</w:t>
      </w:r>
    </w:p>
    <w:p w:rsidR="00FF19C9" w:rsidRPr="00671E5C" w:rsidRDefault="00FF19C9" w:rsidP="005B7506">
      <w:pPr>
        <w:pStyle w:val="NormalIndent"/>
        <w:numPr>
          <w:ilvl w:val="0"/>
          <w:numId w:val="54"/>
        </w:numPr>
        <w:rPr>
          <w:color w:val="548DD4"/>
        </w:rPr>
      </w:pPr>
      <w:r w:rsidRPr="00671E5C">
        <w:rPr>
          <w:color w:val="548DD4"/>
        </w:rPr>
        <w:t>SM – use the Secure Module CA (i.e. the CA used for MSA device certificates)</w:t>
      </w:r>
    </w:p>
    <w:p w:rsidR="00FF19C9" w:rsidRPr="00671E5C" w:rsidRDefault="00FF19C9" w:rsidP="00E83D85">
      <w:pPr>
        <w:pStyle w:val="Heading3"/>
        <w:numPr>
          <w:ilvl w:val="2"/>
          <w:numId w:val="5"/>
        </w:numPr>
        <w:tabs>
          <w:tab w:val="clear" w:pos="4341"/>
        </w:tabs>
        <w:ind w:left="0" w:firstLine="0"/>
        <w:rPr>
          <w:rFonts w:cs="Times New Roman"/>
          <w:color w:val="548DD4"/>
        </w:rPr>
      </w:pPr>
      <w:r w:rsidRPr="00671E5C">
        <w:rPr>
          <w:b w:val="0"/>
          <w:bCs w:val="0"/>
          <w:color w:val="548DD4"/>
        </w:rPr>
        <w:t>PublicKey</w:t>
      </w:r>
    </w:p>
    <w:tbl>
      <w:tblPr>
        <w:tblW w:w="7938"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36"/>
        <w:gridCol w:w="2700"/>
        <w:gridCol w:w="3402"/>
      </w:tblGrid>
      <w:tr w:rsidR="00FF19C9" w:rsidRPr="00671E5C">
        <w:trPr>
          <w:cantSplit/>
          <w:tblHeader/>
        </w:trPr>
        <w:tc>
          <w:tcPr>
            <w:tcW w:w="1836" w:type="dxa"/>
            <w:shd w:val="clear" w:color="auto" w:fill="E0E0E0"/>
          </w:tcPr>
          <w:p w:rsidR="00FF19C9" w:rsidRPr="00671E5C" w:rsidRDefault="00FF19C9" w:rsidP="000D68B0">
            <w:pPr>
              <w:pStyle w:val="BodyText"/>
              <w:spacing w:before="60" w:after="60"/>
              <w:ind w:left="0" w:right="-108"/>
              <w:rPr>
                <w:rFonts w:ascii="Verdana" w:hAnsi="Verdana" w:cs="Verdana"/>
                <w:b/>
                <w:bCs/>
                <w:color w:val="548DD4"/>
                <w:sz w:val="16"/>
                <w:szCs w:val="16"/>
              </w:rPr>
            </w:pPr>
            <w:r w:rsidRPr="00671E5C">
              <w:rPr>
                <w:b/>
                <w:bCs/>
                <w:color w:val="548DD4"/>
                <w:sz w:val="16"/>
                <w:szCs w:val="16"/>
              </w:rPr>
              <w:t>Parameter name</w:t>
            </w:r>
          </w:p>
        </w:tc>
        <w:tc>
          <w:tcPr>
            <w:tcW w:w="2700" w:type="dxa"/>
            <w:shd w:val="clear" w:color="auto" w:fill="E0E0E0"/>
          </w:tcPr>
          <w:p w:rsidR="00FF19C9" w:rsidRPr="00671E5C" w:rsidRDefault="00FF19C9" w:rsidP="000D68B0">
            <w:pPr>
              <w:pStyle w:val="BodyText"/>
              <w:spacing w:before="60" w:after="60"/>
              <w:ind w:left="0" w:right="-108"/>
              <w:rPr>
                <w:rFonts w:ascii="Verdana" w:hAnsi="Verdana" w:cs="Verdana"/>
                <w:b/>
                <w:bCs/>
                <w:color w:val="548DD4"/>
                <w:sz w:val="16"/>
                <w:szCs w:val="16"/>
              </w:rPr>
            </w:pPr>
            <w:r w:rsidRPr="00671E5C">
              <w:rPr>
                <w:b/>
                <w:bCs/>
                <w:color w:val="548DD4"/>
                <w:sz w:val="16"/>
                <w:szCs w:val="16"/>
              </w:rPr>
              <w:t>Format</w:t>
            </w:r>
          </w:p>
        </w:tc>
        <w:tc>
          <w:tcPr>
            <w:tcW w:w="3402" w:type="dxa"/>
            <w:shd w:val="clear" w:color="auto" w:fill="E0E0E0"/>
          </w:tcPr>
          <w:p w:rsidR="00FF19C9" w:rsidRPr="00671E5C" w:rsidRDefault="00FF19C9" w:rsidP="000D68B0">
            <w:pPr>
              <w:pStyle w:val="BodyText"/>
              <w:spacing w:before="60" w:after="60"/>
              <w:ind w:left="0" w:right="-108"/>
              <w:rPr>
                <w:rFonts w:ascii="Verdana" w:hAnsi="Verdana" w:cs="Verdana"/>
                <w:b/>
                <w:bCs/>
                <w:color w:val="548DD4"/>
                <w:sz w:val="16"/>
                <w:szCs w:val="16"/>
              </w:rPr>
            </w:pPr>
            <w:r w:rsidRPr="00671E5C">
              <w:rPr>
                <w:b/>
                <w:bCs/>
                <w:color w:val="548DD4"/>
                <w:sz w:val="16"/>
                <w:szCs w:val="16"/>
              </w:rPr>
              <w:t>Value</w:t>
            </w:r>
          </w:p>
        </w:tc>
      </w:tr>
      <w:tr w:rsidR="00FF19C9" w:rsidRPr="00671E5C">
        <w:trPr>
          <w:cantSplit/>
        </w:trPr>
        <w:tc>
          <w:tcPr>
            <w:tcW w:w="1836" w:type="dxa"/>
          </w:tcPr>
          <w:p w:rsidR="00FF19C9" w:rsidRPr="00671E5C" w:rsidRDefault="00FF19C9" w:rsidP="000D68B0">
            <w:pPr>
              <w:pStyle w:val="BodyText"/>
              <w:spacing w:before="60" w:after="60"/>
              <w:ind w:left="0" w:right="-108"/>
              <w:rPr>
                <w:rFonts w:ascii="Verdana" w:hAnsi="Verdana" w:cs="Verdana"/>
                <w:color w:val="548DD4"/>
                <w:sz w:val="16"/>
                <w:szCs w:val="16"/>
              </w:rPr>
            </w:pPr>
            <w:r w:rsidRPr="00671E5C">
              <w:rPr>
                <w:color w:val="548DD4"/>
                <w:sz w:val="16"/>
                <w:szCs w:val="16"/>
              </w:rPr>
              <w:t>PublicKey</w:t>
            </w:r>
          </w:p>
        </w:tc>
        <w:tc>
          <w:tcPr>
            <w:tcW w:w="2700" w:type="dxa"/>
          </w:tcPr>
          <w:p w:rsidR="00FF19C9" w:rsidRPr="00671E5C" w:rsidRDefault="00FF19C9" w:rsidP="000D68B0">
            <w:pPr>
              <w:pStyle w:val="BodyText"/>
              <w:spacing w:before="60" w:after="60"/>
              <w:ind w:left="0" w:right="-108"/>
              <w:rPr>
                <w:rFonts w:ascii="Verdana" w:hAnsi="Verdana" w:cs="Verdana"/>
                <w:color w:val="548DD4"/>
                <w:sz w:val="16"/>
                <w:szCs w:val="16"/>
              </w:rPr>
            </w:pPr>
            <w:r w:rsidRPr="00671E5C">
              <w:rPr>
                <w:color w:val="548DD4"/>
                <w:sz w:val="16"/>
                <w:szCs w:val="16"/>
              </w:rPr>
              <w:t xml:space="preserve">Multiple bytes </w:t>
            </w:r>
          </w:p>
        </w:tc>
        <w:tc>
          <w:tcPr>
            <w:tcW w:w="3402" w:type="dxa"/>
          </w:tcPr>
          <w:p w:rsidR="00FF19C9" w:rsidRPr="00671E5C" w:rsidRDefault="00FF19C9" w:rsidP="000D68B0">
            <w:pPr>
              <w:pStyle w:val="BodyText"/>
              <w:spacing w:before="60" w:after="60"/>
              <w:ind w:left="0" w:right="-108"/>
              <w:rPr>
                <w:rFonts w:ascii="Verdana" w:hAnsi="Verdana" w:cs="Verdana"/>
                <w:color w:val="548DD4"/>
                <w:sz w:val="16"/>
                <w:szCs w:val="16"/>
              </w:rPr>
            </w:pPr>
            <w:r w:rsidRPr="00671E5C">
              <w:rPr>
                <w:color w:val="548DD4"/>
                <w:sz w:val="16"/>
                <w:szCs w:val="16"/>
              </w:rPr>
              <w:t>From request</w:t>
            </w:r>
          </w:p>
        </w:tc>
      </w:tr>
    </w:tbl>
    <w:p w:rsidR="00FF19C9" w:rsidRPr="00671E5C" w:rsidRDefault="00FF19C9" w:rsidP="00E83D85">
      <w:pPr>
        <w:pStyle w:val="BodyText"/>
        <w:rPr>
          <w:color w:val="548DD4"/>
        </w:rPr>
      </w:pPr>
    </w:p>
    <w:p w:rsidR="00FF19C9" w:rsidRPr="00671E5C" w:rsidRDefault="00FF19C9" w:rsidP="00E83D85">
      <w:pPr>
        <w:pStyle w:val="NormalIndent"/>
        <w:rPr>
          <w:rFonts w:cs="Times New Roman"/>
          <w:color w:val="548DD4"/>
        </w:rPr>
      </w:pPr>
      <w:r w:rsidRPr="00671E5C">
        <w:rPr>
          <w:b/>
          <w:bCs/>
          <w:snapToGrid w:val="0"/>
          <w:color w:val="548DD4"/>
        </w:rPr>
        <w:t>Source:</w:t>
      </w:r>
      <w:r w:rsidRPr="00671E5C">
        <w:rPr>
          <w:rFonts w:cs="Times New Roman"/>
          <w:snapToGrid w:val="0"/>
          <w:color w:val="548DD4"/>
        </w:rPr>
        <w:tab/>
      </w:r>
      <w:r w:rsidRPr="00671E5C">
        <w:rPr>
          <w:snapToGrid w:val="0"/>
          <w:color w:val="548DD4"/>
        </w:rPr>
        <w:t>BatchRequestFile.CardPersonalisationData.PublicKey</w:t>
      </w:r>
    </w:p>
    <w:p w:rsidR="00FF19C9" w:rsidRPr="00671E5C" w:rsidRDefault="00FF19C9" w:rsidP="00E83D85">
      <w:pPr>
        <w:pStyle w:val="NormalIndent"/>
        <w:rPr>
          <w:b/>
          <w:bCs/>
          <w:snapToGrid w:val="0"/>
          <w:color w:val="548DD4"/>
        </w:rPr>
      </w:pPr>
      <w:r w:rsidRPr="00671E5C">
        <w:rPr>
          <w:b/>
          <w:bCs/>
          <w:snapToGrid w:val="0"/>
          <w:color w:val="548DD4"/>
        </w:rPr>
        <w:t>Description:</w:t>
      </w:r>
    </w:p>
    <w:p w:rsidR="00FF19C9" w:rsidRPr="00671E5C" w:rsidRDefault="00FF19C9" w:rsidP="00E83D85">
      <w:pPr>
        <w:pStyle w:val="NormalIndent"/>
        <w:numPr>
          <w:ilvl w:val="0"/>
          <w:numId w:val="54"/>
        </w:numPr>
        <w:rPr>
          <w:color w:val="548DD4"/>
        </w:rPr>
      </w:pPr>
      <w:r w:rsidRPr="00671E5C">
        <w:rPr>
          <w:color w:val="548DD4"/>
        </w:rPr>
        <w:t>Provides an RSA public key as a PKCS#1 RSAPublicKey wrapped as an X.509 PublicKeyInfo and DER-encoded</w:t>
      </w:r>
    </w:p>
    <w:p w:rsidR="00FF19C9" w:rsidRPr="00595B45" w:rsidRDefault="00FF19C9" w:rsidP="00733ED8">
      <w:pPr>
        <w:pStyle w:val="NormalIndent"/>
        <w:rPr>
          <w:rFonts w:cs="Times New Roman"/>
          <w:snapToGrid w:val="0"/>
        </w:rPr>
      </w:pPr>
    </w:p>
    <w:p w:rsidR="00FF19C9" w:rsidRPr="00595B45" w:rsidRDefault="00FF19C9" w:rsidP="00EE3C86">
      <w:pPr>
        <w:pStyle w:val="Heading1"/>
        <w:numPr>
          <w:ilvl w:val="0"/>
          <w:numId w:val="5"/>
        </w:numPr>
        <w:tabs>
          <w:tab w:val="clear" w:pos="360"/>
        </w:tabs>
        <w:ind w:left="1134" w:hanging="1134"/>
        <w:rPr>
          <w:rFonts w:cs="Times New Roman"/>
        </w:rPr>
      </w:pPr>
      <w:bookmarkStart w:id="554" w:name="_Toc42498060"/>
      <w:bookmarkStart w:id="555" w:name="_Toc396126595"/>
      <w:bookmarkEnd w:id="554"/>
      <w:r w:rsidRPr="00595B45">
        <w:rPr>
          <w:b w:val="0"/>
          <w:bCs w:val="0"/>
        </w:rPr>
        <w:t>MSA Personalisation Data</w:t>
      </w:r>
      <w:bookmarkEnd w:id="555"/>
    </w:p>
    <w:p w:rsidR="00FF19C9" w:rsidRDefault="00FF19C9" w:rsidP="00EE3C86">
      <w:pPr>
        <w:pStyle w:val="NormalIndent"/>
        <w:rPr>
          <w:rFonts w:cs="Times New Roman"/>
        </w:rPr>
      </w:pPr>
      <w:r w:rsidRPr="00595B45">
        <w:t xml:space="preserve">This section defines all of the personalisation parameters that are specific to the MSA application. </w:t>
      </w:r>
    </w:p>
    <w:p w:rsidR="00FF19C9" w:rsidRDefault="00FF19C9" w:rsidP="00EE3C86">
      <w:pPr>
        <w:pStyle w:val="NormalIndent"/>
      </w:pPr>
      <w:r>
        <w:t>This initial section discusses how the personalisation parameters are used when initially creating an MSA application, whereas later sections discuss personalisation differences during MSA application reissuance.</w:t>
      </w:r>
    </w:p>
    <w:p w:rsidR="00FF19C9" w:rsidRPr="00595B45" w:rsidRDefault="00FF19C9" w:rsidP="00EE3C86">
      <w:pPr>
        <w:pStyle w:val="Heading2"/>
        <w:numPr>
          <w:ilvl w:val="1"/>
          <w:numId w:val="5"/>
        </w:numPr>
        <w:tabs>
          <w:tab w:val="clear" w:pos="720"/>
        </w:tabs>
        <w:ind w:left="0" w:firstLine="0"/>
        <w:rPr>
          <w:rFonts w:cs="Times New Roman"/>
        </w:rPr>
      </w:pPr>
      <w:bookmarkStart w:id="556" w:name="_Toc316912236"/>
      <w:bookmarkStart w:id="557" w:name="_Toc317258047"/>
      <w:bookmarkStart w:id="558" w:name="_Toc317258196"/>
      <w:bookmarkStart w:id="559" w:name="_Toc396126596"/>
      <w:bookmarkEnd w:id="556"/>
      <w:bookmarkEnd w:id="557"/>
      <w:bookmarkEnd w:id="558"/>
      <w:r w:rsidRPr="00595B45">
        <w:rPr>
          <w:b w:val="0"/>
          <w:bCs w:val="0"/>
        </w:rPr>
        <w:t>Business Application Level Personalisation Data</w:t>
      </w:r>
      <w:bookmarkEnd w:id="559"/>
    </w:p>
    <w:p w:rsidR="00FF19C9" w:rsidRPr="00595B45" w:rsidRDefault="00FF19C9" w:rsidP="00EE3C86">
      <w:pPr>
        <w:pStyle w:val="NormalIndent"/>
      </w:pPr>
      <w:r w:rsidRPr="00595B45">
        <w:t xml:space="preserve">There is no personalisation data specified at the business application level. </w:t>
      </w:r>
    </w:p>
    <w:p w:rsidR="00FF19C9" w:rsidRPr="00595B45" w:rsidRDefault="00FF19C9" w:rsidP="00EE3C86">
      <w:pPr>
        <w:pStyle w:val="Heading2"/>
        <w:numPr>
          <w:ilvl w:val="1"/>
          <w:numId w:val="5"/>
        </w:numPr>
        <w:tabs>
          <w:tab w:val="clear" w:pos="720"/>
        </w:tabs>
        <w:ind w:left="0" w:firstLine="0"/>
        <w:rPr>
          <w:rFonts w:cs="Times New Roman"/>
        </w:rPr>
      </w:pPr>
      <w:bookmarkStart w:id="560" w:name="_Toc396126597"/>
      <w:r w:rsidRPr="00595B45">
        <w:rPr>
          <w:b w:val="0"/>
          <w:bCs w:val="0"/>
        </w:rPr>
        <w:t>Application Profile Level Personalisation Data</w:t>
      </w:r>
      <w:bookmarkEnd w:id="560"/>
    </w:p>
    <w:p w:rsidR="00FF19C9" w:rsidRPr="00595B45" w:rsidRDefault="00FF19C9" w:rsidP="00EE3C86">
      <w:pPr>
        <w:pStyle w:val="NormalIndent"/>
      </w:pPr>
      <w:r w:rsidRPr="00595B45">
        <w:t xml:space="preserve">There is no personalisation data specified at the application profile level. </w:t>
      </w:r>
    </w:p>
    <w:p w:rsidR="00FF19C9" w:rsidRPr="00595B45" w:rsidRDefault="00FF19C9" w:rsidP="00EE3C86">
      <w:pPr>
        <w:pStyle w:val="Heading2"/>
        <w:numPr>
          <w:ilvl w:val="1"/>
          <w:numId w:val="5"/>
        </w:numPr>
        <w:tabs>
          <w:tab w:val="clear" w:pos="720"/>
        </w:tabs>
        <w:ind w:left="0" w:firstLine="0"/>
        <w:rPr>
          <w:rFonts w:cs="Times New Roman"/>
        </w:rPr>
      </w:pPr>
      <w:bookmarkStart w:id="561" w:name="_Toc396126598"/>
      <w:r w:rsidRPr="00595B45">
        <w:rPr>
          <w:b w:val="0"/>
          <w:bCs w:val="0"/>
        </w:rPr>
        <w:t>Derived personalisation data</w:t>
      </w:r>
      <w:bookmarkEnd w:id="561"/>
    </w:p>
    <w:p w:rsidR="00FF19C9" w:rsidRPr="00595B45" w:rsidRDefault="00FF19C9" w:rsidP="00EE3C86">
      <w:pPr>
        <w:pStyle w:val="Heading3"/>
        <w:numPr>
          <w:ilvl w:val="2"/>
          <w:numId w:val="5"/>
        </w:numPr>
        <w:tabs>
          <w:tab w:val="clear" w:pos="4341"/>
        </w:tabs>
        <w:ind w:left="0" w:firstLine="0"/>
        <w:rPr>
          <w:rFonts w:cs="Times New Roman"/>
        </w:rPr>
      </w:pPr>
      <w:bookmarkStart w:id="562" w:name="_Ref263168939"/>
      <w:bookmarkStart w:id="563" w:name="OLE_LINK1"/>
      <w:bookmarkStart w:id="564" w:name="OLE_LINK2"/>
      <w:r w:rsidRPr="00595B45">
        <w:rPr>
          <w:b w:val="0"/>
          <w:bCs w:val="0"/>
        </w:rPr>
        <w:t>Key Loading Keys</w:t>
      </w:r>
      <w:bookmarkEnd w:id="562"/>
    </w:p>
    <w:tbl>
      <w:tblPr>
        <w:tblW w:w="7750"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53"/>
        <w:gridCol w:w="992"/>
        <w:gridCol w:w="2505"/>
      </w:tblGrid>
      <w:tr w:rsidR="00FF19C9" w:rsidRPr="00595B45">
        <w:trPr>
          <w:cantSplit/>
          <w:tblHeader/>
        </w:trPr>
        <w:tc>
          <w:tcPr>
            <w:tcW w:w="4253" w:type="dxa"/>
            <w:shd w:val="clear" w:color="auto" w:fill="E0E0E0"/>
          </w:tcPr>
          <w:p w:rsidR="00FF19C9" w:rsidRPr="00595B45" w:rsidRDefault="00FF19C9" w:rsidP="009142D7">
            <w:pPr>
              <w:pStyle w:val="BodyText"/>
              <w:spacing w:before="60" w:after="60"/>
              <w:ind w:left="0" w:right="-108"/>
              <w:rPr>
                <w:rFonts w:ascii="Verdana" w:hAnsi="Verdana" w:cs="Verdana"/>
                <w:b/>
                <w:bCs/>
                <w:sz w:val="16"/>
                <w:szCs w:val="16"/>
              </w:rPr>
            </w:pPr>
            <w:r w:rsidRPr="00595B45">
              <w:rPr>
                <w:b/>
                <w:bCs/>
                <w:sz w:val="16"/>
                <w:szCs w:val="16"/>
              </w:rPr>
              <w:t>Parameter name</w:t>
            </w:r>
          </w:p>
        </w:tc>
        <w:tc>
          <w:tcPr>
            <w:tcW w:w="992" w:type="dxa"/>
            <w:shd w:val="clear" w:color="auto" w:fill="E0E0E0"/>
          </w:tcPr>
          <w:p w:rsidR="00FF19C9" w:rsidRPr="00595B45" w:rsidRDefault="00FF19C9" w:rsidP="009142D7">
            <w:pPr>
              <w:pStyle w:val="BodyText"/>
              <w:spacing w:before="60" w:after="60"/>
              <w:ind w:left="0" w:right="-108"/>
              <w:rPr>
                <w:rFonts w:ascii="Verdana" w:hAnsi="Verdana" w:cs="Verdana"/>
                <w:b/>
                <w:bCs/>
                <w:sz w:val="16"/>
                <w:szCs w:val="16"/>
              </w:rPr>
            </w:pPr>
            <w:r w:rsidRPr="00595B45">
              <w:rPr>
                <w:b/>
                <w:bCs/>
                <w:sz w:val="16"/>
                <w:szCs w:val="16"/>
              </w:rPr>
              <w:t>Format</w:t>
            </w:r>
          </w:p>
        </w:tc>
        <w:tc>
          <w:tcPr>
            <w:tcW w:w="2505" w:type="dxa"/>
            <w:shd w:val="clear" w:color="auto" w:fill="E0E0E0"/>
          </w:tcPr>
          <w:p w:rsidR="00FF19C9" w:rsidRDefault="00FF19C9">
            <w:pPr>
              <w:pStyle w:val="BodyText"/>
              <w:spacing w:before="60" w:after="60"/>
              <w:ind w:left="0"/>
              <w:jc w:val="left"/>
              <w:rPr>
                <w:rFonts w:ascii="Verdana" w:hAnsi="Verdana" w:cs="Verdana"/>
                <w:b/>
                <w:bCs/>
                <w:sz w:val="16"/>
                <w:szCs w:val="16"/>
              </w:rPr>
            </w:pPr>
            <w:r w:rsidRPr="00595B45">
              <w:rPr>
                <w:b/>
                <w:bCs/>
                <w:sz w:val="16"/>
                <w:szCs w:val="16"/>
              </w:rPr>
              <w:t>Value</w:t>
            </w:r>
          </w:p>
        </w:tc>
      </w:tr>
      <w:tr w:rsidR="00FF19C9" w:rsidRPr="00595B45">
        <w:trPr>
          <w:cantSplit/>
        </w:trPr>
        <w:tc>
          <w:tcPr>
            <w:tcW w:w="4253" w:type="dxa"/>
          </w:tcPr>
          <w:p w:rsidR="00FF19C9" w:rsidRPr="00595B45" w:rsidRDefault="00FF19C9" w:rsidP="009142D7">
            <w:pPr>
              <w:pStyle w:val="BodyText"/>
              <w:spacing w:before="60" w:after="60"/>
              <w:ind w:left="0" w:right="-108"/>
              <w:rPr>
                <w:rFonts w:ascii="Verdana" w:hAnsi="Verdana" w:cs="Verdana"/>
                <w:sz w:val="16"/>
                <w:szCs w:val="16"/>
              </w:rPr>
            </w:pPr>
            <w:r w:rsidRPr="00595B45">
              <w:rPr>
                <w:sz w:val="16"/>
                <w:szCs w:val="16"/>
              </w:rPr>
              <w:t>KeyGeneration</w:t>
            </w:r>
          </w:p>
        </w:tc>
        <w:tc>
          <w:tcPr>
            <w:tcW w:w="992" w:type="dxa"/>
          </w:tcPr>
          <w:p w:rsidR="00FF19C9" w:rsidRPr="00595B45" w:rsidRDefault="00FF19C9" w:rsidP="009142D7">
            <w:pPr>
              <w:pStyle w:val="BodyText"/>
              <w:spacing w:before="60" w:after="60"/>
              <w:ind w:left="0" w:right="-108"/>
              <w:rPr>
                <w:rFonts w:ascii="Verdana" w:hAnsi="Verdana" w:cs="Verdana"/>
                <w:sz w:val="16"/>
                <w:szCs w:val="16"/>
              </w:rPr>
            </w:pPr>
            <w:r>
              <w:rPr>
                <w:sz w:val="16"/>
                <w:szCs w:val="16"/>
              </w:rPr>
              <w:t>1 Byte</w:t>
            </w:r>
          </w:p>
        </w:tc>
        <w:tc>
          <w:tcPr>
            <w:tcW w:w="2505" w:type="dxa"/>
          </w:tcPr>
          <w:p w:rsidR="00FF19C9" w:rsidRDefault="00FF19C9">
            <w:pPr>
              <w:pStyle w:val="BodyText"/>
              <w:spacing w:before="60" w:after="60"/>
              <w:ind w:left="0"/>
              <w:jc w:val="left"/>
              <w:rPr>
                <w:rFonts w:ascii="Verdana" w:hAnsi="Verdana" w:cs="Verdana"/>
                <w:sz w:val="16"/>
                <w:szCs w:val="16"/>
              </w:rPr>
            </w:pPr>
            <w:r w:rsidRPr="00595B45">
              <w:rPr>
                <w:sz w:val="16"/>
                <w:szCs w:val="16"/>
              </w:rPr>
              <w:t>From security data set</w:t>
            </w:r>
          </w:p>
        </w:tc>
      </w:tr>
      <w:tr w:rsidR="00FF19C9" w:rsidRPr="00595B45">
        <w:trPr>
          <w:cantSplit/>
        </w:trPr>
        <w:tc>
          <w:tcPr>
            <w:tcW w:w="4253" w:type="dxa"/>
          </w:tcPr>
          <w:p w:rsidR="00FF19C9" w:rsidRPr="00E92DB4" w:rsidRDefault="00FF19C9" w:rsidP="007C3292">
            <w:pPr>
              <w:pStyle w:val="BodyText"/>
              <w:spacing w:before="60" w:after="60"/>
              <w:ind w:left="0" w:right="-108"/>
              <w:rPr>
                <w:rFonts w:ascii="Verdana" w:hAnsi="Verdana" w:cs="Verdana"/>
                <w:sz w:val="16"/>
                <w:szCs w:val="16"/>
              </w:rPr>
            </w:pPr>
            <w:r w:rsidRPr="00724EF0">
              <w:rPr>
                <w:sz w:val="16"/>
                <w:szCs w:val="16"/>
              </w:rPr>
              <w:t xml:space="preserve">MSA KLK </w:t>
            </w:r>
            <w:r>
              <w:rPr>
                <w:sz w:val="16"/>
                <w:szCs w:val="16"/>
              </w:rPr>
              <w:t>Authentication key</w:t>
            </w:r>
          </w:p>
        </w:tc>
        <w:tc>
          <w:tcPr>
            <w:tcW w:w="992" w:type="dxa"/>
          </w:tcPr>
          <w:p w:rsidR="00FF19C9" w:rsidRPr="00595B45" w:rsidRDefault="00FF19C9" w:rsidP="009142D7">
            <w:pPr>
              <w:pStyle w:val="BodyText"/>
              <w:spacing w:before="60" w:after="60"/>
              <w:ind w:left="0" w:right="-108"/>
              <w:rPr>
                <w:rFonts w:ascii="Verdana" w:hAnsi="Verdana" w:cs="Verdana"/>
                <w:sz w:val="16"/>
                <w:szCs w:val="16"/>
              </w:rPr>
            </w:pPr>
            <w:r>
              <w:rPr>
                <w:sz w:val="16"/>
                <w:szCs w:val="16"/>
              </w:rPr>
              <w:t>24 Bytes</w:t>
            </w:r>
          </w:p>
        </w:tc>
        <w:tc>
          <w:tcPr>
            <w:tcW w:w="2505" w:type="dxa"/>
          </w:tcPr>
          <w:p w:rsidR="00FF19C9" w:rsidRDefault="00FF19C9">
            <w:pPr>
              <w:pStyle w:val="BodyText"/>
              <w:spacing w:before="60" w:after="60"/>
              <w:ind w:left="0"/>
              <w:jc w:val="left"/>
              <w:rPr>
                <w:rFonts w:ascii="Verdana" w:hAnsi="Verdana" w:cs="Verdana"/>
                <w:sz w:val="16"/>
                <w:szCs w:val="16"/>
              </w:rPr>
            </w:pPr>
            <w:r w:rsidRPr="00595B45">
              <w:rPr>
                <w:sz w:val="16"/>
                <w:szCs w:val="16"/>
              </w:rPr>
              <w:t>Derived</w:t>
            </w:r>
          </w:p>
          <w:p w:rsidR="00FF19C9" w:rsidRDefault="00FF19C9">
            <w:pPr>
              <w:pStyle w:val="BodyText"/>
              <w:spacing w:before="60" w:after="60"/>
              <w:ind w:left="0"/>
              <w:jc w:val="left"/>
              <w:rPr>
                <w:rFonts w:ascii="Verdana" w:hAnsi="Verdana" w:cs="Verdana"/>
                <w:sz w:val="16"/>
                <w:szCs w:val="16"/>
              </w:rPr>
            </w:pPr>
            <w:r w:rsidRPr="007C3292">
              <w:rPr>
                <w:sz w:val="16"/>
                <w:szCs w:val="16"/>
              </w:rPr>
              <w:t>Key Loading Key Authenticity NSAM Key</w:t>
            </w:r>
            <w:r w:rsidRPr="00595B45">
              <w:rPr>
                <w:sz w:val="16"/>
                <w:szCs w:val="16"/>
              </w:rPr>
              <w:t xml:space="preserve"> (NK</w:t>
            </w:r>
            <w:r w:rsidRPr="00595B45">
              <w:rPr>
                <w:sz w:val="16"/>
                <w:szCs w:val="16"/>
                <w:vertAlign w:val="subscript"/>
              </w:rPr>
              <w:t>KLK,a</w:t>
            </w:r>
            <w:r w:rsidRPr="00595B45">
              <w:rPr>
                <w:sz w:val="16"/>
                <w:szCs w:val="16"/>
              </w:rPr>
              <w:t>)</w:t>
            </w:r>
          </w:p>
        </w:tc>
      </w:tr>
      <w:tr w:rsidR="00FF19C9" w:rsidRPr="00595B45">
        <w:trPr>
          <w:cantSplit/>
        </w:trPr>
        <w:tc>
          <w:tcPr>
            <w:tcW w:w="4253" w:type="dxa"/>
          </w:tcPr>
          <w:p w:rsidR="00FF19C9" w:rsidRPr="00E92DB4" w:rsidRDefault="00FF19C9" w:rsidP="001D12CA">
            <w:pPr>
              <w:pStyle w:val="BodyText"/>
              <w:spacing w:before="60" w:after="60"/>
              <w:ind w:left="0" w:right="-108"/>
              <w:rPr>
                <w:rFonts w:ascii="Verdana" w:hAnsi="Verdana" w:cs="Verdana"/>
                <w:sz w:val="16"/>
                <w:szCs w:val="16"/>
              </w:rPr>
            </w:pPr>
            <w:r w:rsidRPr="00724EF0">
              <w:rPr>
                <w:sz w:val="16"/>
                <w:szCs w:val="16"/>
              </w:rPr>
              <w:t xml:space="preserve">MSA KLK </w:t>
            </w:r>
            <w:r>
              <w:rPr>
                <w:sz w:val="16"/>
                <w:szCs w:val="16"/>
              </w:rPr>
              <w:t>Confidentiality key</w:t>
            </w:r>
          </w:p>
        </w:tc>
        <w:tc>
          <w:tcPr>
            <w:tcW w:w="992" w:type="dxa"/>
          </w:tcPr>
          <w:p w:rsidR="00FF19C9" w:rsidRPr="00595B45" w:rsidRDefault="00FF19C9" w:rsidP="009142D7">
            <w:pPr>
              <w:pStyle w:val="BodyText"/>
              <w:spacing w:before="60" w:after="60"/>
              <w:ind w:left="0" w:right="-108"/>
              <w:rPr>
                <w:rFonts w:ascii="Verdana" w:hAnsi="Verdana" w:cs="Verdana"/>
                <w:sz w:val="16"/>
                <w:szCs w:val="16"/>
              </w:rPr>
            </w:pPr>
            <w:r>
              <w:rPr>
                <w:sz w:val="16"/>
                <w:szCs w:val="16"/>
              </w:rPr>
              <w:t>24 Bytes</w:t>
            </w:r>
          </w:p>
        </w:tc>
        <w:tc>
          <w:tcPr>
            <w:tcW w:w="2505" w:type="dxa"/>
          </w:tcPr>
          <w:p w:rsidR="00FF19C9" w:rsidRDefault="00FF19C9">
            <w:pPr>
              <w:pStyle w:val="BodyText"/>
              <w:spacing w:before="60" w:after="60"/>
              <w:ind w:left="0"/>
              <w:jc w:val="left"/>
              <w:rPr>
                <w:rFonts w:ascii="Verdana" w:hAnsi="Verdana" w:cs="Verdana"/>
                <w:sz w:val="16"/>
                <w:szCs w:val="16"/>
              </w:rPr>
            </w:pPr>
            <w:r w:rsidRPr="00595B45">
              <w:rPr>
                <w:sz w:val="16"/>
                <w:szCs w:val="16"/>
              </w:rPr>
              <w:t>Derived</w:t>
            </w:r>
          </w:p>
          <w:p w:rsidR="00FF19C9" w:rsidRDefault="00FF19C9">
            <w:pPr>
              <w:pStyle w:val="BodyText"/>
              <w:spacing w:before="60" w:after="60"/>
              <w:ind w:left="0"/>
              <w:jc w:val="left"/>
              <w:rPr>
                <w:rFonts w:ascii="Verdana" w:hAnsi="Verdana" w:cs="Verdana"/>
                <w:sz w:val="16"/>
                <w:szCs w:val="16"/>
              </w:rPr>
            </w:pPr>
            <w:r w:rsidRPr="007C3292">
              <w:rPr>
                <w:sz w:val="16"/>
                <w:szCs w:val="16"/>
              </w:rPr>
              <w:t>Key Loading Key Confidentiality NSAM Key</w:t>
            </w:r>
            <w:r w:rsidRPr="00595B45">
              <w:rPr>
                <w:sz w:val="16"/>
                <w:szCs w:val="16"/>
              </w:rPr>
              <w:t xml:space="preserve"> (NK</w:t>
            </w:r>
            <w:r w:rsidRPr="00595B45">
              <w:rPr>
                <w:sz w:val="16"/>
                <w:szCs w:val="16"/>
                <w:vertAlign w:val="subscript"/>
              </w:rPr>
              <w:t>KLK,</w:t>
            </w:r>
            <w:r>
              <w:rPr>
                <w:sz w:val="16"/>
                <w:szCs w:val="16"/>
                <w:vertAlign w:val="subscript"/>
              </w:rPr>
              <w:t>c</w:t>
            </w:r>
            <w:r w:rsidRPr="00595B45">
              <w:rPr>
                <w:sz w:val="16"/>
                <w:szCs w:val="16"/>
              </w:rPr>
              <w:t>)</w:t>
            </w:r>
          </w:p>
        </w:tc>
      </w:tr>
    </w:tbl>
    <w:p w:rsidR="00FF19C9" w:rsidRDefault="00FF19C9">
      <w:pPr>
        <w:pStyle w:val="NormalIndent"/>
        <w:spacing w:before="120" w:line="240" w:lineRule="auto"/>
        <w:ind w:left="1138"/>
        <w:rPr>
          <w:rFonts w:cs="Times New Roman"/>
          <w:b/>
          <w:bCs/>
          <w:snapToGrid w:val="0"/>
        </w:rPr>
      </w:pPr>
      <w:r w:rsidRPr="00595B45">
        <w:rPr>
          <w:b/>
          <w:bCs/>
          <w:snapToGrid w:val="0"/>
        </w:rPr>
        <w:t>Description:</w:t>
      </w:r>
    </w:p>
    <w:p w:rsidR="00FF19C9" w:rsidRDefault="00FF19C9" w:rsidP="00EE3C86">
      <w:pPr>
        <w:pStyle w:val="NormalIndent"/>
        <w:rPr>
          <w:rFonts w:cs="Times New Roman"/>
          <w:snapToGrid w:val="0"/>
        </w:rPr>
      </w:pPr>
      <w:r w:rsidRPr="00595B45">
        <w:rPr>
          <w:snapToGrid w:val="0"/>
        </w:rPr>
        <w:t xml:space="preserve">The master keys for Key loading keys are generated in pairs (i.e. each pair consists of 24 byte Authentication key loading key master key </w:t>
      </w:r>
      <w:r w:rsidRPr="00595B45">
        <w:t>(MK</w:t>
      </w:r>
      <w:r w:rsidRPr="00595B45">
        <w:rPr>
          <w:vertAlign w:val="subscript"/>
        </w:rPr>
        <w:t>KLK_a</w:t>
      </w:r>
      <w:r w:rsidRPr="00595B45">
        <w:t xml:space="preserve">) </w:t>
      </w:r>
      <w:r w:rsidRPr="00595B45">
        <w:rPr>
          <w:snapToGrid w:val="0"/>
        </w:rPr>
        <w:t xml:space="preserve">and a 24 byte Confidentiality key loading key master key </w:t>
      </w:r>
      <w:r w:rsidRPr="00595B45">
        <w:t>(MK</w:t>
      </w:r>
      <w:r w:rsidRPr="00595B45">
        <w:rPr>
          <w:vertAlign w:val="subscript"/>
        </w:rPr>
        <w:t>KLK_c</w:t>
      </w:r>
      <w:r w:rsidRPr="00595B45">
        <w:t>)</w:t>
      </w:r>
      <w:r w:rsidRPr="00595B45">
        <w:rPr>
          <w:snapToGrid w:val="0"/>
        </w:rPr>
        <w:t>) and each key pair has an associated generation. The pair of master keys and the associated generation will be stored in a security data set.</w:t>
      </w:r>
    </w:p>
    <w:p w:rsidR="00FF19C9" w:rsidRPr="00595B45" w:rsidRDefault="00FF19C9" w:rsidP="00EE3C86">
      <w:pPr>
        <w:pStyle w:val="NormalIndent"/>
        <w:rPr>
          <w:rFonts w:cs="Times New Roman"/>
          <w:snapToGrid w:val="0"/>
        </w:rPr>
      </w:pPr>
      <w:r>
        <w:rPr>
          <w:snapToGrid w:val="0"/>
        </w:rPr>
        <w:t>There can be multiple versions of KLK security data sets specified. The version with the highest key generation value will be used.</w:t>
      </w:r>
    </w:p>
    <w:p w:rsidR="00FF19C9" w:rsidRPr="00595B45" w:rsidRDefault="00FF19C9" w:rsidP="00F21F6E">
      <w:pPr>
        <w:pStyle w:val="NormalIndent"/>
        <w:rPr>
          <w:snapToGrid w:val="0"/>
        </w:rPr>
      </w:pPr>
      <w:r w:rsidRPr="00595B45">
        <w:rPr>
          <w:snapToGrid w:val="0"/>
        </w:rPr>
        <w:t>For test purposes, the master keys are:</w:t>
      </w:r>
    </w:p>
    <w:tbl>
      <w:tblPr>
        <w:tblW w:w="822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76"/>
        <w:gridCol w:w="1701"/>
        <w:gridCol w:w="5245"/>
      </w:tblGrid>
      <w:tr w:rsidR="00FF19C9" w:rsidRPr="00595B45">
        <w:trPr>
          <w:cantSplit/>
          <w:tblHeader/>
        </w:trPr>
        <w:tc>
          <w:tcPr>
            <w:tcW w:w="1276" w:type="dxa"/>
            <w:shd w:val="clear" w:color="auto" w:fill="E0E0E0"/>
          </w:tcPr>
          <w:p w:rsidR="00FF19C9" w:rsidRPr="00595B45" w:rsidRDefault="00FF19C9" w:rsidP="00F21F6E">
            <w:pPr>
              <w:pStyle w:val="BodyText"/>
              <w:tabs>
                <w:tab w:val="left" w:pos="2160"/>
                <w:tab w:val="right" w:leader="dot" w:pos="9017"/>
              </w:tabs>
              <w:spacing w:before="60" w:after="60"/>
              <w:ind w:left="0" w:right="-108"/>
              <w:rPr>
                <w:rFonts w:ascii="Verdana" w:hAnsi="Verdana" w:cs="Verdana"/>
                <w:b/>
                <w:bCs/>
                <w:sz w:val="16"/>
                <w:szCs w:val="16"/>
              </w:rPr>
            </w:pPr>
            <w:r w:rsidRPr="00595B45">
              <w:rPr>
                <w:b/>
                <w:bCs/>
                <w:sz w:val="16"/>
                <w:szCs w:val="16"/>
              </w:rPr>
              <w:t>Item</w:t>
            </w:r>
          </w:p>
        </w:tc>
        <w:tc>
          <w:tcPr>
            <w:tcW w:w="1701" w:type="dxa"/>
            <w:shd w:val="clear" w:color="auto" w:fill="E0E0E0"/>
          </w:tcPr>
          <w:p w:rsidR="00FF19C9" w:rsidRPr="00CB0735" w:rsidRDefault="00FF19C9" w:rsidP="001710B2">
            <w:pPr>
              <w:pStyle w:val="BodyText"/>
              <w:tabs>
                <w:tab w:val="left" w:pos="2160"/>
                <w:tab w:val="right" w:leader="dot" w:pos="9017"/>
              </w:tabs>
              <w:spacing w:before="60" w:after="60"/>
              <w:ind w:left="0" w:right="-108"/>
              <w:rPr>
                <w:rFonts w:ascii="Verdana" w:hAnsi="Verdana" w:cs="Verdana"/>
                <w:b/>
                <w:bCs/>
                <w:sz w:val="16"/>
                <w:szCs w:val="16"/>
              </w:rPr>
            </w:pPr>
            <w:r w:rsidRPr="00CB0735">
              <w:rPr>
                <w:b/>
                <w:bCs/>
                <w:sz w:val="16"/>
                <w:szCs w:val="16"/>
              </w:rPr>
              <w:t xml:space="preserve">Key </w:t>
            </w:r>
            <w:r>
              <w:rPr>
                <w:b/>
                <w:bCs/>
                <w:sz w:val="16"/>
                <w:szCs w:val="16"/>
              </w:rPr>
              <w:t>Id</w:t>
            </w:r>
          </w:p>
        </w:tc>
        <w:tc>
          <w:tcPr>
            <w:tcW w:w="5245" w:type="dxa"/>
            <w:shd w:val="clear" w:color="auto" w:fill="E0E0E0"/>
          </w:tcPr>
          <w:p w:rsidR="00FF19C9" w:rsidRPr="00595B45" w:rsidRDefault="00FF19C9" w:rsidP="00F21F6E">
            <w:pPr>
              <w:pStyle w:val="BodyText"/>
              <w:tabs>
                <w:tab w:val="left" w:pos="2160"/>
                <w:tab w:val="right" w:leader="dot" w:pos="9017"/>
              </w:tabs>
              <w:spacing w:before="60" w:after="60"/>
              <w:ind w:left="0" w:right="-108"/>
              <w:rPr>
                <w:rFonts w:ascii="Verdana" w:hAnsi="Verdana" w:cs="Verdana"/>
                <w:b/>
                <w:bCs/>
                <w:sz w:val="16"/>
                <w:szCs w:val="16"/>
              </w:rPr>
            </w:pPr>
            <w:r w:rsidRPr="00595B45">
              <w:rPr>
                <w:b/>
                <w:bCs/>
                <w:sz w:val="16"/>
                <w:szCs w:val="16"/>
              </w:rPr>
              <w:t>Value (in clear text)</w:t>
            </w:r>
          </w:p>
        </w:tc>
      </w:tr>
      <w:tr w:rsidR="00FF19C9" w:rsidRPr="00595B45">
        <w:trPr>
          <w:cantSplit/>
        </w:trPr>
        <w:tc>
          <w:tcPr>
            <w:tcW w:w="1276" w:type="dxa"/>
          </w:tcPr>
          <w:p w:rsidR="00FF19C9" w:rsidRPr="00595B45" w:rsidRDefault="00FF19C9" w:rsidP="00F21F6E">
            <w:pPr>
              <w:pStyle w:val="BodyText"/>
              <w:tabs>
                <w:tab w:val="left" w:pos="2160"/>
                <w:tab w:val="right" w:leader="dot" w:pos="9017"/>
              </w:tabs>
              <w:spacing w:before="60" w:after="60"/>
              <w:ind w:left="0" w:right="-108"/>
              <w:rPr>
                <w:rFonts w:ascii="Verdana" w:hAnsi="Verdana" w:cs="Verdana"/>
                <w:sz w:val="16"/>
                <w:szCs w:val="16"/>
              </w:rPr>
            </w:pPr>
            <w:r w:rsidRPr="00595B45">
              <w:rPr>
                <w:sz w:val="16"/>
                <w:szCs w:val="16"/>
              </w:rPr>
              <w:t>MK</w:t>
            </w:r>
            <w:r w:rsidRPr="00595B45">
              <w:rPr>
                <w:sz w:val="16"/>
                <w:szCs w:val="16"/>
                <w:vertAlign w:val="subscript"/>
              </w:rPr>
              <w:t>KLK_a</w:t>
            </w:r>
          </w:p>
        </w:tc>
        <w:tc>
          <w:tcPr>
            <w:tcW w:w="1701" w:type="dxa"/>
          </w:tcPr>
          <w:p w:rsidR="00FF19C9" w:rsidRPr="00CB0735" w:rsidRDefault="00FF19C9" w:rsidP="00F21F6E">
            <w:pPr>
              <w:pStyle w:val="BodyText"/>
              <w:tabs>
                <w:tab w:val="left" w:pos="2160"/>
                <w:tab w:val="right" w:leader="dot" w:pos="9017"/>
              </w:tabs>
              <w:spacing w:before="60" w:after="60"/>
              <w:ind w:left="0" w:right="-108"/>
              <w:rPr>
                <w:rFonts w:ascii="Verdana" w:hAnsi="Verdana" w:cs="Verdana"/>
                <w:sz w:val="16"/>
                <w:szCs w:val="16"/>
              </w:rPr>
            </w:pPr>
            <w:r>
              <w:rPr>
                <w:sz w:val="16"/>
                <w:szCs w:val="16"/>
              </w:rPr>
              <w:t>tstmkmsaklatls001</w:t>
            </w:r>
          </w:p>
        </w:tc>
        <w:tc>
          <w:tcPr>
            <w:tcW w:w="5245" w:type="dxa"/>
          </w:tcPr>
          <w:p w:rsidR="00FF19C9" w:rsidRPr="00595B45" w:rsidRDefault="00FF19C9" w:rsidP="00F21F6E">
            <w:pPr>
              <w:pStyle w:val="BodyText"/>
              <w:tabs>
                <w:tab w:val="left" w:pos="2160"/>
                <w:tab w:val="right" w:leader="dot" w:pos="9017"/>
              </w:tabs>
              <w:spacing w:before="60" w:after="60"/>
              <w:ind w:left="0" w:right="-108"/>
              <w:rPr>
                <w:rFonts w:ascii="Verdana" w:hAnsi="Verdana" w:cs="Verdana"/>
                <w:sz w:val="16"/>
                <w:szCs w:val="16"/>
              </w:rPr>
            </w:pPr>
            <w:r w:rsidRPr="00595B45">
              <w:rPr>
                <w:sz w:val="16"/>
                <w:szCs w:val="16"/>
              </w:rPr>
              <w:t>'010202040407070810131315151616192023232525262629'</w:t>
            </w:r>
          </w:p>
        </w:tc>
      </w:tr>
      <w:tr w:rsidR="00FF19C9" w:rsidRPr="00595B45">
        <w:trPr>
          <w:cantSplit/>
        </w:trPr>
        <w:tc>
          <w:tcPr>
            <w:tcW w:w="1276" w:type="dxa"/>
          </w:tcPr>
          <w:p w:rsidR="00FF19C9" w:rsidRPr="00595B45" w:rsidRDefault="00FF19C9" w:rsidP="00F21F6E">
            <w:pPr>
              <w:pStyle w:val="BodyText"/>
              <w:tabs>
                <w:tab w:val="left" w:pos="2160"/>
                <w:tab w:val="right" w:leader="dot" w:pos="9017"/>
              </w:tabs>
              <w:spacing w:before="60" w:after="60"/>
              <w:ind w:left="0" w:right="-108"/>
              <w:rPr>
                <w:rFonts w:ascii="Verdana" w:hAnsi="Verdana" w:cs="Verdana"/>
                <w:snapToGrid w:val="0"/>
                <w:sz w:val="16"/>
                <w:szCs w:val="16"/>
              </w:rPr>
            </w:pPr>
            <w:r w:rsidRPr="00595B45">
              <w:rPr>
                <w:sz w:val="16"/>
                <w:szCs w:val="16"/>
              </w:rPr>
              <w:t>MK</w:t>
            </w:r>
            <w:r w:rsidRPr="00595B45">
              <w:rPr>
                <w:sz w:val="16"/>
                <w:szCs w:val="16"/>
                <w:vertAlign w:val="subscript"/>
              </w:rPr>
              <w:t>KLK_c</w:t>
            </w:r>
          </w:p>
        </w:tc>
        <w:tc>
          <w:tcPr>
            <w:tcW w:w="1701" w:type="dxa"/>
          </w:tcPr>
          <w:p w:rsidR="00FF19C9" w:rsidRPr="00CB0735" w:rsidRDefault="00FF19C9" w:rsidP="00F21F6E">
            <w:pPr>
              <w:pStyle w:val="BodyText"/>
              <w:tabs>
                <w:tab w:val="left" w:pos="2160"/>
                <w:tab w:val="right" w:leader="dot" w:pos="9017"/>
              </w:tabs>
              <w:spacing w:before="60" w:after="60"/>
              <w:ind w:left="0" w:right="-108"/>
              <w:rPr>
                <w:rFonts w:ascii="Verdana" w:hAnsi="Verdana" w:cs="Verdana"/>
                <w:sz w:val="16"/>
                <w:szCs w:val="16"/>
              </w:rPr>
            </w:pPr>
            <w:r>
              <w:rPr>
                <w:sz w:val="16"/>
                <w:szCs w:val="16"/>
              </w:rPr>
              <w:t>tstmkmsaklctls001</w:t>
            </w:r>
          </w:p>
        </w:tc>
        <w:tc>
          <w:tcPr>
            <w:tcW w:w="5245" w:type="dxa"/>
          </w:tcPr>
          <w:p w:rsidR="00FF19C9" w:rsidRPr="00595B45" w:rsidRDefault="00FF19C9" w:rsidP="00F21F6E">
            <w:pPr>
              <w:pStyle w:val="BodyText"/>
              <w:tabs>
                <w:tab w:val="left" w:pos="2160"/>
                <w:tab w:val="right" w:leader="dot" w:pos="9017"/>
              </w:tabs>
              <w:spacing w:before="60" w:after="60"/>
              <w:ind w:left="0" w:right="-108"/>
              <w:rPr>
                <w:rFonts w:ascii="Verdana" w:hAnsi="Verdana" w:cs="Verdana"/>
                <w:sz w:val="16"/>
                <w:szCs w:val="16"/>
              </w:rPr>
            </w:pPr>
            <w:r w:rsidRPr="00595B45">
              <w:rPr>
                <w:sz w:val="16"/>
                <w:szCs w:val="16"/>
              </w:rPr>
              <w:t>'313232343437373840434345454646495152525454575758</w:t>
            </w:r>
          </w:p>
        </w:tc>
      </w:tr>
      <w:tr w:rsidR="00FF19C9" w:rsidRPr="00595B45">
        <w:trPr>
          <w:cantSplit/>
        </w:trPr>
        <w:tc>
          <w:tcPr>
            <w:tcW w:w="1276" w:type="dxa"/>
          </w:tcPr>
          <w:p w:rsidR="00FF19C9" w:rsidRPr="00595B45" w:rsidRDefault="00FF19C9" w:rsidP="00F21F6E">
            <w:pPr>
              <w:pStyle w:val="BodyText"/>
              <w:tabs>
                <w:tab w:val="left" w:pos="2160"/>
                <w:tab w:val="right" w:leader="dot" w:pos="9017"/>
              </w:tabs>
              <w:spacing w:before="60" w:after="60"/>
              <w:ind w:left="0" w:right="-108"/>
              <w:rPr>
                <w:rFonts w:ascii="Verdana" w:hAnsi="Verdana" w:cs="Verdana"/>
                <w:sz w:val="16"/>
                <w:szCs w:val="16"/>
              </w:rPr>
            </w:pPr>
            <w:r w:rsidRPr="00595B45">
              <w:rPr>
                <w:sz w:val="16"/>
                <w:szCs w:val="16"/>
              </w:rPr>
              <w:t>Generation</w:t>
            </w:r>
          </w:p>
        </w:tc>
        <w:tc>
          <w:tcPr>
            <w:tcW w:w="1701" w:type="dxa"/>
          </w:tcPr>
          <w:p w:rsidR="00FF19C9" w:rsidRPr="00CB0735" w:rsidRDefault="00FF19C9" w:rsidP="00F21F6E">
            <w:pPr>
              <w:pStyle w:val="BodyText"/>
              <w:tabs>
                <w:tab w:val="left" w:pos="2160"/>
                <w:tab w:val="right" w:leader="dot" w:pos="9017"/>
              </w:tabs>
              <w:spacing w:before="60" w:after="60"/>
              <w:ind w:left="0" w:right="-108"/>
              <w:rPr>
                <w:rFonts w:ascii="Verdana" w:hAnsi="Verdana" w:cs="Verdana"/>
                <w:sz w:val="16"/>
                <w:szCs w:val="16"/>
              </w:rPr>
            </w:pPr>
          </w:p>
        </w:tc>
        <w:tc>
          <w:tcPr>
            <w:tcW w:w="5245" w:type="dxa"/>
          </w:tcPr>
          <w:p w:rsidR="00FF19C9" w:rsidRPr="00595B45" w:rsidRDefault="00FF19C9" w:rsidP="00F21F6E">
            <w:pPr>
              <w:pStyle w:val="BodyText"/>
              <w:tabs>
                <w:tab w:val="left" w:pos="2160"/>
                <w:tab w:val="right" w:leader="dot" w:pos="9017"/>
              </w:tabs>
              <w:spacing w:before="60" w:after="60"/>
              <w:ind w:left="0" w:right="-108"/>
              <w:rPr>
                <w:rFonts w:ascii="Verdana" w:hAnsi="Verdana" w:cs="Verdana"/>
                <w:sz w:val="16"/>
                <w:szCs w:val="16"/>
              </w:rPr>
            </w:pPr>
            <w:r w:rsidRPr="00595B45">
              <w:rPr>
                <w:sz w:val="16"/>
                <w:szCs w:val="16"/>
              </w:rPr>
              <w:t>01</w:t>
            </w:r>
          </w:p>
        </w:tc>
      </w:tr>
    </w:tbl>
    <w:p w:rsidR="00FF19C9" w:rsidRPr="00595B45" w:rsidRDefault="00FF19C9" w:rsidP="00F21F6E">
      <w:pPr>
        <w:pStyle w:val="NormalIndent"/>
        <w:rPr>
          <w:rFonts w:cs="Times New Roman"/>
          <w:snapToGrid w:val="0"/>
        </w:rPr>
      </w:pPr>
    </w:p>
    <w:p w:rsidR="00FF19C9" w:rsidRDefault="00FF19C9">
      <w:pPr>
        <w:overflowPunct/>
        <w:autoSpaceDE/>
        <w:autoSpaceDN/>
        <w:adjustRightInd/>
        <w:spacing w:after="0" w:line="240" w:lineRule="auto"/>
        <w:ind w:left="0"/>
        <w:textAlignment w:val="auto"/>
        <w:rPr>
          <w:rFonts w:cs="Times New Roman"/>
          <w:snapToGrid w:val="0"/>
        </w:rPr>
      </w:pPr>
      <w:r>
        <w:rPr>
          <w:rFonts w:cs="Times New Roman"/>
          <w:snapToGrid w:val="0"/>
        </w:rPr>
        <w:br w:type="page"/>
      </w:r>
    </w:p>
    <w:p w:rsidR="00FF19C9" w:rsidRPr="00595B45" w:rsidRDefault="00FF19C9" w:rsidP="00EE3C86">
      <w:pPr>
        <w:pStyle w:val="NormalIndent"/>
        <w:rPr>
          <w:snapToGrid w:val="0"/>
        </w:rPr>
      </w:pPr>
      <w:r w:rsidRPr="00595B45">
        <w:rPr>
          <w:snapToGrid w:val="0"/>
        </w:rPr>
        <w:t>For each NSAM, the NSAM specific key loading keys shall be created by using the following diversification mechanism:</w:t>
      </w:r>
    </w:p>
    <w:p w:rsidR="00FF19C9" w:rsidRPr="00595B45" w:rsidRDefault="00FF19C9" w:rsidP="00234980">
      <w:pPr>
        <w:pStyle w:val="NormalIndent"/>
        <w:ind w:left="1440"/>
        <w:rPr>
          <w:snapToGrid w:val="0"/>
        </w:rPr>
      </w:pPr>
      <w:r w:rsidRPr="00595B45">
        <w:rPr>
          <w:snapToGrid w:val="0"/>
        </w:rPr>
        <w:t xml:space="preserve">A 24 byte diversifier shall be formed by concatenating the </w:t>
      </w:r>
      <w:r>
        <w:rPr>
          <w:snapToGrid w:val="0"/>
        </w:rPr>
        <w:t>4</w:t>
      </w:r>
      <w:r w:rsidRPr="00595B45">
        <w:rPr>
          <w:snapToGrid w:val="0"/>
        </w:rPr>
        <w:t xml:space="preserve"> byte NSAM ISIN (see earlier section) </w:t>
      </w:r>
      <w:r>
        <w:rPr>
          <w:snapToGrid w:val="0"/>
        </w:rPr>
        <w:t>6</w:t>
      </w:r>
      <w:r w:rsidRPr="00595B45">
        <w:rPr>
          <w:snapToGrid w:val="0"/>
        </w:rPr>
        <w:t xml:space="preserve"> times as follows:</w:t>
      </w:r>
      <w:r w:rsidRPr="00595B45">
        <w:rPr>
          <w:snapToGrid w:val="0"/>
        </w:rPr>
        <w:br/>
      </w:r>
      <w:r w:rsidRPr="00595B45">
        <w:rPr>
          <w:snapToGrid w:val="0"/>
        </w:rPr>
        <w:br/>
        <w:t xml:space="preserve">ISIN | ISIN | ISIN | ISIN | ISIN | ISIN </w:t>
      </w:r>
      <w:r w:rsidRPr="00595B45">
        <w:rPr>
          <w:snapToGrid w:val="0"/>
        </w:rPr>
        <w:br/>
      </w:r>
      <w:r w:rsidRPr="00595B45">
        <w:rPr>
          <w:snapToGrid w:val="0"/>
        </w:rPr>
        <w:br/>
        <w:t>In order to produce the card specific keys</w:t>
      </w:r>
      <w:r>
        <w:rPr>
          <w:snapToGrid w:val="0"/>
        </w:rPr>
        <w:t xml:space="preserve"> (set to odd parity)</w:t>
      </w:r>
      <w:r w:rsidRPr="00595B45">
        <w:rPr>
          <w:snapToGrid w:val="0"/>
        </w:rPr>
        <w:t>, each diversifier shall be encrypted with the appropriate master key, using 3DES in outer CBC mode and an IV of zero</w:t>
      </w:r>
    </w:p>
    <w:bookmarkEnd w:id="563"/>
    <w:bookmarkEnd w:id="564"/>
    <w:p w:rsidR="00FF19C9" w:rsidRPr="00595B45" w:rsidRDefault="00FF19C9" w:rsidP="006E7E1E">
      <w:r w:rsidRPr="00595B45">
        <w:t>The key generation shall be read direct form the security data set that is storing the associated master keys.</w:t>
      </w:r>
    </w:p>
    <w:p w:rsidR="00FF19C9" w:rsidRPr="00595B45" w:rsidRDefault="00FF19C9" w:rsidP="009142D7">
      <w:pPr>
        <w:pStyle w:val="Heading3"/>
        <w:numPr>
          <w:ilvl w:val="2"/>
          <w:numId w:val="5"/>
        </w:numPr>
        <w:tabs>
          <w:tab w:val="clear" w:pos="4341"/>
        </w:tabs>
        <w:ind w:left="0" w:firstLine="0"/>
        <w:rPr>
          <w:rFonts w:cs="Times New Roman"/>
        </w:rPr>
      </w:pPr>
      <w:bookmarkStart w:id="565" w:name="_Ref263169281"/>
      <w:bookmarkStart w:id="566" w:name="_Ref264882440"/>
      <w:r w:rsidRPr="00595B45">
        <w:rPr>
          <w:b w:val="0"/>
          <w:bCs w:val="0"/>
        </w:rPr>
        <w:t>CA Data</w:t>
      </w:r>
      <w:bookmarkEnd w:id="565"/>
      <w:bookmarkEnd w:id="566"/>
    </w:p>
    <w:tbl>
      <w:tblPr>
        <w:tblW w:w="658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0"/>
        <w:gridCol w:w="1418"/>
        <w:gridCol w:w="2754"/>
      </w:tblGrid>
      <w:tr w:rsidR="00FF19C9" w:rsidRPr="00595B45">
        <w:trPr>
          <w:cantSplit/>
          <w:tblHeader/>
        </w:trPr>
        <w:tc>
          <w:tcPr>
            <w:tcW w:w="2410" w:type="dxa"/>
            <w:shd w:val="clear" w:color="auto" w:fill="E0E0E0"/>
          </w:tcPr>
          <w:p w:rsidR="00FF19C9" w:rsidRPr="00595B45" w:rsidRDefault="00FF19C9" w:rsidP="009142D7">
            <w:pPr>
              <w:pStyle w:val="BodyText"/>
              <w:spacing w:before="60" w:after="60"/>
              <w:ind w:left="0" w:right="-108"/>
              <w:rPr>
                <w:rFonts w:ascii="Verdana" w:hAnsi="Verdana" w:cs="Verdana"/>
                <w:b/>
                <w:bCs/>
                <w:sz w:val="16"/>
                <w:szCs w:val="16"/>
              </w:rPr>
            </w:pPr>
            <w:r w:rsidRPr="00595B45">
              <w:rPr>
                <w:b/>
                <w:bCs/>
                <w:sz w:val="16"/>
                <w:szCs w:val="16"/>
              </w:rPr>
              <w:t>Parameter name</w:t>
            </w:r>
          </w:p>
        </w:tc>
        <w:tc>
          <w:tcPr>
            <w:tcW w:w="1418" w:type="dxa"/>
            <w:shd w:val="clear" w:color="auto" w:fill="E0E0E0"/>
          </w:tcPr>
          <w:p w:rsidR="00FF19C9" w:rsidRPr="00595B45" w:rsidRDefault="00FF19C9" w:rsidP="009142D7">
            <w:pPr>
              <w:pStyle w:val="BodyText"/>
              <w:spacing w:before="60" w:after="60"/>
              <w:ind w:left="0" w:right="-108"/>
              <w:rPr>
                <w:rFonts w:ascii="Verdana" w:hAnsi="Verdana" w:cs="Verdana"/>
                <w:b/>
                <w:bCs/>
                <w:sz w:val="16"/>
                <w:szCs w:val="16"/>
              </w:rPr>
            </w:pPr>
            <w:r w:rsidRPr="00595B45">
              <w:rPr>
                <w:b/>
                <w:bCs/>
                <w:sz w:val="16"/>
                <w:szCs w:val="16"/>
              </w:rPr>
              <w:t>Format</w:t>
            </w:r>
          </w:p>
        </w:tc>
        <w:tc>
          <w:tcPr>
            <w:tcW w:w="2754" w:type="dxa"/>
            <w:shd w:val="clear" w:color="auto" w:fill="E0E0E0"/>
          </w:tcPr>
          <w:p w:rsidR="00FF19C9" w:rsidRPr="00595B45" w:rsidRDefault="00FF19C9" w:rsidP="009142D7">
            <w:pPr>
              <w:pStyle w:val="BodyText"/>
              <w:spacing w:before="60" w:after="60"/>
              <w:ind w:left="0" w:right="-108"/>
              <w:rPr>
                <w:rFonts w:ascii="Verdana" w:hAnsi="Verdana" w:cs="Verdana"/>
                <w:b/>
                <w:bCs/>
                <w:sz w:val="16"/>
                <w:szCs w:val="16"/>
              </w:rPr>
            </w:pPr>
            <w:r w:rsidRPr="00595B45">
              <w:rPr>
                <w:b/>
                <w:bCs/>
                <w:sz w:val="16"/>
                <w:szCs w:val="16"/>
              </w:rPr>
              <w:t>Value</w:t>
            </w:r>
          </w:p>
        </w:tc>
      </w:tr>
      <w:tr w:rsidR="00FF19C9" w:rsidRPr="00595B45">
        <w:trPr>
          <w:cantSplit/>
        </w:trPr>
        <w:tc>
          <w:tcPr>
            <w:tcW w:w="2410" w:type="dxa"/>
          </w:tcPr>
          <w:p w:rsidR="00FF19C9" w:rsidRPr="00595B45" w:rsidRDefault="00FF19C9" w:rsidP="009142D7">
            <w:pPr>
              <w:pStyle w:val="BodyText"/>
              <w:spacing w:before="60" w:after="60"/>
              <w:ind w:left="0" w:right="-108"/>
              <w:rPr>
                <w:rFonts w:ascii="Verdana" w:hAnsi="Verdana" w:cs="Verdana"/>
                <w:sz w:val="16"/>
                <w:szCs w:val="16"/>
              </w:rPr>
            </w:pPr>
            <w:r w:rsidRPr="00595B45">
              <w:rPr>
                <w:sz w:val="16"/>
                <w:szCs w:val="16"/>
              </w:rPr>
              <w:t>P</w:t>
            </w:r>
          </w:p>
        </w:tc>
        <w:tc>
          <w:tcPr>
            <w:tcW w:w="1418" w:type="dxa"/>
          </w:tcPr>
          <w:p w:rsidR="00FF19C9" w:rsidRDefault="00FF19C9">
            <w:pPr>
              <w:pStyle w:val="BodyText"/>
              <w:spacing w:before="60" w:after="60"/>
              <w:ind w:left="0" w:right="-108"/>
              <w:rPr>
                <w:rFonts w:ascii="Verdana" w:hAnsi="Verdana" w:cs="Verdana"/>
                <w:sz w:val="16"/>
                <w:szCs w:val="16"/>
              </w:rPr>
            </w:pPr>
            <w:r>
              <w:rPr>
                <w:sz w:val="16"/>
                <w:szCs w:val="16"/>
              </w:rPr>
              <w:t>128 Bytes</w:t>
            </w:r>
          </w:p>
        </w:tc>
        <w:tc>
          <w:tcPr>
            <w:tcW w:w="2754" w:type="dxa"/>
          </w:tcPr>
          <w:p w:rsidR="00FF19C9" w:rsidRPr="00595B45" w:rsidRDefault="00FF19C9" w:rsidP="009142D7">
            <w:pPr>
              <w:pStyle w:val="BodyText"/>
              <w:spacing w:before="60" w:after="60"/>
              <w:ind w:left="0" w:right="-108"/>
              <w:rPr>
                <w:rFonts w:ascii="Verdana" w:hAnsi="Verdana" w:cs="Verdana"/>
                <w:sz w:val="16"/>
                <w:szCs w:val="16"/>
              </w:rPr>
            </w:pPr>
            <w:r w:rsidRPr="00595B45">
              <w:rPr>
                <w:sz w:val="16"/>
                <w:szCs w:val="16"/>
              </w:rPr>
              <w:t>Generated</w:t>
            </w:r>
          </w:p>
        </w:tc>
      </w:tr>
      <w:tr w:rsidR="00FF19C9" w:rsidRPr="00595B45">
        <w:trPr>
          <w:cantSplit/>
        </w:trPr>
        <w:tc>
          <w:tcPr>
            <w:tcW w:w="2410" w:type="dxa"/>
          </w:tcPr>
          <w:p w:rsidR="00FF19C9" w:rsidRPr="00595B45" w:rsidRDefault="00FF19C9" w:rsidP="009142D7">
            <w:pPr>
              <w:pStyle w:val="BodyText"/>
              <w:spacing w:before="60" w:after="60"/>
              <w:ind w:left="0" w:right="-108"/>
              <w:rPr>
                <w:rFonts w:ascii="Verdana" w:hAnsi="Verdana" w:cs="Verdana"/>
                <w:sz w:val="16"/>
                <w:szCs w:val="16"/>
              </w:rPr>
            </w:pPr>
            <w:r w:rsidRPr="00595B45">
              <w:rPr>
                <w:sz w:val="16"/>
                <w:szCs w:val="16"/>
              </w:rPr>
              <w:t>Q</w:t>
            </w:r>
          </w:p>
        </w:tc>
        <w:tc>
          <w:tcPr>
            <w:tcW w:w="1418" w:type="dxa"/>
          </w:tcPr>
          <w:p w:rsidR="00FF19C9" w:rsidRPr="00595B45" w:rsidRDefault="00FF19C9" w:rsidP="00F21583">
            <w:pPr>
              <w:pStyle w:val="BodyText"/>
              <w:spacing w:before="60" w:after="60"/>
              <w:ind w:left="0" w:right="-108"/>
              <w:rPr>
                <w:rFonts w:ascii="Verdana" w:hAnsi="Verdana" w:cs="Verdana"/>
                <w:sz w:val="16"/>
                <w:szCs w:val="16"/>
              </w:rPr>
            </w:pPr>
            <w:r w:rsidRPr="0014407F">
              <w:rPr>
                <w:sz w:val="16"/>
                <w:szCs w:val="16"/>
              </w:rPr>
              <w:t>128 Bytes</w:t>
            </w:r>
          </w:p>
        </w:tc>
        <w:tc>
          <w:tcPr>
            <w:tcW w:w="2754" w:type="dxa"/>
          </w:tcPr>
          <w:p w:rsidR="00FF19C9" w:rsidRPr="00595B45" w:rsidRDefault="00FF19C9" w:rsidP="001F7317">
            <w:pPr>
              <w:pStyle w:val="BodyText"/>
              <w:spacing w:before="60" w:after="60"/>
              <w:ind w:left="0" w:right="-108"/>
              <w:rPr>
                <w:rFonts w:ascii="Verdana" w:hAnsi="Verdana" w:cs="Verdana"/>
                <w:sz w:val="16"/>
                <w:szCs w:val="16"/>
              </w:rPr>
            </w:pPr>
            <w:r w:rsidRPr="00595B45">
              <w:rPr>
                <w:sz w:val="16"/>
                <w:szCs w:val="16"/>
              </w:rPr>
              <w:t>Generated</w:t>
            </w:r>
          </w:p>
        </w:tc>
      </w:tr>
      <w:tr w:rsidR="00FF19C9" w:rsidRPr="00595B45">
        <w:trPr>
          <w:cantSplit/>
        </w:trPr>
        <w:tc>
          <w:tcPr>
            <w:tcW w:w="2410" w:type="dxa"/>
          </w:tcPr>
          <w:p w:rsidR="00FF19C9" w:rsidRPr="00595B45" w:rsidRDefault="00FF19C9" w:rsidP="009142D7">
            <w:pPr>
              <w:pStyle w:val="BodyText"/>
              <w:spacing w:before="60" w:after="60"/>
              <w:ind w:left="0" w:right="-108"/>
              <w:rPr>
                <w:rFonts w:ascii="Verdana" w:hAnsi="Verdana" w:cs="Verdana"/>
                <w:sz w:val="16"/>
                <w:szCs w:val="16"/>
              </w:rPr>
            </w:pPr>
            <w:r w:rsidRPr="00595B45">
              <w:rPr>
                <w:sz w:val="16"/>
                <w:szCs w:val="16"/>
              </w:rPr>
              <w:t>PQ</w:t>
            </w:r>
          </w:p>
        </w:tc>
        <w:tc>
          <w:tcPr>
            <w:tcW w:w="1418" w:type="dxa"/>
          </w:tcPr>
          <w:p w:rsidR="00FF19C9" w:rsidRPr="00595B45" w:rsidRDefault="00FF19C9" w:rsidP="00F21583">
            <w:pPr>
              <w:pStyle w:val="BodyText"/>
              <w:spacing w:before="60" w:after="60"/>
              <w:ind w:left="0" w:right="-108"/>
              <w:rPr>
                <w:rFonts w:ascii="Verdana" w:hAnsi="Verdana" w:cs="Verdana"/>
                <w:sz w:val="16"/>
                <w:szCs w:val="16"/>
              </w:rPr>
            </w:pPr>
            <w:r w:rsidRPr="0014407F">
              <w:rPr>
                <w:sz w:val="16"/>
                <w:szCs w:val="16"/>
              </w:rPr>
              <w:t>128 Bytes</w:t>
            </w:r>
          </w:p>
        </w:tc>
        <w:tc>
          <w:tcPr>
            <w:tcW w:w="2754" w:type="dxa"/>
          </w:tcPr>
          <w:p w:rsidR="00FF19C9" w:rsidRPr="00595B45" w:rsidRDefault="00FF19C9" w:rsidP="001F7317">
            <w:pPr>
              <w:pStyle w:val="BodyText"/>
              <w:spacing w:before="60" w:after="60"/>
              <w:ind w:left="0" w:right="-108"/>
              <w:rPr>
                <w:rFonts w:ascii="Verdana" w:hAnsi="Verdana" w:cs="Verdana"/>
                <w:sz w:val="16"/>
                <w:szCs w:val="16"/>
              </w:rPr>
            </w:pPr>
            <w:r w:rsidRPr="00595B45">
              <w:rPr>
                <w:sz w:val="16"/>
                <w:szCs w:val="16"/>
              </w:rPr>
              <w:t>Generated</w:t>
            </w:r>
          </w:p>
        </w:tc>
      </w:tr>
      <w:tr w:rsidR="00FF19C9" w:rsidRPr="00595B45">
        <w:trPr>
          <w:cantSplit/>
        </w:trPr>
        <w:tc>
          <w:tcPr>
            <w:tcW w:w="2410" w:type="dxa"/>
          </w:tcPr>
          <w:p w:rsidR="00FF19C9" w:rsidRPr="00595B45" w:rsidRDefault="00FF19C9" w:rsidP="009142D7">
            <w:pPr>
              <w:pStyle w:val="BodyText"/>
              <w:spacing w:before="60" w:after="60"/>
              <w:ind w:left="0" w:right="-108"/>
              <w:rPr>
                <w:rFonts w:ascii="Verdana" w:hAnsi="Verdana" w:cs="Verdana"/>
                <w:sz w:val="16"/>
                <w:szCs w:val="16"/>
              </w:rPr>
            </w:pPr>
            <w:r w:rsidRPr="00595B45">
              <w:rPr>
                <w:sz w:val="16"/>
                <w:szCs w:val="16"/>
              </w:rPr>
              <w:t>DP1</w:t>
            </w:r>
          </w:p>
        </w:tc>
        <w:tc>
          <w:tcPr>
            <w:tcW w:w="1418" w:type="dxa"/>
          </w:tcPr>
          <w:p w:rsidR="00FF19C9" w:rsidRPr="00595B45" w:rsidRDefault="00FF19C9" w:rsidP="00F21583">
            <w:pPr>
              <w:pStyle w:val="BodyText"/>
              <w:spacing w:before="60" w:after="60"/>
              <w:ind w:left="0" w:right="-108"/>
              <w:rPr>
                <w:rFonts w:ascii="Verdana" w:hAnsi="Verdana" w:cs="Verdana"/>
                <w:sz w:val="16"/>
                <w:szCs w:val="16"/>
              </w:rPr>
            </w:pPr>
            <w:r w:rsidRPr="0014407F">
              <w:rPr>
                <w:sz w:val="16"/>
                <w:szCs w:val="16"/>
              </w:rPr>
              <w:t>128 Bytes</w:t>
            </w:r>
          </w:p>
        </w:tc>
        <w:tc>
          <w:tcPr>
            <w:tcW w:w="2754" w:type="dxa"/>
          </w:tcPr>
          <w:p w:rsidR="00FF19C9" w:rsidRPr="00595B45" w:rsidRDefault="00FF19C9" w:rsidP="001F7317">
            <w:pPr>
              <w:pStyle w:val="BodyText"/>
              <w:spacing w:before="60" w:after="60"/>
              <w:ind w:left="0" w:right="-108"/>
              <w:rPr>
                <w:rFonts w:ascii="Verdana" w:hAnsi="Verdana" w:cs="Verdana"/>
                <w:sz w:val="16"/>
                <w:szCs w:val="16"/>
              </w:rPr>
            </w:pPr>
            <w:r w:rsidRPr="00595B45">
              <w:rPr>
                <w:sz w:val="16"/>
                <w:szCs w:val="16"/>
              </w:rPr>
              <w:t>Generated</w:t>
            </w:r>
          </w:p>
        </w:tc>
      </w:tr>
      <w:tr w:rsidR="00FF19C9" w:rsidRPr="00595B45">
        <w:trPr>
          <w:cantSplit/>
        </w:trPr>
        <w:tc>
          <w:tcPr>
            <w:tcW w:w="2410" w:type="dxa"/>
          </w:tcPr>
          <w:p w:rsidR="00FF19C9" w:rsidRPr="00595B45" w:rsidRDefault="00FF19C9" w:rsidP="009142D7">
            <w:pPr>
              <w:pStyle w:val="BodyText"/>
              <w:spacing w:before="60" w:after="60"/>
              <w:ind w:left="0" w:right="-108"/>
              <w:rPr>
                <w:rFonts w:ascii="Verdana" w:hAnsi="Verdana" w:cs="Verdana"/>
                <w:sz w:val="16"/>
                <w:szCs w:val="16"/>
              </w:rPr>
            </w:pPr>
            <w:r w:rsidRPr="00595B45">
              <w:rPr>
                <w:sz w:val="16"/>
                <w:szCs w:val="16"/>
              </w:rPr>
              <w:t>DQ1</w:t>
            </w:r>
          </w:p>
        </w:tc>
        <w:tc>
          <w:tcPr>
            <w:tcW w:w="1418" w:type="dxa"/>
          </w:tcPr>
          <w:p w:rsidR="00FF19C9" w:rsidRPr="00595B45" w:rsidRDefault="00FF19C9" w:rsidP="00F21583">
            <w:pPr>
              <w:pStyle w:val="BodyText"/>
              <w:spacing w:before="60" w:after="60"/>
              <w:ind w:left="0" w:right="-108"/>
              <w:rPr>
                <w:rFonts w:ascii="Verdana" w:hAnsi="Verdana" w:cs="Verdana"/>
                <w:sz w:val="16"/>
                <w:szCs w:val="16"/>
              </w:rPr>
            </w:pPr>
            <w:r w:rsidRPr="0014407F">
              <w:rPr>
                <w:sz w:val="16"/>
                <w:szCs w:val="16"/>
              </w:rPr>
              <w:t>128 Bytes</w:t>
            </w:r>
          </w:p>
        </w:tc>
        <w:tc>
          <w:tcPr>
            <w:tcW w:w="2754" w:type="dxa"/>
          </w:tcPr>
          <w:p w:rsidR="00FF19C9" w:rsidRPr="00595B45" w:rsidRDefault="00FF19C9" w:rsidP="001F7317">
            <w:pPr>
              <w:pStyle w:val="BodyText"/>
              <w:spacing w:before="60" w:after="60"/>
              <w:ind w:left="0" w:right="-108"/>
              <w:rPr>
                <w:rFonts w:ascii="Verdana" w:hAnsi="Verdana" w:cs="Verdana"/>
                <w:sz w:val="16"/>
                <w:szCs w:val="16"/>
              </w:rPr>
            </w:pPr>
            <w:r w:rsidRPr="00595B45">
              <w:rPr>
                <w:sz w:val="16"/>
                <w:szCs w:val="16"/>
              </w:rPr>
              <w:t>Generated</w:t>
            </w:r>
          </w:p>
        </w:tc>
      </w:tr>
      <w:tr w:rsidR="00FF19C9" w:rsidRPr="00595B45">
        <w:trPr>
          <w:cantSplit/>
        </w:trPr>
        <w:tc>
          <w:tcPr>
            <w:tcW w:w="2410" w:type="dxa"/>
          </w:tcPr>
          <w:p w:rsidR="00FF19C9" w:rsidRPr="00595B45" w:rsidRDefault="00FF19C9" w:rsidP="009142D7">
            <w:pPr>
              <w:pStyle w:val="BodyText"/>
              <w:spacing w:before="60" w:after="60"/>
              <w:ind w:left="0" w:right="-108"/>
              <w:rPr>
                <w:rFonts w:ascii="Verdana" w:hAnsi="Verdana" w:cs="Verdana"/>
                <w:sz w:val="16"/>
                <w:szCs w:val="16"/>
              </w:rPr>
            </w:pPr>
            <w:r w:rsidRPr="00595B45">
              <w:rPr>
                <w:sz w:val="16"/>
                <w:szCs w:val="16"/>
              </w:rPr>
              <w:t>Device Certificate</w:t>
            </w:r>
          </w:p>
        </w:tc>
        <w:tc>
          <w:tcPr>
            <w:tcW w:w="1418" w:type="dxa"/>
          </w:tcPr>
          <w:p w:rsidR="00FF19C9" w:rsidRPr="00595B45" w:rsidRDefault="00FF19C9" w:rsidP="009142D7">
            <w:pPr>
              <w:pStyle w:val="BodyText"/>
              <w:spacing w:before="60" w:after="60"/>
              <w:ind w:left="0" w:right="-108"/>
              <w:rPr>
                <w:rFonts w:ascii="Verdana" w:hAnsi="Verdana" w:cs="Verdana"/>
                <w:sz w:val="16"/>
                <w:szCs w:val="16"/>
              </w:rPr>
            </w:pPr>
            <w:r w:rsidRPr="00595B45">
              <w:rPr>
                <w:sz w:val="16"/>
                <w:szCs w:val="16"/>
              </w:rPr>
              <w:t>Var</w:t>
            </w:r>
          </w:p>
        </w:tc>
        <w:tc>
          <w:tcPr>
            <w:tcW w:w="2754" w:type="dxa"/>
          </w:tcPr>
          <w:p w:rsidR="00FF19C9" w:rsidRPr="00595B45" w:rsidRDefault="00FF19C9" w:rsidP="001F7317">
            <w:pPr>
              <w:pStyle w:val="BodyText"/>
              <w:spacing w:before="60" w:after="60"/>
              <w:ind w:left="0" w:right="-108"/>
              <w:rPr>
                <w:rFonts w:ascii="Verdana" w:hAnsi="Verdana" w:cs="Verdana"/>
                <w:sz w:val="16"/>
                <w:szCs w:val="16"/>
              </w:rPr>
            </w:pPr>
            <w:r w:rsidRPr="00595B45">
              <w:rPr>
                <w:sz w:val="16"/>
                <w:szCs w:val="16"/>
              </w:rPr>
              <w:t>Generated</w:t>
            </w:r>
          </w:p>
        </w:tc>
      </w:tr>
      <w:tr w:rsidR="00FF19C9" w:rsidRPr="00595B45">
        <w:trPr>
          <w:cantSplit/>
        </w:trPr>
        <w:tc>
          <w:tcPr>
            <w:tcW w:w="2410" w:type="dxa"/>
          </w:tcPr>
          <w:p w:rsidR="00FF19C9" w:rsidRPr="00595B45" w:rsidRDefault="00FF19C9" w:rsidP="009142D7">
            <w:pPr>
              <w:pStyle w:val="BodyText"/>
              <w:spacing w:before="60" w:after="60"/>
              <w:ind w:left="0" w:right="-108"/>
              <w:rPr>
                <w:rFonts w:ascii="Verdana" w:hAnsi="Verdana" w:cs="Verdana"/>
                <w:sz w:val="16"/>
                <w:szCs w:val="16"/>
              </w:rPr>
            </w:pPr>
            <w:r w:rsidRPr="00595B45">
              <w:rPr>
                <w:sz w:val="16"/>
                <w:szCs w:val="16"/>
              </w:rPr>
              <w:t>CA Subordinate Certificate</w:t>
            </w:r>
          </w:p>
        </w:tc>
        <w:tc>
          <w:tcPr>
            <w:tcW w:w="1418" w:type="dxa"/>
          </w:tcPr>
          <w:p w:rsidR="00FF19C9" w:rsidRPr="00595B45" w:rsidRDefault="00FF19C9" w:rsidP="0014181B">
            <w:pPr>
              <w:pStyle w:val="BodyText"/>
              <w:spacing w:before="60" w:after="60"/>
              <w:ind w:left="0" w:right="-108"/>
              <w:rPr>
                <w:rFonts w:ascii="Verdana" w:hAnsi="Verdana" w:cs="Verdana"/>
                <w:sz w:val="16"/>
                <w:szCs w:val="16"/>
              </w:rPr>
            </w:pPr>
            <w:r w:rsidRPr="00595B45">
              <w:rPr>
                <w:sz w:val="16"/>
                <w:szCs w:val="16"/>
              </w:rPr>
              <w:t>Var</w:t>
            </w:r>
          </w:p>
        </w:tc>
        <w:tc>
          <w:tcPr>
            <w:tcW w:w="2754" w:type="dxa"/>
          </w:tcPr>
          <w:p w:rsidR="00FF19C9" w:rsidRPr="00595B45" w:rsidRDefault="00FF19C9" w:rsidP="001F7317">
            <w:pPr>
              <w:pStyle w:val="BodyText"/>
              <w:spacing w:before="60" w:after="60"/>
              <w:ind w:left="0" w:right="-108"/>
              <w:rPr>
                <w:rFonts w:ascii="Verdana" w:hAnsi="Verdana" w:cs="Verdana"/>
                <w:sz w:val="16"/>
                <w:szCs w:val="16"/>
              </w:rPr>
            </w:pPr>
            <w:r w:rsidRPr="00595B45">
              <w:rPr>
                <w:sz w:val="16"/>
                <w:szCs w:val="16"/>
              </w:rPr>
              <w:t>Generated</w:t>
            </w:r>
          </w:p>
        </w:tc>
      </w:tr>
      <w:tr w:rsidR="00FF19C9" w:rsidRPr="00595B45">
        <w:trPr>
          <w:cantSplit/>
        </w:trPr>
        <w:tc>
          <w:tcPr>
            <w:tcW w:w="2410" w:type="dxa"/>
          </w:tcPr>
          <w:p w:rsidR="00FF19C9" w:rsidRPr="00595B45" w:rsidRDefault="00FF19C9" w:rsidP="009142D7">
            <w:pPr>
              <w:pStyle w:val="BodyText"/>
              <w:spacing w:before="60" w:after="60"/>
              <w:ind w:left="0" w:right="-108"/>
              <w:rPr>
                <w:rFonts w:ascii="Verdana" w:hAnsi="Verdana" w:cs="Verdana"/>
                <w:sz w:val="16"/>
                <w:szCs w:val="16"/>
              </w:rPr>
            </w:pPr>
            <w:r w:rsidRPr="00595B45">
              <w:rPr>
                <w:sz w:val="16"/>
                <w:szCs w:val="16"/>
              </w:rPr>
              <w:t>CA Root Certificate</w:t>
            </w:r>
          </w:p>
        </w:tc>
        <w:tc>
          <w:tcPr>
            <w:tcW w:w="1418" w:type="dxa"/>
          </w:tcPr>
          <w:p w:rsidR="00FF19C9" w:rsidRPr="00595B45" w:rsidRDefault="00FF19C9" w:rsidP="0014181B">
            <w:pPr>
              <w:pStyle w:val="BodyText"/>
              <w:spacing w:before="60" w:after="60"/>
              <w:ind w:left="0" w:right="-108"/>
              <w:rPr>
                <w:rFonts w:ascii="Verdana" w:hAnsi="Verdana" w:cs="Verdana"/>
                <w:sz w:val="16"/>
                <w:szCs w:val="16"/>
              </w:rPr>
            </w:pPr>
            <w:r w:rsidRPr="00595B45">
              <w:rPr>
                <w:sz w:val="16"/>
                <w:szCs w:val="16"/>
              </w:rPr>
              <w:t>Var</w:t>
            </w:r>
          </w:p>
        </w:tc>
        <w:tc>
          <w:tcPr>
            <w:tcW w:w="2754" w:type="dxa"/>
          </w:tcPr>
          <w:p w:rsidR="00FF19C9" w:rsidRPr="00595B45" w:rsidRDefault="00FF19C9" w:rsidP="001F7317">
            <w:pPr>
              <w:pStyle w:val="BodyText"/>
              <w:spacing w:before="60" w:after="60"/>
              <w:ind w:left="0" w:right="-108"/>
              <w:rPr>
                <w:rFonts w:ascii="Verdana" w:hAnsi="Verdana" w:cs="Verdana"/>
                <w:sz w:val="16"/>
                <w:szCs w:val="16"/>
              </w:rPr>
            </w:pPr>
            <w:r w:rsidRPr="00595B45">
              <w:rPr>
                <w:sz w:val="16"/>
                <w:szCs w:val="16"/>
              </w:rPr>
              <w:t>Generated</w:t>
            </w:r>
          </w:p>
        </w:tc>
      </w:tr>
    </w:tbl>
    <w:p w:rsidR="00FF19C9" w:rsidRPr="00595B45" w:rsidRDefault="00FF19C9" w:rsidP="009142D7">
      <w:pPr>
        <w:pStyle w:val="BodyText"/>
      </w:pPr>
    </w:p>
    <w:p w:rsidR="00FF19C9" w:rsidRPr="00595B45" w:rsidRDefault="00FF19C9" w:rsidP="009142D7">
      <w:pPr>
        <w:pStyle w:val="NormalIndent"/>
        <w:rPr>
          <w:b/>
          <w:bCs/>
          <w:snapToGrid w:val="0"/>
        </w:rPr>
      </w:pPr>
      <w:r w:rsidRPr="00595B45">
        <w:rPr>
          <w:b/>
          <w:bCs/>
          <w:snapToGrid w:val="0"/>
        </w:rPr>
        <w:t>Description:</w:t>
      </w:r>
    </w:p>
    <w:p w:rsidR="00FF19C9" w:rsidRPr="00595B45" w:rsidRDefault="00FF19C9" w:rsidP="009142D7">
      <w:pPr>
        <w:pStyle w:val="NormalIndent"/>
        <w:rPr>
          <w:snapToGrid w:val="0"/>
        </w:rPr>
      </w:pPr>
      <w:r w:rsidRPr="00595B45">
        <w:rPr>
          <w:snapToGrid w:val="0"/>
        </w:rPr>
        <w:t xml:space="preserve">AE will use the HSM to generate a </w:t>
      </w:r>
      <w:r>
        <w:rPr>
          <w:snapToGrid w:val="0"/>
        </w:rPr>
        <w:t>256</w:t>
      </w:r>
      <w:r w:rsidRPr="00595B45">
        <w:rPr>
          <w:snapToGrid w:val="0"/>
        </w:rPr>
        <w:t xml:space="preserve"> byte RSA key (NK</w:t>
      </w:r>
      <w:r w:rsidRPr="00595B45">
        <w:rPr>
          <w:snapToGrid w:val="0"/>
          <w:vertAlign w:val="subscript"/>
        </w:rPr>
        <w:t>SK1</w:t>
      </w:r>
      <w:r w:rsidRPr="00595B45">
        <w:rPr>
          <w:snapToGrid w:val="0"/>
        </w:rPr>
        <w:t>) and supply this private key in CRT form as follows:</w:t>
      </w:r>
    </w:p>
    <w:p w:rsidR="00FF19C9" w:rsidRPr="00595B45" w:rsidRDefault="00FF19C9" w:rsidP="001D12CA">
      <w:pPr>
        <w:pStyle w:val="NormalIndent"/>
        <w:numPr>
          <w:ilvl w:val="0"/>
          <w:numId w:val="22"/>
        </w:numPr>
        <w:rPr>
          <w:rFonts w:cs="Times New Roman"/>
          <w:snapToGrid w:val="0"/>
        </w:rPr>
      </w:pPr>
      <w:r>
        <w:rPr>
          <w:snapToGrid w:val="0"/>
        </w:rPr>
        <w:t>P</w:t>
      </w:r>
      <w:r w:rsidRPr="00595B45">
        <w:rPr>
          <w:snapToGrid w:val="0"/>
        </w:rPr>
        <w:t xml:space="preserve"> is the </w:t>
      </w:r>
      <w:r w:rsidRPr="00595B45">
        <w:rPr>
          <w:rFonts w:eastAsia="Times New Roman" w:cs="Times New Roman"/>
        </w:rPr>
        <w:t xml:space="preserve">CRT </w:t>
      </w:r>
      <w:r>
        <w:rPr>
          <w:rFonts w:eastAsia="Times New Roman" w:cs="Times New Roman"/>
        </w:rPr>
        <w:t>prime number</w:t>
      </w:r>
      <w:r w:rsidRPr="00595B45">
        <w:rPr>
          <w:rFonts w:eastAsia="Times New Roman" w:cs="Times New Roman"/>
        </w:rPr>
        <w:t xml:space="preserve"> p</w:t>
      </w:r>
      <w:r>
        <w:rPr>
          <w:rFonts w:eastAsia="Times New Roman" w:cs="Times New Roman"/>
        </w:rPr>
        <w:t xml:space="preserve"> </w:t>
      </w:r>
    </w:p>
    <w:p w:rsidR="00FF19C9" w:rsidRPr="00595B45" w:rsidRDefault="00FF19C9" w:rsidP="001D12CA">
      <w:pPr>
        <w:pStyle w:val="NormalIndent"/>
        <w:numPr>
          <w:ilvl w:val="0"/>
          <w:numId w:val="22"/>
        </w:numPr>
        <w:rPr>
          <w:rFonts w:cs="Times New Roman"/>
          <w:snapToGrid w:val="0"/>
        </w:rPr>
      </w:pPr>
      <w:r w:rsidRPr="00595B45">
        <w:rPr>
          <w:snapToGrid w:val="0"/>
        </w:rPr>
        <w:t xml:space="preserve">Q is the </w:t>
      </w:r>
      <w:r w:rsidRPr="00595B45">
        <w:rPr>
          <w:rFonts w:eastAsia="Times New Roman" w:cs="Times New Roman"/>
        </w:rPr>
        <w:t xml:space="preserve">CRT </w:t>
      </w:r>
      <w:r>
        <w:rPr>
          <w:rFonts w:eastAsia="Times New Roman" w:cs="Times New Roman"/>
        </w:rPr>
        <w:t xml:space="preserve">prime number </w:t>
      </w:r>
      <w:r w:rsidRPr="00595B45">
        <w:rPr>
          <w:rFonts w:eastAsia="Times New Roman" w:cs="Times New Roman"/>
        </w:rPr>
        <w:t>q</w:t>
      </w:r>
      <w:r>
        <w:rPr>
          <w:rFonts w:eastAsia="Times New Roman" w:cs="Times New Roman"/>
        </w:rPr>
        <w:t xml:space="preserve">  (where p &gt; q)</w:t>
      </w:r>
    </w:p>
    <w:p w:rsidR="00FF19C9" w:rsidRPr="00595B45" w:rsidRDefault="00FF19C9" w:rsidP="0098194A">
      <w:pPr>
        <w:pStyle w:val="NormalIndent"/>
        <w:numPr>
          <w:ilvl w:val="0"/>
          <w:numId w:val="22"/>
        </w:numPr>
        <w:rPr>
          <w:rFonts w:cs="Times New Roman"/>
          <w:snapToGrid w:val="0"/>
        </w:rPr>
      </w:pPr>
      <w:r w:rsidRPr="00595B45">
        <w:rPr>
          <w:snapToGrid w:val="0"/>
        </w:rPr>
        <w:t xml:space="preserve">PQ is the </w:t>
      </w:r>
      <w:r w:rsidRPr="00595B45">
        <w:rPr>
          <w:rFonts w:eastAsia="Times New Roman" w:cs="Times New Roman"/>
        </w:rPr>
        <w:t>CRT constant q</w:t>
      </w:r>
      <w:r w:rsidRPr="00595B45">
        <w:rPr>
          <w:rFonts w:eastAsia="Times New Roman" w:cs="Times New Roman"/>
          <w:vertAlign w:val="superscript"/>
        </w:rPr>
        <w:t>-1</w:t>
      </w:r>
      <w:r w:rsidRPr="00595B45">
        <w:rPr>
          <w:rFonts w:eastAsia="Times New Roman" w:cs="Times New Roman"/>
        </w:rPr>
        <w:t xml:space="preserve"> mod p</w:t>
      </w:r>
    </w:p>
    <w:p w:rsidR="00FF19C9" w:rsidRPr="00595B45" w:rsidRDefault="00FF19C9" w:rsidP="0098194A">
      <w:pPr>
        <w:pStyle w:val="NormalIndent"/>
        <w:numPr>
          <w:ilvl w:val="0"/>
          <w:numId w:val="22"/>
        </w:numPr>
        <w:rPr>
          <w:rFonts w:cs="Times New Roman"/>
          <w:snapToGrid w:val="0"/>
        </w:rPr>
      </w:pPr>
      <w:r w:rsidRPr="00595B45">
        <w:rPr>
          <w:snapToGrid w:val="0"/>
        </w:rPr>
        <w:t xml:space="preserve">DP1 is the </w:t>
      </w:r>
      <w:r w:rsidRPr="00595B45">
        <w:rPr>
          <w:rFonts w:eastAsia="Times New Roman" w:cs="Times New Roman"/>
        </w:rPr>
        <w:t>CRT constant d mod (p – 1)</w:t>
      </w:r>
    </w:p>
    <w:p w:rsidR="00FF19C9" w:rsidRPr="00595B45" w:rsidRDefault="00FF19C9" w:rsidP="0098194A">
      <w:pPr>
        <w:pStyle w:val="NormalIndent"/>
        <w:numPr>
          <w:ilvl w:val="0"/>
          <w:numId w:val="22"/>
        </w:numPr>
        <w:rPr>
          <w:rFonts w:cs="Times New Roman"/>
          <w:snapToGrid w:val="0"/>
        </w:rPr>
      </w:pPr>
      <w:r w:rsidRPr="00595B45">
        <w:rPr>
          <w:snapToGrid w:val="0"/>
        </w:rPr>
        <w:t xml:space="preserve">DQ1 is the </w:t>
      </w:r>
      <w:r w:rsidRPr="00595B45">
        <w:rPr>
          <w:rFonts w:eastAsia="Times New Roman" w:cs="Times New Roman"/>
        </w:rPr>
        <w:t>CRT constant d mod (q – 1)</w:t>
      </w:r>
    </w:p>
    <w:p w:rsidR="00FF19C9" w:rsidRPr="00595B45" w:rsidRDefault="00FF19C9" w:rsidP="009142D7">
      <w:pPr>
        <w:pStyle w:val="NormalIndent"/>
        <w:rPr>
          <w:snapToGrid w:val="0"/>
        </w:rPr>
      </w:pPr>
      <w:r w:rsidRPr="00595B45">
        <w:rPr>
          <w:snapToGrid w:val="0"/>
        </w:rPr>
        <w:t>AE will request the Device Certificate from the CA using the private key and the CA shall respond with the complete key chain (device, subordinate and root certificates)</w:t>
      </w:r>
    </w:p>
    <w:p w:rsidR="00FF19C9" w:rsidRPr="00595B45" w:rsidRDefault="00FF19C9" w:rsidP="009142D7">
      <w:pPr>
        <w:pStyle w:val="NormalIndent"/>
        <w:rPr>
          <w:rFonts w:cs="Times New Roman"/>
          <w:b/>
          <w:bCs/>
          <w:snapToGrid w:val="0"/>
        </w:rPr>
        <w:sectPr w:rsidR="00FF19C9" w:rsidRPr="00595B45" w:rsidSect="00E93705">
          <w:footerReference w:type="default" r:id="rId11"/>
          <w:pgSz w:w="11909" w:h="16834" w:code="9"/>
          <w:pgMar w:top="1440" w:right="1440" w:bottom="1440" w:left="1440" w:header="1080" w:footer="720" w:gutter="0"/>
          <w:pgNumType w:start="1"/>
          <w:cols w:space="720"/>
          <w:docGrid w:linePitch="272"/>
        </w:sectPr>
      </w:pPr>
    </w:p>
    <w:p w:rsidR="00FF19C9" w:rsidRPr="00595B45" w:rsidRDefault="00FF19C9" w:rsidP="009142D7">
      <w:pPr>
        <w:pStyle w:val="NormalIndent"/>
        <w:rPr>
          <w:b/>
          <w:bCs/>
          <w:snapToGrid w:val="0"/>
        </w:rPr>
      </w:pPr>
      <w:r w:rsidRPr="00595B45">
        <w:rPr>
          <w:b/>
          <w:bCs/>
          <w:snapToGrid w:val="0"/>
        </w:rPr>
        <w:t>Certificate Format</w:t>
      </w:r>
    </w:p>
    <w:p w:rsidR="00FF19C9" w:rsidRPr="00595B45" w:rsidRDefault="00FF19C9" w:rsidP="009142D7">
      <w:pPr>
        <w:pStyle w:val="NormalIndent"/>
        <w:rPr>
          <w:snapToGrid w:val="0"/>
        </w:rPr>
      </w:pPr>
      <w:r w:rsidRPr="00595B45">
        <w:rPr>
          <w:snapToGrid w:val="0"/>
        </w:rPr>
        <w:t>The format of the root, subordinate and device certificates is as follows:</w:t>
      </w:r>
    </w:p>
    <w:p w:rsidR="00FF19C9" w:rsidRPr="00595B45" w:rsidRDefault="00FF19C9" w:rsidP="00F00DB7">
      <w:pPr>
        <w:pStyle w:val="NormalIndent"/>
        <w:numPr>
          <w:ilvl w:val="0"/>
          <w:numId w:val="27"/>
        </w:numPr>
        <w:rPr>
          <w:rFonts w:cs="Times New Roman"/>
          <w:snapToGrid w:val="0"/>
        </w:rPr>
      </w:pPr>
      <w:r w:rsidRPr="00595B45">
        <w:t>All certificates shall be RFC5280 compliant</w:t>
      </w:r>
    </w:p>
    <w:p w:rsidR="00FF19C9" w:rsidRPr="00595B45" w:rsidRDefault="00FF19C9" w:rsidP="00F00DB7">
      <w:pPr>
        <w:pStyle w:val="NormalIndent"/>
        <w:numPr>
          <w:ilvl w:val="0"/>
          <w:numId w:val="27"/>
        </w:numPr>
        <w:rPr>
          <w:rFonts w:cs="Times New Roman"/>
          <w:snapToGrid w:val="0"/>
        </w:rPr>
      </w:pPr>
      <w:r w:rsidRPr="00595B45">
        <w:t>All security objects MUST be produced in DER format to preserve the integrity of the signatures within them.</w:t>
      </w:r>
    </w:p>
    <w:p w:rsidR="00FF19C9" w:rsidRPr="00595B45" w:rsidRDefault="00FF19C9" w:rsidP="00C6415E">
      <w:pPr>
        <w:pStyle w:val="NormalIndent"/>
        <w:rPr>
          <w:snapToGrid w:val="0"/>
        </w:rPr>
      </w:pPr>
      <w:r w:rsidRPr="00595B45">
        <w:rPr>
          <w:snapToGrid w:val="0"/>
        </w:rPr>
        <w:t>The following tables use the following notation:</w:t>
      </w:r>
    </w:p>
    <w:p w:rsidR="00FF19C9" w:rsidRPr="00595B45" w:rsidRDefault="00FF19C9" w:rsidP="00C6415E">
      <w:pPr>
        <w:pStyle w:val="NormalIndent"/>
        <w:ind w:left="1985" w:hanging="545"/>
      </w:pPr>
      <w:r w:rsidRPr="00595B45">
        <w:t>M</w:t>
      </w:r>
      <w:r w:rsidRPr="00595B45">
        <w:tab/>
        <w:t>Mandatory field that must be present</w:t>
      </w:r>
    </w:p>
    <w:p w:rsidR="00FF19C9" w:rsidRPr="00595B45" w:rsidRDefault="00FF19C9" w:rsidP="00C6415E">
      <w:pPr>
        <w:pStyle w:val="NormalIndent"/>
        <w:ind w:left="1985" w:hanging="545"/>
      </w:pPr>
      <w:r w:rsidRPr="00595B45">
        <w:t>X</w:t>
      </w:r>
      <w:r w:rsidRPr="00595B45">
        <w:tab/>
        <w:t>Field that shall not be populated</w:t>
      </w:r>
    </w:p>
    <w:p w:rsidR="00FF19C9" w:rsidRPr="00595B45" w:rsidRDefault="00FF19C9" w:rsidP="00C6415E">
      <w:pPr>
        <w:pStyle w:val="NormalIndent"/>
        <w:ind w:left="1985" w:hanging="545"/>
      </w:pPr>
      <w:r w:rsidRPr="00595B45">
        <w:t>O</w:t>
      </w:r>
      <w:r w:rsidRPr="00595B45">
        <w:tab/>
        <w:t>Optional field that may be populated</w:t>
      </w:r>
    </w:p>
    <w:tbl>
      <w:tblPr>
        <w:tblW w:w="13016" w:type="dxa"/>
        <w:tblInd w:w="1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181"/>
        <w:gridCol w:w="1241"/>
        <w:gridCol w:w="805"/>
        <w:gridCol w:w="992"/>
        <w:gridCol w:w="851"/>
        <w:gridCol w:w="6946"/>
      </w:tblGrid>
      <w:tr w:rsidR="00FF19C9" w:rsidRPr="00595B45">
        <w:tc>
          <w:tcPr>
            <w:tcW w:w="2181" w:type="dxa"/>
            <w:shd w:val="clear" w:color="auto" w:fill="EEECE1"/>
          </w:tcPr>
          <w:p w:rsidR="00FF19C9" w:rsidRPr="00595B45" w:rsidRDefault="00FF19C9" w:rsidP="00183BA5">
            <w:pPr>
              <w:spacing w:before="60" w:after="60" w:line="240" w:lineRule="auto"/>
              <w:ind w:left="0"/>
              <w:jc w:val="center"/>
              <w:rPr>
                <w:rFonts w:eastAsia="Times New Roman" w:cs="Times New Roman"/>
                <w:b/>
                <w:bCs/>
                <w:sz w:val="16"/>
                <w:szCs w:val="16"/>
              </w:rPr>
            </w:pPr>
            <w:r w:rsidRPr="00595B45">
              <w:rPr>
                <w:rFonts w:eastAsia="Times New Roman" w:cs="Times New Roman"/>
                <w:b/>
                <w:bCs/>
                <w:sz w:val="16"/>
                <w:szCs w:val="16"/>
              </w:rPr>
              <w:t>Certificate Fields</w:t>
            </w:r>
          </w:p>
        </w:tc>
        <w:tc>
          <w:tcPr>
            <w:tcW w:w="1241" w:type="dxa"/>
            <w:shd w:val="clear" w:color="auto" w:fill="EEECE1"/>
          </w:tcPr>
          <w:p w:rsidR="00FF19C9" w:rsidRPr="00595B45" w:rsidRDefault="00FF19C9" w:rsidP="00B334FC">
            <w:pPr>
              <w:spacing w:before="60" w:after="60" w:line="240" w:lineRule="auto"/>
              <w:ind w:left="0"/>
              <w:jc w:val="center"/>
              <w:rPr>
                <w:rFonts w:eastAsia="Times New Roman" w:cs="Times New Roman"/>
                <w:b/>
                <w:bCs/>
                <w:sz w:val="16"/>
                <w:szCs w:val="16"/>
              </w:rPr>
            </w:pPr>
            <w:r w:rsidRPr="00595B45">
              <w:rPr>
                <w:rFonts w:eastAsia="Times New Roman" w:cs="Times New Roman"/>
                <w:b/>
                <w:bCs/>
                <w:sz w:val="16"/>
                <w:szCs w:val="16"/>
              </w:rPr>
              <w:t>Section in RFC 5280</w:t>
            </w:r>
          </w:p>
        </w:tc>
        <w:tc>
          <w:tcPr>
            <w:tcW w:w="805" w:type="dxa"/>
            <w:shd w:val="clear" w:color="auto" w:fill="EEECE1"/>
          </w:tcPr>
          <w:p w:rsidR="00FF19C9" w:rsidRPr="00595B45" w:rsidRDefault="00FF19C9" w:rsidP="00B334FC">
            <w:pPr>
              <w:spacing w:before="60" w:after="60" w:line="240" w:lineRule="auto"/>
              <w:ind w:left="0"/>
              <w:jc w:val="center"/>
              <w:rPr>
                <w:rFonts w:eastAsia="Times New Roman" w:cs="Times New Roman"/>
                <w:b/>
                <w:bCs/>
                <w:sz w:val="16"/>
                <w:szCs w:val="16"/>
              </w:rPr>
            </w:pPr>
            <w:r w:rsidRPr="00595B45">
              <w:rPr>
                <w:rFonts w:eastAsia="Times New Roman" w:cs="Times New Roman"/>
                <w:b/>
                <w:bCs/>
                <w:sz w:val="16"/>
                <w:szCs w:val="16"/>
              </w:rPr>
              <w:t>CA Cert</w:t>
            </w:r>
          </w:p>
        </w:tc>
        <w:tc>
          <w:tcPr>
            <w:tcW w:w="992" w:type="dxa"/>
            <w:shd w:val="clear" w:color="auto" w:fill="EEECE1"/>
          </w:tcPr>
          <w:p w:rsidR="00FF19C9" w:rsidRPr="00595B45" w:rsidRDefault="00FF19C9" w:rsidP="00B334FC">
            <w:pPr>
              <w:spacing w:before="60" w:after="60" w:line="240" w:lineRule="auto"/>
              <w:ind w:left="0"/>
              <w:jc w:val="center"/>
              <w:rPr>
                <w:rFonts w:eastAsia="Times New Roman" w:cs="Times New Roman"/>
                <w:b/>
                <w:bCs/>
                <w:sz w:val="16"/>
                <w:szCs w:val="16"/>
              </w:rPr>
            </w:pPr>
            <w:r w:rsidRPr="00595B45">
              <w:rPr>
                <w:rFonts w:eastAsia="Times New Roman" w:cs="Times New Roman"/>
                <w:b/>
                <w:bCs/>
                <w:sz w:val="16"/>
                <w:szCs w:val="16"/>
              </w:rPr>
              <w:t>Sub-CA Cert</w:t>
            </w:r>
          </w:p>
        </w:tc>
        <w:tc>
          <w:tcPr>
            <w:tcW w:w="851" w:type="dxa"/>
            <w:shd w:val="clear" w:color="auto" w:fill="EEECE1"/>
          </w:tcPr>
          <w:p w:rsidR="00FF19C9" w:rsidRPr="00595B45" w:rsidRDefault="00FF19C9" w:rsidP="00B334FC">
            <w:pPr>
              <w:spacing w:before="60" w:after="60" w:line="240" w:lineRule="auto"/>
              <w:ind w:left="0"/>
              <w:jc w:val="center"/>
              <w:rPr>
                <w:rFonts w:eastAsia="Times New Roman" w:cs="Times New Roman"/>
                <w:b/>
                <w:bCs/>
                <w:sz w:val="16"/>
                <w:szCs w:val="16"/>
              </w:rPr>
            </w:pPr>
            <w:r w:rsidRPr="00595B45">
              <w:rPr>
                <w:rFonts w:eastAsia="Times New Roman" w:cs="Times New Roman"/>
                <w:b/>
                <w:bCs/>
                <w:sz w:val="16"/>
                <w:szCs w:val="16"/>
              </w:rPr>
              <w:t>Device Cert</w:t>
            </w:r>
          </w:p>
        </w:tc>
        <w:tc>
          <w:tcPr>
            <w:tcW w:w="6946" w:type="dxa"/>
            <w:shd w:val="clear" w:color="auto" w:fill="EEECE1"/>
          </w:tcPr>
          <w:p w:rsidR="00FF19C9" w:rsidRPr="00595B45" w:rsidRDefault="00FF19C9" w:rsidP="00B334FC">
            <w:pPr>
              <w:spacing w:before="60" w:after="60" w:line="240" w:lineRule="auto"/>
              <w:ind w:left="0"/>
              <w:jc w:val="center"/>
              <w:rPr>
                <w:rFonts w:eastAsia="Times New Roman" w:cs="Times New Roman"/>
                <w:b/>
                <w:bCs/>
                <w:sz w:val="16"/>
                <w:szCs w:val="16"/>
              </w:rPr>
            </w:pPr>
            <w:r w:rsidRPr="00595B45">
              <w:rPr>
                <w:rFonts w:eastAsia="Times New Roman" w:cs="Times New Roman"/>
                <w:b/>
                <w:bCs/>
                <w:sz w:val="16"/>
                <w:szCs w:val="16"/>
              </w:rPr>
              <w:t>Comments</w:t>
            </w:r>
          </w:p>
        </w:tc>
      </w:tr>
      <w:tr w:rsidR="00FF19C9" w:rsidRPr="00595B45">
        <w:tc>
          <w:tcPr>
            <w:tcW w:w="2181" w:type="dxa"/>
          </w:tcPr>
          <w:p w:rsidR="00FF19C9" w:rsidRPr="00595B45" w:rsidRDefault="00FF19C9" w:rsidP="0009042F">
            <w:pPr>
              <w:spacing w:before="60" w:after="60" w:line="240" w:lineRule="auto"/>
              <w:ind w:left="318" w:hanging="318"/>
              <w:rPr>
                <w:rFonts w:eastAsia="Times New Roman" w:cs="Times New Roman"/>
                <w:sz w:val="16"/>
                <w:szCs w:val="16"/>
              </w:rPr>
            </w:pPr>
            <w:r w:rsidRPr="00595B45">
              <w:rPr>
                <w:rFonts w:eastAsia="Times New Roman" w:cs="Times New Roman"/>
                <w:sz w:val="16"/>
                <w:szCs w:val="16"/>
              </w:rPr>
              <w:t>TBSCertificate</w:t>
            </w:r>
          </w:p>
        </w:tc>
        <w:tc>
          <w:tcPr>
            <w:tcW w:w="1241" w:type="dxa"/>
          </w:tcPr>
          <w:p w:rsidR="00FF19C9" w:rsidRPr="00595B45" w:rsidRDefault="00FF19C9" w:rsidP="00C6415E">
            <w:pPr>
              <w:spacing w:before="60" w:after="60" w:line="240" w:lineRule="auto"/>
              <w:ind w:left="0"/>
              <w:rPr>
                <w:rFonts w:eastAsia="Times New Roman" w:cs="Times New Roman"/>
                <w:sz w:val="16"/>
                <w:szCs w:val="16"/>
              </w:rPr>
            </w:pPr>
            <w:r w:rsidRPr="00595B45">
              <w:rPr>
                <w:rFonts w:eastAsia="Times New Roman" w:cs="Times New Roman"/>
                <w:sz w:val="16"/>
                <w:szCs w:val="16"/>
              </w:rPr>
              <w:t>4.1.1.1</w:t>
            </w:r>
          </w:p>
        </w:tc>
        <w:tc>
          <w:tcPr>
            <w:tcW w:w="805" w:type="dxa"/>
          </w:tcPr>
          <w:p w:rsidR="00FF19C9" w:rsidRPr="00595B45" w:rsidRDefault="00FF19C9" w:rsidP="00C14730">
            <w:pPr>
              <w:spacing w:before="60" w:after="60" w:line="240" w:lineRule="auto"/>
              <w:ind w:left="0"/>
              <w:jc w:val="center"/>
              <w:rPr>
                <w:rFonts w:eastAsia="Times New Roman" w:cs="Times New Roman"/>
                <w:sz w:val="16"/>
                <w:szCs w:val="16"/>
              </w:rPr>
            </w:pPr>
            <w:r w:rsidRPr="00595B45">
              <w:rPr>
                <w:rFonts w:eastAsia="Times New Roman" w:cs="Times New Roman"/>
                <w:sz w:val="16"/>
                <w:szCs w:val="16"/>
              </w:rPr>
              <w:t>M</w:t>
            </w:r>
          </w:p>
        </w:tc>
        <w:tc>
          <w:tcPr>
            <w:tcW w:w="992" w:type="dxa"/>
          </w:tcPr>
          <w:p w:rsidR="00FF19C9" w:rsidRPr="00595B45" w:rsidRDefault="00FF19C9" w:rsidP="00C14730">
            <w:pPr>
              <w:spacing w:before="60" w:after="60" w:line="240" w:lineRule="auto"/>
              <w:ind w:left="0"/>
              <w:jc w:val="center"/>
              <w:rPr>
                <w:rFonts w:eastAsia="Times New Roman" w:cs="Times New Roman"/>
                <w:sz w:val="16"/>
                <w:szCs w:val="16"/>
              </w:rPr>
            </w:pPr>
            <w:r w:rsidRPr="00595B45">
              <w:rPr>
                <w:rFonts w:eastAsia="Times New Roman" w:cs="Times New Roman"/>
                <w:sz w:val="16"/>
                <w:szCs w:val="16"/>
              </w:rPr>
              <w:t>M</w:t>
            </w:r>
          </w:p>
        </w:tc>
        <w:tc>
          <w:tcPr>
            <w:tcW w:w="851" w:type="dxa"/>
          </w:tcPr>
          <w:p w:rsidR="00FF19C9" w:rsidRPr="00595B45" w:rsidRDefault="00FF19C9" w:rsidP="00C14730">
            <w:pPr>
              <w:spacing w:before="60" w:after="60" w:line="240" w:lineRule="auto"/>
              <w:ind w:left="0"/>
              <w:jc w:val="center"/>
              <w:rPr>
                <w:rFonts w:eastAsia="Times New Roman" w:cs="Times New Roman"/>
                <w:sz w:val="16"/>
                <w:szCs w:val="16"/>
              </w:rPr>
            </w:pPr>
            <w:r w:rsidRPr="00595B45">
              <w:rPr>
                <w:rFonts w:eastAsia="Times New Roman" w:cs="Times New Roman"/>
                <w:sz w:val="16"/>
                <w:szCs w:val="16"/>
              </w:rPr>
              <w:t>M</w:t>
            </w:r>
          </w:p>
        </w:tc>
        <w:tc>
          <w:tcPr>
            <w:tcW w:w="6946" w:type="dxa"/>
          </w:tcPr>
          <w:p w:rsidR="00FF19C9" w:rsidRPr="00595B45" w:rsidRDefault="00FF19C9" w:rsidP="00C6415E">
            <w:pPr>
              <w:spacing w:before="60" w:after="60" w:line="240" w:lineRule="auto"/>
              <w:ind w:left="0"/>
              <w:rPr>
                <w:rFonts w:eastAsia="Times New Roman" w:cs="Times New Roman"/>
                <w:sz w:val="16"/>
                <w:szCs w:val="16"/>
              </w:rPr>
            </w:pPr>
            <w:r w:rsidRPr="00595B45">
              <w:rPr>
                <w:sz w:val="16"/>
                <w:szCs w:val="16"/>
              </w:rPr>
              <w:t>Certificate information, ASN.1 DER encoded.</w:t>
            </w:r>
            <w:r w:rsidRPr="00595B45">
              <w:rPr>
                <w:rFonts w:eastAsia="Times New Roman" w:cs="Times New Roman"/>
                <w:sz w:val="16"/>
                <w:szCs w:val="16"/>
              </w:rPr>
              <w:t xml:space="preserve"> See below.</w:t>
            </w:r>
          </w:p>
        </w:tc>
      </w:tr>
      <w:tr w:rsidR="00FF19C9" w:rsidRPr="00595B45">
        <w:tc>
          <w:tcPr>
            <w:tcW w:w="2181" w:type="dxa"/>
          </w:tcPr>
          <w:p w:rsidR="00FF19C9" w:rsidRPr="00595B45" w:rsidRDefault="00FF19C9" w:rsidP="0009042F">
            <w:pPr>
              <w:spacing w:before="60" w:after="60" w:line="240" w:lineRule="auto"/>
              <w:ind w:left="318" w:hanging="318"/>
              <w:rPr>
                <w:rFonts w:eastAsia="Times New Roman" w:cs="Times New Roman"/>
                <w:sz w:val="16"/>
                <w:szCs w:val="16"/>
              </w:rPr>
            </w:pPr>
            <w:r w:rsidRPr="00595B45">
              <w:rPr>
                <w:rFonts w:eastAsia="Times New Roman" w:cs="Times New Roman"/>
                <w:sz w:val="16"/>
                <w:szCs w:val="16"/>
              </w:rPr>
              <w:t>SignatureAlgorithm</w:t>
            </w:r>
          </w:p>
        </w:tc>
        <w:tc>
          <w:tcPr>
            <w:tcW w:w="1241" w:type="dxa"/>
          </w:tcPr>
          <w:p w:rsidR="00FF19C9" w:rsidRPr="00595B45" w:rsidRDefault="00FF19C9" w:rsidP="00C6415E">
            <w:pPr>
              <w:spacing w:before="60" w:after="60" w:line="240" w:lineRule="auto"/>
              <w:ind w:left="0"/>
              <w:rPr>
                <w:rFonts w:eastAsia="Times New Roman" w:cs="Times New Roman"/>
                <w:sz w:val="16"/>
                <w:szCs w:val="16"/>
              </w:rPr>
            </w:pPr>
            <w:r w:rsidRPr="00595B45">
              <w:rPr>
                <w:rFonts w:eastAsia="Times New Roman" w:cs="Times New Roman"/>
                <w:sz w:val="16"/>
                <w:szCs w:val="16"/>
              </w:rPr>
              <w:t>4.1.1.2</w:t>
            </w:r>
          </w:p>
        </w:tc>
        <w:tc>
          <w:tcPr>
            <w:tcW w:w="805" w:type="dxa"/>
          </w:tcPr>
          <w:p w:rsidR="00FF19C9" w:rsidRPr="00595B45" w:rsidRDefault="00FF19C9" w:rsidP="00C14730">
            <w:pPr>
              <w:spacing w:before="60" w:after="60" w:line="240" w:lineRule="auto"/>
              <w:ind w:left="0"/>
              <w:jc w:val="center"/>
              <w:rPr>
                <w:rFonts w:eastAsia="Times New Roman" w:cs="Times New Roman"/>
                <w:sz w:val="16"/>
                <w:szCs w:val="16"/>
              </w:rPr>
            </w:pPr>
            <w:r w:rsidRPr="00595B45">
              <w:rPr>
                <w:rFonts w:eastAsia="Times New Roman" w:cs="Times New Roman"/>
                <w:sz w:val="16"/>
                <w:szCs w:val="16"/>
              </w:rPr>
              <w:t>M</w:t>
            </w:r>
          </w:p>
        </w:tc>
        <w:tc>
          <w:tcPr>
            <w:tcW w:w="992" w:type="dxa"/>
          </w:tcPr>
          <w:p w:rsidR="00FF19C9" w:rsidRPr="00595B45" w:rsidRDefault="00FF19C9" w:rsidP="00C14730">
            <w:pPr>
              <w:spacing w:before="60" w:after="60" w:line="240" w:lineRule="auto"/>
              <w:ind w:left="0"/>
              <w:jc w:val="center"/>
              <w:rPr>
                <w:rFonts w:eastAsia="Times New Roman" w:cs="Times New Roman"/>
                <w:sz w:val="16"/>
                <w:szCs w:val="16"/>
              </w:rPr>
            </w:pPr>
            <w:r w:rsidRPr="00595B45">
              <w:rPr>
                <w:rFonts w:eastAsia="Times New Roman" w:cs="Times New Roman"/>
                <w:sz w:val="16"/>
                <w:szCs w:val="16"/>
              </w:rPr>
              <w:t>M</w:t>
            </w:r>
          </w:p>
        </w:tc>
        <w:tc>
          <w:tcPr>
            <w:tcW w:w="851" w:type="dxa"/>
          </w:tcPr>
          <w:p w:rsidR="00FF19C9" w:rsidRPr="00595B45" w:rsidRDefault="00FF19C9" w:rsidP="00C14730">
            <w:pPr>
              <w:spacing w:before="60" w:after="60" w:line="240" w:lineRule="auto"/>
              <w:ind w:left="0"/>
              <w:jc w:val="center"/>
              <w:rPr>
                <w:rFonts w:eastAsia="Times New Roman" w:cs="Times New Roman"/>
                <w:sz w:val="16"/>
                <w:szCs w:val="16"/>
              </w:rPr>
            </w:pPr>
            <w:r w:rsidRPr="00595B45">
              <w:rPr>
                <w:rFonts w:eastAsia="Times New Roman" w:cs="Times New Roman"/>
                <w:sz w:val="16"/>
                <w:szCs w:val="16"/>
              </w:rPr>
              <w:t>M</w:t>
            </w:r>
          </w:p>
        </w:tc>
        <w:tc>
          <w:tcPr>
            <w:tcW w:w="6946" w:type="dxa"/>
          </w:tcPr>
          <w:p w:rsidR="00FF19C9" w:rsidRPr="00595B45" w:rsidRDefault="00FF19C9" w:rsidP="00C6415E">
            <w:pPr>
              <w:spacing w:before="60" w:after="60" w:line="240" w:lineRule="auto"/>
              <w:ind w:left="0"/>
              <w:rPr>
                <w:sz w:val="16"/>
                <w:szCs w:val="16"/>
              </w:rPr>
            </w:pPr>
            <w:r w:rsidRPr="00595B45">
              <w:rPr>
                <w:sz w:val="16"/>
                <w:szCs w:val="16"/>
              </w:rPr>
              <w:t>Identifier for the algorithm used by the CA to sign the certificate (Must contain the same algorithm identifier as the signature field in the TBSCertificate)</w:t>
            </w:r>
          </w:p>
          <w:p w:rsidR="00FF19C9" w:rsidRPr="00595B45" w:rsidRDefault="00FF19C9" w:rsidP="00F21583">
            <w:pPr>
              <w:spacing w:before="60" w:after="60" w:line="240" w:lineRule="auto"/>
              <w:ind w:left="0"/>
              <w:rPr>
                <w:rFonts w:eastAsia="Times New Roman" w:cs="Times New Roman"/>
                <w:sz w:val="16"/>
                <w:szCs w:val="16"/>
              </w:rPr>
            </w:pPr>
            <w:r w:rsidRPr="00595B45">
              <w:rPr>
                <w:rFonts w:eastAsia="Times New Roman" w:cs="Times New Roman"/>
                <w:sz w:val="16"/>
                <w:szCs w:val="16"/>
              </w:rPr>
              <w:t>SHA-256 with RSA and MGF 1.</w:t>
            </w:r>
          </w:p>
        </w:tc>
      </w:tr>
      <w:tr w:rsidR="00FF19C9" w:rsidRPr="00595B45">
        <w:tc>
          <w:tcPr>
            <w:tcW w:w="2181" w:type="dxa"/>
          </w:tcPr>
          <w:p w:rsidR="00FF19C9" w:rsidRPr="00595B45" w:rsidRDefault="00FF19C9" w:rsidP="0009042F">
            <w:pPr>
              <w:spacing w:before="60" w:after="60" w:line="240" w:lineRule="auto"/>
              <w:ind w:left="318" w:hanging="318"/>
              <w:rPr>
                <w:rFonts w:eastAsia="Times New Roman" w:cs="Times New Roman"/>
                <w:sz w:val="16"/>
                <w:szCs w:val="16"/>
              </w:rPr>
            </w:pPr>
            <w:r w:rsidRPr="00595B45">
              <w:rPr>
                <w:rFonts w:eastAsia="Times New Roman" w:cs="Times New Roman"/>
                <w:sz w:val="16"/>
                <w:szCs w:val="16"/>
              </w:rPr>
              <w:t>SignatureValue</w:t>
            </w:r>
          </w:p>
        </w:tc>
        <w:tc>
          <w:tcPr>
            <w:tcW w:w="1241" w:type="dxa"/>
          </w:tcPr>
          <w:p w:rsidR="00FF19C9" w:rsidRPr="00595B45" w:rsidRDefault="00FF19C9" w:rsidP="00C6415E">
            <w:pPr>
              <w:spacing w:before="60" w:after="60" w:line="240" w:lineRule="auto"/>
              <w:ind w:left="0"/>
              <w:rPr>
                <w:rFonts w:eastAsia="Times New Roman" w:cs="Times New Roman"/>
                <w:sz w:val="16"/>
                <w:szCs w:val="16"/>
              </w:rPr>
            </w:pPr>
            <w:r w:rsidRPr="00595B45">
              <w:rPr>
                <w:rFonts w:eastAsia="Times New Roman" w:cs="Times New Roman"/>
                <w:sz w:val="16"/>
                <w:szCs w:val="16"/>
              </w:rPr>
              <w:t>4.1.1.3</w:t>
            </w:r>
          </w:p>
        </w:tc>
        <w:tc>
          <w:tcPr>
            <w:tcW w:w="805" w:type="dxa"/>
          </w:tcPr>
          <w:p w:rsidR="00FF19C9" w:rsidRPr="00595B45" w:rsidRDefault="00FF19C9" w:rsidP="00C14730">
            <w:pPr>
              <w:spacing w:before="60" w:after="60" w:line="240" w:lineRule="auto"/>
              <w:ind w:left="0"/>
              <w:jc w:val="center"/>
              <w:rPr>
                <w:rFonts w:eastAsia="Times New Roman" w:cs="Times New Roman"/>
                <w:sz w:val="16"/>
                <w:szCs w:val="16"/>
              </w:rPr>
            </w:pPr>
            <w:r w:rsidRPr="00595B45">
              <w:rPr>
                <w:rFonts w:eastAsia="Times New Roman" w:cs="Times New Roman"/>
                <w:sz w:val="16"/>
                <w:szCs w:val="16"/>
              </w:rPr>
              <w:t>M</w:t>
            </w:r>
          </w:p>
        </w:tc>
        <w:tc>
          <w:tcPr>
            <w:tcW w:w="992" w:type="dxa"/>
          </w:tcPr>
          <w:p w:rsidR="00FF19C9" w:rsidRPr="00595B45" w:rsidRDefault="00FF19C9" w:rsidP="00C14730">
            <w:pPr>
              <w:spacing w:before="60" w:after="60" w:line="240" w:lineRule="auto"/>
              <w:ind w:left="0"/>
              <w:jc w:val="center"/>
              <w:rPr>
                <w:rFonts w:eastAsia="Times New Roman" w:cs="Times New Roman"/>
                <w:sz w:val="16"/>
                <w:szCs w:val="16"/>
              </w:rPr>
            </w:pPr>
            <w:r w:rsidRPr="00595B45">
              <w:rPr>
                <w:rFonts w:eastAsia="Times New Roman" w:cs="Times New Roman"/>
                <w:sz w:val="16"/>
                <w:szCs w:val="16"/>
              </w:rPr>
              <w:t>M</w:t>
            </w:r>
          </w:p>
        </w:tc>
        <w:tc>
          <w:tcPr>
            <w:tcW w:w="851" w:type="dxa"/>
          </w:tcPr>
          <w:p w:rsidR="00FF19C9" w:rsidRPr="00595B45" w:rsidRDefault="00FF19C9" w:rsidP="00C14730">
            <w:pPr>
              <w:spacing w:before="60" w:after="60" w:line="240" w:lineRule="auto"/>
              <w:ind w:left="0"/>
              <w:jc w:val="center"/>
              <w:rPr>
                <w:rFonts w:eastAsia="Times New Roman" w:cs="Times New Roman"/>
                <w:sz w:val="16"/>
                <w:szCs w:val="16"/>
              </w:rPr>
            </w:pPr>
            <w:r w:rsidRPr="00595B45">
              <w:rPr>
                <w:rFonts w:eastAsia="Times New Roman" w:cs="Times New Roman"/>
                <w:sz w:val="16"/>
                <w:szCs w:val="16"/>
              </w:rPr>
              <w:t>M</w:t>
            </w:r>
          </w:p>
        </w:tc>
        <w:tc>
          <w:tcPr>
            <w:tcW w:w="6946" w:type="dxa"/>
          </w:tcPr>
          <w:p w:rsidR="00FF19C9" w:rsidRPr="00595B45" w:rsidRDefault="00FF19C9" w:rsidP="004A6898">
            <w:pPr>
              <w:spacing w:before="60" w:after="60" w:line="240" w:lineRule="auto"/>
              <w:ind w:left="0"/>
              <w:rPr>
                <w:rFonts w:eastAsia="Times New Roman" w:cs="Times New Roman"/>
                <w:sz w:val="16"/>
                <w:szCs w:val="16"/>
              </w:rPr>
            </w:pPr>
            <w:r w:rsidRPr="00595B45">
              <w:rPr>
                <w:sz w:val="16"/>
                <w:szCs w:val="16"/>
              </w:rPr>
              <w:t>Signature of TBSCertificate</w:t>
            </w:r>
          </w:p>
        </w:tc>
      </w:tr>
    </w:tbl>
    <w:p w:rsidR="00FF19C9" w:rsidRPr="00595B45" w:rsidRDefault="00FF19C9" w:rsidP="00C6415E">
      <w:pPr>
        <w:pStyle w:val="NormalIndent"/>
        <w:ind w:left="1985" w:hanging="545"/>
        <w:rPr>
          <w:rFonts w:cs="Times New Roman"/>
        </w:rPr>
      </w:pPr>
    </w:p>
    <w:p w:rsidR="00FF19C9" w:rsidRPr="00595B45" w:rsidRDefault="00FF19C9" w:rsidP="00F00DB7">
      <w:r w:rsidRPr="00595B45">
        <w:rPr>
          <w:b/>
          <w:bCs/>
        </w:rPr>
        <w:t>TBSCertificate</w:t>
      </w:r>
      <w:r w:rsidRPr="00595B45">
        <w:t xml:space="preserve"> (To Be Signed)</w:t>
      </w:r>
    </w:p>
    <w:tbl>
      <w:tblPr>
        <w:tblW w:w="13016" w:type="dxa"/>
        <w:tblInd w:w="1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286"/>
        <w:gridCol w:w="1105"/>
        <w:gridCol w:w="875"/>
        <w:gridCol w:w="989"/>
        <w:gridCol w:w="851"/>
        <w:gridCol w:w="6910"/>
      </w:tblGrid>
      <w:tr w:rsidR="00FF19C9" w:rsidRPr="00595B45">
        <w:trPr>
          <w:cantSplit/>
          <w:tblHeader/>
        </w:trPr>
        <w:tc>
          <w:tcPr>
            <w:tcW w:w="2286" w:type="dxa"/>
            <w:shd w:val="clear" w:color="auto" w:fill="EEECE1"/>
          </w:tcPr>
          <w:p w:rsidR="00FF19C9" w:rsidRDefault="00FF19C9" w:rsidP="00B86DBE">
            <w:pPr>
              <w:spacing w:beforeLines="60" w:afterLines="60" w:line="240" w:lineRule="auto"/>
              <w:ind w:left="292" w:hanging="292"/>
              <w:jc w:val="center"/>
              <w:rPr>
                <w:rFonts w:eastAsia="Times New Roman" w:cs="Times New Roman"/>
                <w:b/>
                <w:bCs/>
                <w:sz w:val="16"/>
                <w:szCs w:val="16"/>
              </w:rPr>
            </w:pPr>
            <w:r w:rsidRPr="00595B45">
              <w:rPr>
                <w:rFonts w:eastAsia="Times New Roman" w:cs="Times New Roman"/>
                <w:b/>
                <w:bCs/>
                <w:sz w:val="16"/>
                <w:szCs w:val="16"/>
              </w:rPr>
              <w:t>TBSCertificate Fields</w:t>
            </w:r>
          </w:p>
        </w:tc>
        <w:tc>
          <w:tcPr>
            <w:tcW w:w="1105" w:type="dxa"/>
            <w:shd w:val="clear" w:color="auto" w:fill="EEECE1"/>
          </w:tcPr>
          <w:p w:rsidR="00FF19C9" w:rsidRDefault="00FF19C9">
            <w:pPr>
              <w:spacing w:beforeLines="60" w:afterLines="60" w:line="240" w:lineRule="auto"/>
              <w:ind w:left="0"/>
              <w:jc w:val="center"/>
              <w:rPr>
                <w:rFonts w:eastAsia="Times New Roman" w:cs="Times New Roman"/>
                <w:b/>
                <w:bCs/>
                <w:sz w:val="16"/>
                <w:szCs w:val="16"/>
              </w:rPr>
            </w:pPr>
            <w:r w:rsidRPr="00595B45">
              <w:rPr>
                <w:rFonts w:eastAsia="Times New Roman" w:cs="Times New Roman"/>
                <w:b/>
                <w:bCs/>
                <w:sz w:val="16"/>
                <w:szCs w:val="16"/>
              </w:rPr>
              <w:t>Section in RFC 5280</w:t>
            </w:r>
          </w:p>
        </w:tc>
        <w:tc>
          <w:tcPr>
            <w:tcW w:w="875" w:type="dxa"/>
            <w:shd w:val="clear" w:color="auto" w:fill="EEECE1"/>
          </w:tcPr>
          <w:p w:rsidR="00FF19C9" w:rsidRDefault="00FF19C9">
            <w:pPr>
              <w:spacing w:beforeLines="60" w:afterLines="60" w:line="240" w:lineRule="auto"/>
              <w:ind w:left="0"/>
              <w:jc w:val="center"/>
              <w:rPr>
                <w:rFonts w:eastAsia="Times New Roman" w:cs="Times New Roman"/>
                <w:b/>
                <w:bCs/>
                <w:sz w:val="16"/>
                <w:szCs w:val="16"/>
              </w:rPr>
            </w:pPr>
            <w:r w:rsidRPr="00595B45">
              <w:rPr>
                <w:rFonts w:eastAsia="Times New Roman" w:cs="Times New Roman"/>
                <w:b/>
                <w:bCs/>
                <w:sz w:val="16"/>
                <w:szCs w:val="16"/>
              </w:rPr>
              <w:t>CA Cert</w:t>
            </w:r>
          </w:p>
        </w:tc>
        <w:tc>
          <w:tcPr>
            <w:tcW w:w="989" w:type="dxa"/>
            <w:shd w:val="clear" w:color="auto" w:fill="EEECE1"/>
          </w:tcPr>
          <w:p w:rsidR="00FF19C9" w:rsidRDefault="00FF19C9">
            <w:pPr>
              <w:spacing w:beforeLines="60" w:afterLines="60" w:line="240" w:lineRule="auto"/>
              <w:ind w:left="0"/>
              <w:jc w:val="center"/>
              <w:rPr>
                <w:rFonts w:eastAsia="Times New Roman" w:cs="Times New Roman"/>
                <w:b/>
                <w:bCs/>
                <w:sz w:val="16"/>
                <w:szCs w:val="16"/>
              </w:rPr>
            </w:pPr>
            <w:r w:rsidRPr="00595B45">
              <w:rPr>
                <w:rFonts w:eastAsia="Times New Roman" w:cs="Times New Roman"/>
                <w:b/>
                <w:bCs/>
                <w:sz w:val="16"/>
                <w:szCs w:val="16"/>
              </w:rPr>
              <w:t>Sub-CA Cert</w:t>
            </w:r>
          </w:p>
        </w:tc>
        <w:tc>
          <w:tcPr>
            <w:tcW w:w="851" w:type="dxa"/>
            <w:shd w:val="clear" w:color="auto" w:fill="EEECE1"/>
          </w:tcPr>
          <w:p w:rsidR="00FF19C9" w:rsidRDefault="00FF19C9">
            <w:pPr>
              <w:spacing w:beforeLines="60" w:afterLines="60" w:line="240" w:lineRule="auto"/>
              <w:ind w:left="0"/>
              <w:jc w:val="center"/>
              <w:rPr>
                <w:rFonts w:eastAsia="Times New Roman" w:cs="Times New Roman"/>
                <w:b/>
                <w:bCs/>
                <w:sz w:val="16"/>
                <w:szCs w:val="16"/>
              </w:rPr>
            </w:pPr>
            <w:r w:rsidRPr="00595B45">
              <w:rPr>
                <w:rFonts w:eastAsia="Times New Roman" w:cs="Times New Roman"/>
                <w:b/>
                <w:bCs/>
                <w:sz w:val="16"/>
                <w:szCs w:val="16"/>
              </w:rPr>
              <w:t>Device Cert</w:t>
            </w:r>
          </w:p>
        </w:tc>
        <w:tc>
          <w:tcPr>
            <w:tcW w:w="6910" w:type="dxa"/>
            <w:shd w:val="clear" w:color="auto" w:fill="EEECE1"/>
          </w:tcPr>
          <w:p w:rsidR="00FF19C9" w:rsidRDefault="00FF19C9">
            <w:pPr>
              <w:spacing w:beforeLines="60" w:afterLines="60" w:line="240" w:lineRule="auto"/>
              <w:ind w:left="0"/>
              <w:jc w:val="center"/>
              <w:rPr>
                <w:rFonts w:eastAsia="Times New Roman" w:cs="Times New Roman"/>
                <w:b/>
                <w:bCs/>
                <w:sz w:val="16"/>
                <w:szCs w:val="16"/>
              </w:rPr>
            </w:pPr>
            <w:r w:rsidRPr="00595B45">
              <w:rPr>
                <w:rFonts w:eastAsia="Times New Roman" w:cs="Times New Roman"/>
                <w:b/>
                <w:bCs/>
                <w:sz w:val="16"/>
                <w:szCs w:val="16"/>
              </w:rPr>
              <w:t>Comments</w:t>
            </w:r>
          </w:p>
        </w:tc>
      </w:tr>
      <w:tr w:rsidR="00FF19C9" w:rsidRPr="00595B45">
        <w:trPr>
          <w:cantSplit/>
        </w:trPr>
        <w:tc>
          <w:tcPr>
            <w:tcW w:w="2286" w:type="dxa"/>
          </w:tcPr>
          <w:p w:rsidR="00FF19C9" w:rsidRDefault="00FF19C9" w:rsidP="00B86DBE">
            <w:pPr>
              <w:spacing w:beforeLines="60" w:afterLines="60" w:line="240" w:lineRule="auto"/>
              <w:ind w:left="292" w:hanging="292"/>
              <w:rPr>
                <w:rFonts w:eastAsia="Times New Roman" w:cs="Times New Roman"/>
                <w:sz w:val="16"/>
                <w:szCs w:val="16"/>
              </w:rPr>
            </w:pPr>
            <w:r w:rsidRPr="00595B45">
              <w:rPr>
                <w:rFonts w:eastAsia="Times New Roman" w:cs="Times New Roman"/>
                <w:sz w:val="16"/>
                <w:szCs w:val="16"/>
              </w:rPr>
              <w:t>version</w:t>
            </w:r>
          </w:p>
        </w:tc>
        <w:tc>
          <w:tcPr>
            <w:tcW w:w="1105"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4.1.2.1</w:t>
            </w:r>
          </w:p>
        </w:tc>
        <w:tc>
          <w:tcPr>
            <w:tcW w:w="875"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M</w:t>
            </w:r>
          </w:p>
        </w:tc>
        <w:tc>
          <w:tcPr>
            <w:tcW w:w="989"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M</w:t>
            </w:r>
          </w:p>
        </w:tc>
        <w:tc>
          <w:tcPr>
            <w:tcW w:w="851"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M</w:t>
            </w:r>
          </w:p>
        </w:tc>
        <w:tc>
          <w:tcPr>
            <w:tcW w:w="6910" w:type="dxa"/>
          </w:tcPr>
          <w:p w:rsidR="00FF19C9" w:rsidRDefault="00FF19C9">
            <w:pPr>
              <w:spacing w:beforeLines="60" w:afterLines="60" w:line="240" w:lineRule="auto"/>
              <w:ind w:left="0"/>
              <w:rPr>
                <w:rFonts w:eastAsia="Times New Roman" w:cs="Times New Roman"/>
                <w:sz w:val="16"/>
                <w:szCs w:val="16"/>
              </w:rPr>
            </w:pPr>
            <w:r w:rsidRPr="00595B45">
              <w:rPr>
                <w:sz w:val="16"/>
                <w:szCs w:val="16"/>
              </w:rPr>
              <w:t xml:space="preserve">Integer 2 </w:t>
            </w:r>
            <w:r w:rsidRPr="00595B45">
              <w:rPr>
                <w:rFonts w:eastAsia="Times New Roman" w:cs="Times New Roman"/>
                <w:sz w:val="16"/>
                <w:szCs w:val="16"/>
              </w:rPr>
              <w:t xml:space="preserve">(represents </w:t>
            </w:r>
            <w:r w:rsidRPr="00595B45">
              <w:rPr>
                <w:sz w:val="16"/>
                <w:szCs w:val="16"/>
              </w:rPr>
              <w:t xml:space="preserve">certificate version </w:t>
            </w:r>
            <w:r w:rsidRPr="00595B45">
              <w:rPr>
                <w:rFonts w:eastAsia="Times New Roman" w:cs="Times New Roman"/>
                <w:sz w:val="16"/>
                <w:szCs w:val="16"/>
              </w:rPr>
              <w:t>3)</w:t>
            </w:r>
          </w:p>
        </w:tc>
      </w:tr>
      <w:tr w:rsidR="00FF19C9" w:rsidRPr="00595B45">
        <w:trPr>
          <w:cantSplit/>
        </w:trPr>
        <w:tc>
          <w:tcPr>
            <w:tcW w:w="2286" w:type="dxa"/>
          </w:tcPr>
          <w:p w:rsidR="00FF19C9" w:rsidRDefault="00FF19C9" w:rsidP="00B86DBE">
            <w:pPr>
              <w:spacing w:beforeLines="60" w:afterLines="60" w:line="240" w:lineRule="auto"/>
              <w:ind w:left="292" w:hanging="292"/>
              <w:rPr>
                <w:rFonts w:eastAsia="Times New Roman" w:cs="Times New Roman"/>
                <w:sz w:val="16"/>
                <w:szCs w:val="16"/>
              </w:rPr>
            </w:pPr>
            <w:r w:rsidRPr="00595B45">
              <w:rPr>
                <w:rFonts w:eastAsia="Times New Roman" w:cs="Times New Roman"/>
                <w:sz w:val="16"/>
                <w:szCs w:val="16"/>
              </w:rPr>
              <w:t>serialNumber</w:t>
            </w:r>
          </w:p>
        </w:tc>
        <w:tc>
          <w:tcPr>
            <w:tcW w:w="1105"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4.1.2.2</w:t>
            </w:r>
          </w:p>
        </w:tc>
        <w:tc>
          <w:tcPr>
            <w:tcW w:w="875"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M</w:t>
            </w:r>
          </w:p>
        </w:tc>
        <w:tc>
          <w:tcPr>
            <w:tcW w:w="989"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M</w:t>
            </w:r>
          </w:p>
        </w:tc>
        <w:tc>
          <w:tcPr>
            <w:tcW w:w="851"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M</w:t>
            </w:r>
          </w:p>
        </w:tc>
        <w:tc>
          <w:tcPr>
            <w:tcW w:w="6910"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Unique positive integer per certificate (within a CA), automatically generated by the CA</w:t>
            </w:r>
          </w:p>
        </w:tc>
      </w:tr>
      <w:tr w:rsidR="00FF19C9" w:rsidRPr="00595B45">
        <w:trPr>
          <w:cantSplit/>
        </w:trPr>
        <w:tc>
          <w:tcPr>
            <w:tcW w:w="2286" w:type="dxa"/>
          </w:tcPr>
          <w:p w:rsidR="00FF19C9" w:rsidRDefault="00FF19C9" w:rsidP="00B86DBE">
            <w:pPr>
              <w:spacing w:beforeLines="60" w:afterLines="60" w:line="240" w:lineRule="auto"/>
              <w:ind w:left="292" w:hanging="292"/>
              <w:rPr>
                <w:rFonts w:eastAsia="Times New Roman" w:cs="Times New Roman"/>
                <w:sz w:val="16"/>
                <w:szCs w:val="16"/>
              </w:rPr>
            </w:pPr>
            <w:r w:rsidRPr="00595B45">
              <w:rPr>
                <w:rFonts w:eastAsia="Times New Roman" w:cs="Times New Roman"/>
                <w:sz w:val="16"/>
                <w:szCs w:val="16"/>
              </w:rPr>
              <w:t>signature</w:t>
            </w:r>
          </w:p>
        </w:tc>
        <w:tc>
          <w:tcPr>
            <w:tcW w:w="1105"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4.1.2.3</w:t>
            </w:r>
          </w:p>
        </w:tc>
        <w:tc>
          <w:tcPr>
            <w:tcW w:w="875"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M</w:t>
            </w:r>
          </w:p>
        </w:tc>
        <w:tc>
          <w:tcPr>
            <w:tcW w:w="989"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M</w:t>
            </w:r>
          </w:p>
        </w:tc>
        <w:tc>
          <w:tcPr>
            <w:tcW w:w="851"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M</w:t>
            </w:r>
          </w:p>
        </w:tc>
        <w:tc>
          <w:tcPr>
            <w:tcW w:w="6910"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 xml:space="preserve">Identifies the algorithm </w:t>
            </w:r>
            <w:r w:rsidRPr="00595B45">
              <w:rPr>
                <w:sz w:val="16"/>
                <w:szCs w:val="16"/>
              </w:rPr>
              <w:t xml:space="preserve">used by the CA to sign the certificate.  (Must contain the same algorithm identifier as the signatureAlgorithm field in the Certificate) </w:t>
            </w:r>
          </w:p>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SHA-256 with RSA and MGF 1</w:t>
            </w:r>
          </w:p>
        </w:tc>
      </w:tr>
      <w:tr w:rsidR="00FF19C9" w:rsidRPr="00595B45">
        <w:trPr>
          <w:cantSplit/>
        </w:trPr>
        <w:tc>
          <w:tcPr>
            <w:tcW w:w="2286" w:type="dxa"/>
          </w:tcPr>
          <w:p w:rsidR="00FF19C9" w:rsidRDefault="00FF19C9" w:rsidP="00B86DBE">
            <w:pPr>
              <w:spacing w:beforeLines="60" w:afterLines="60" w:line="240" w:lineRule="auto"/>
              <w:ind w:left="292" w:hanging="292"/>
              <w:rPr>
                <w:rFonts w:eastAsia="Times New Roman" w:cs="Times New Roman"/>
                <w:sz w:val="16"/>
                <w:szCs w:val="16"/>
              </w:rPr>
            </w:pPr>
            <w:r w:rsidRPr="00595B45">
              <w:rPr>
                <w:rFonts w:eastAsia="Times New Roman" w:cs="Times New Roman"/>
                <w:sz w:val="16"/>
                <w:szCs w:val="16"/>
              </w:rPr>
              <w:t>issuer</w:t>
            </w:r>
          </w:p>
        </w:tc>
        <w:tc>
          <w:tcPr>
            <w:tcW w:w="1105"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4.1.2.4</w:t>
            </w:r>
          </w:p>
        </w:tc>
        <w:tc>
          <w:tcPr>
            <w:tcW w:w="875"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M</w:t>
            </w:r>
          </w:p>
        </w:tc>
        <w:tc>
          <w:tcPr>
            <w:tcW w:w="989"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M</w:t>
            </w:r>
          </w:p>
        </w:tc>
        <w:tc>
          <w:tcPr>
            <w:tcW w:w="851"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M</w:t>
            </w:r>
          </w:p>
        </w:tc>
        <w:tc>
          <w:tcPr>
            <w:tcW w:w="6910" w:type="dxa"/>
          </w:tcPr>
          <w:p w:rsidR="00FF19C9" w:rsidRDefault="00FF19C9">
            <w:pPr>
              <w:spacing w:beforeLines="60" w:afterLines="60" w:line="240" w:lineRule="auto"/>
              <w:ind w:left="0"/>
              <w:rPr>
                <w:rFonts w:cs="Times New Roman"/>
                <w:sz w:val="16"/>
                <w:szCs w:val="16"/>
              </w:rPr>
            </w:pPr>
            <w:r w:rsidRPr="00595B45">
              <w:rPr>
                <w:sz w:val="16"/>
                <w:szCs w:val="16"/>
              </w:rPr>
              <w:t>UTF8String in the form:</w:t>
            </w:r>
          </w:p>
          <w:p w:rsidR="00FF19C9" w:rsidRDefault="00FF19C9">
            <w:pPr>
              <w:spacing w:beforeLines="60" w:afterLines="60" w:line="240" w:lineRule="auto"/>
              <w:ind w:left="1415" w:hanging="1415"/>
              <w:rPr>
                <w:rFonts w:cs="Times New Roman"/>
                <w:sz w:val="16"/>
                <w:szCs w:val="16"/>
              </w:rPr>
            </w:pPr>
            <w:r w:rsidRPr="00595B45">
              <w:rPr>
                <w:sz w:val="16"/>
                <w:szCs w:val="16"/>
              </w:rPr>
              <w:t xml:space="preserve">CA Cert: </w:t>
            </w:r>
            <w:r w:rsidRPr="00595B45">
              <w:rPr>
                <w:sz w:val="16"/>
                <w:szCs w:val="16"/>
              </w:rPr>
              <w:tab/>
              <w:t>“C=NL,</w:t>
            </w:r>
            <w:r>
              <w:rPr>
                <w:sz w:val="16"/>
                <w:szCs w:val="16"/>
              </w:rPr>
              <w:t>L=TLS,</w:t>
            </w:r>
            <w:r w:rsidRPr="00595B45">
              <w:rPr>
                <w:sz w:val="16"/>
                <w:szCs w:val="16"/>
              </w:rPr>
              <w:t>O=</w:t>
            </w:r>
            <w:r>
              <w:rPr>
                <w:sz w:val="16"/>
                <w:szCs w:val="16"/>
              </w:rPr>
              <w:t>OVC</w:t>
            </w:r>
            <w:r w:rsidRPr="00595B45">
              <w:rPr>
                <w:sz w:val="16"/>
                <w:szCs w:val="16"/>
              </w:rPr>
              <w:t>,OU=</w:t>
            </w:r>
            <w:r w:rsidRPr="00B41670">
              <w:rPr>
                <w:sz w:val="16"/>
                <w:szCs w:val="16"/>
              </w:rPr>
              <w:t>0</w:t>
            </w:r>
            <w:r>
              <w:rPr>
                <w:i/>
                <w:iCs/>
                <w:sz w:val="16"/>
                <w:szCs w:val="16"/>
              </w:rPr>
              <w:t>,</w:t>
            </w:r>
            <w:r w:rsidRPr="00E860FA">
              <w:rPr>
                <w:sz w:val="16"/>
                <w:szCs w:val="16"/>
              </w:rPr>
              <w:t>CN=ROOT</w:t>
            </w:r>
            <w:r>
              <w:rPr>
                <w:sz w:val="16"/>
                <w:szCs w:val="16"/>
              </w:rPr>
              <w:t>.CA.0</w:t>
            </w:r>
            <w:r w:rsidRPr="00595B45">
              <w:rPr>
                <w:sz w:val="16"/>
                <w:szCs w:val="16"/>
              </w:rPr>
              <w:t>”</w:t>
            </w:r>
          </w:p>
          <w:p w:rsidR="00FF19C9" w:rsidRDefault="00FF19C9">
            <w:pPr>
              <w:spacing w:beforeLines="60" w:afterLines="60" w:line="240" w:lineRule="auto"/>
              <w:ind w:left="1415" w:hanging="1415"/>
              <w:rPr>
                <w:sz w:val="16"/>
                <w:szCs w:val="16"/>
              </w:rPr>
            </w:pPr>
            <w:r w:rsidRPr="00595B45">
              <w:rPr>
                <w:sz w:val="16"/>
                <w:szCs w:val="16"/>
              </w:rPr>
              <w:t xml:space="preserve">Sub-CA Cert: </w:t>
            </w:r>
            <w:r w:rsidRPr="00595B45">
              <w:rPr>
                <w:sz w:val="16"/>
                <w:szCs w:val="16"/>
              </w:rPr>
              <w:tab/>
              <w:t>“C=NL,</w:t>
            </w:r>
            <w:r>
              <w:rPr>
                <w:sz w:val="16"/>
                <w:szCs w:val="16"/>
              </w:rPr>
              <w:t>L=TLS,</w:t>
            </w:r>
            <w:r w:rsidRPr="00595B45">
              <w:rPr>
                <w:sz w:val="16"/>
                <w:szCs w:val="16"/>
              </w:rPr>
              <w:t>O=</w:t>
            </w:r>
            <w:r>
              <w:rPr>
                <w:sz w:val="16"/>
                <w:szCs w:val="16"/>
              </w:rPr>
              <w:t>OVC</w:t>
            </w:r>
            <w:r w:rsidRPr="00595B45">
              <w:rPr>
                <w:sz w:val="16"/>
                <w:szCs w:val="16"/>
              </w:rPr>
              <w:t>,OU=</w:t>
            </w:r>
            <w:r>
              <w:rPr>
                <w:sz w:val="16"/>
                <w:szCs w:val="16"/>
              </w:rPr>
              <w:t>0</w:t>
            </w:r>
            <w:r>
              <w:rPr>
                <w:i/>
                <w:iCs/>
                <w:sz w:val="16"/>
                <w:szCs w:val="16"/>
              </w:rPr>
              <w:t>,</w:t>
            </w:r>
            <w:r w:rsidRPr="00A946E4">
              <w:rPr>
                <w:sz w:val="16"/>
                <w:szCs w:val="16"/>
              </w:rPr>
              <w:t>CN=</w:t>
            </w:r>
            <w:r w:rsidRPr="00E860FA">
              <w:rPr>
                <w:sz w:val="16"/>
                <w:szCs w:val="16"/>
              </w:rPr>
              <w:t>ROOT</w:t>
            </w:r>
            <w:r>
              <w:rPr>
                <w:sz w:val="16"/>
                <w:szCs w:val="16"/>
              </w:rPr>
              <w:t>.CA.0”</w:t>
            </w:r>
          </w:p>
          <w:p w:rsidR="00FF19C9" w:rsidRDefault="00FF19C9">
            <w:pPr>
              <w:spacing w:beforeLines="60" w:afterLines="60" w:line="240" w:lineRule="auto"/>
              <w:ind w:left="1415" w:hanging="1415"/>
              <w:rPr>
                <w:rFonts w:cs="Times New Roman"/>
                <w:sz w:val="16"/>
                <w:szCs w:val="16"/>
              </w:rPr>
            </w:pPr>
            <w:r w:rsidRPr="00595B45">
              <w:rPr>
                <w:sz w:val="16"/>
                <w:szCs w:val="16"/>
              </w:rPr>
              <w:t xml:space="preserve">Device Cert: </w:t>
            </w:r>
            <w:r w:rsidRPr="00595B45">
              <w:rPr>
                <w:sz w:val="16"/>
                <w:szCs w:val="16"/>
              </w:rPr>
              <w:tab/>
              <w:t>“C=NL,</w:t>
            </w:r>
            <w:r>
              <w:rPr>
                <w:sz w:val="16"/>
                <w:szCs w:val="16"/>
              </w:rPr>
              <w:t>L=TLS,</w:t>
            </w:r>
            <w:r w:rsidRPr="00595B45">
              <w:rPr>
                <w:sz w:val="16"/>
                <w:szCs w:val="16"/>
              </w:rPr>
              <w:t>O=</w:t>
            </w:r>
            <w:r>
              <w:rPr>
                <w:sz w:val="16"/>
                <w:szCs w:val="16"/>
              </w:rPr>
              <w:t>OVC</w:t>
            </w:r>
            <w:r w:rsidRPr="00595B45">
              <w:rPr>
                <w:sz w:val="16"/>
                <w:szCs w:val="16"/>
              </w:rPr>
              <w:t>,OU=</w:t>
            </w:r>
            <w:r>
              <w:rPr>
                <w:sz w:val="16"/>
                <w:szCs w:val="16"/>
              </w:rPr>
              <w:t>0</w:t>
            </w:r>
            <w:r>
              <w:rPr>
                <w:i/>
                <w:iCs/>
                <w:sz w:val="16"/>
                <w:szCs w:val="16"/>
              </w:rPr>
              <w:t>,</w:t>
            </w:r>
            <w:r w:rsidRPr="00A946E4">
              <w:rPr>
                <w:sz w:val="16"/>
                <w:szCs w:val="16"/>
              </w:rPr>
              <w:t>CN=CA_</w:t>
            </w:r>
            <w:r>
              <w:rPr>
                <w:sz w:val="16"/>
                <w:szCs w:val="16"/>
              </w:rPr>
              <w:t>SM.</w:t>
            </w:r>
            <w:r>
              <w:rPr>
                <w:i/>
                <w:iCs/>
                <w:sz w:val="16"/>
                <w:szCs w:val="16"/>
              </w:rPr>
              <w:t>A</w:t>
            </w:r>
            <w:r w:rsidRPr="00595B45">
              <w:rPr>
                <w:sz w:val="16"/>
                <w:szCs w:val="16"/>
              </w:rPr>
              <w:t>”</w:t>
            </w:r>
          </w:p>
          <w:p w:rsidR="00FF19C9" w:rsidRDefault="00FF19C9">
            <w:pPr>
              <w:spacing w:beforeLines="60" w:afterLines="60" w:line="240" w:lineRule="auto"/>
              <w:ind w:left="0"/>
              <w:rPr>
                <w:rFonts w:eastAsia="Times New Roman" w:cs="Times New Roman"/>
                <w:b/>
                <w:bCs/>
                <w:color w:val="000000"/>
                <w:kern w:val="32"/>
                <w:sz w:val="16"/>
                <w:szCs w:val="16"/>
              </w:rPr>
            </w:pPr>
            <w:r>
              <w:rPr>
                <w:rFonts w:eastAsia="Times New Roman" w:cs="Times New Roman"/>
                <w:i/>
                <w:iCs/>
                <w:color w:val="000000"/>
                <w:sz w:val="16"/>
                <w:szCs w:val="16"/>
              </w:rPr>
              <w:t xml:space="preserve">A: </w:t>
            </w:r>
            <w:r w:rsidRPr="00E860FA">
              <w:rPr>
                <w:rFonts w:eastAsia="Times New Roman" w:cs="Times New Roman"/>
                <w:color w:val="000000"/>
                <w:sz w:val="16"/>
                <w:szCs w:val="16"/>
              </w:rPr>
              <w:t>an</w:t>
            </w:r>
            <w:r>
              <w:rPr>
                <w:rFonts w:eastAsia="Times New Roman" w:cs="Times New Roman"/>
                <w:i/>
                <w:iCs/>
                <w:color w:val="000000"/>
                <w:sz w:val="16"/>
                <w:szCs w:val="16"/>
              </w:rPr>
              <w:t xml:space="preserve"> </w:t>
            </w:r>
            <w:r w:rsidRPr="00E860FA">
              <w:rPr>
                <w:rFonts w:eastAsia="Times New Roman" w:cs="Times New Roman"/>
                <w:color w:val="000000"/>
                <w:sz w:val="16"/>
                <w:szCs w:val="16"/>
              </w:rPr>
              <w:t>integer</w:t>
            </w:r>
            <w:r>
              <w:rPr>
                <w:rFonts w:eastAsia="Times New Roman" w:cs="Times New Roman"/>
                <w:color w:val="000000"/>
                <w:sz w:val="16"/>
                <w:szCs w:val="16"/>
              </w:rPr>
              <w:t xml:space="preserve"> that provide a unique reference within an “O” domain. This value will change over time as certificates are renewed (e.g. every 10 years). The initial settings are: PRD=</w:t>
            </w:r>
            <w:r w:rsidRPr="000C6571">
              <w:rPr>
                <w:rFonts w:eastAsia="Times New Roman" w:cs="Times New Roman"/>
                <w:color w:val="000000"/>
                <w:sz w:val="16"/>
                <w:szCs w:val="16"/>
              </w:rPr>
              <w:t>“1”</w:t>
            </w:r>
            <w:r>
              <w:rPr>
                <w:rFonts w:eastAsia="Times New Roman" w:cs="Times New Roman"/>
                <w:color w:val="000000"/>
                <w:sz w:val="16"/>
                <w:szCs w:val="16"/>
              </w:rPr>
              <w:t>, TST=</w:t>
            </w:r>
            <w:r w:rsidRPr="000C6571">
              <w:rPr>
                <w:rFonts w:eastAsia="Times New Roman" w:cs="Times New Roman"/>
                <w:color w:val="000000"/>
                <w:sz w:val="16"/>
                <w:szCs w:val="16"/>
              </w:rPr>
              <w:t>“1”</w:t>
            </w:r>
            <w:r>
              <w:rPr>
                <w:rFonts w:eastAsia="Times New Roman" w:cs="Times New Roman"/>
                <w:color w:val="000000"/>
                <w:sz w:val="16"/>
                <w:szCs w:val="16"/>
              </w:rPr>
              <w:t>, INT=”2”</w:t>
            </w:r>
          </w:p>
        </w:tc>
      </w:tr>
      <w:tr w:rsidR="00FF19C9" w:rsidRPr="00595B45">
        <w:trPr>
          <w:cantSplit/>
        </w:trPr>
        <w:tc>
          <w:tcPr>
            <w:tcW w:w="2286" w:type="dxa"/>
          </w:tcPr>
          <w:p w:rsidR="00FF19C9" w:rsidRDefault="00FF19C9" w:rsidP="00B86DBE">
            <w:pPr>
              <w:spacing w:beforeLines="60" w:afterLines="60" w:line="240" w:lineRule="auto"/>
              <w:ind w:left="292" w:hanging="292"/>
              <w:rPr>
                <w:rFonts w:eastAsia="Times New Roman" w:cs="Times New Roman"/>
                <w:b/>
                <w:bCs/>
                <w:kern w:val="32"/>
                <w:sz w:val="16"/>
                <w:szCs w:val="16"/>
              </w:rPr>
            </w:pPr>
            <w:r w:rsidRPr="00595B45">
              <w:rPr>
                <w:rFonts w:eastAsia="Times New Roman" w:cs="Times New Roman"/>
                <w:sz w:val="16"/>
                <w:szCs w:val="16"/>
              </w:rPr>
              <w:t>validity</w:t>
            </w:r>
          </w:p>
        </w:tc>
        <w:tc>
          <w:tcPr>
            <w:tcW w:w="1105" w:type="dxa"/>
          </w:tcPr>
          <w:p w:rsidR="00FF19C9" w:rsidRDefault="00FF19C9">
            <w:pPr>
              <w:spacing w:beforeLines="60" w:afterLines="60" w:line="240" w:lineRule="auto"/>
              <w:ind w:left="0"/>
              <w:rPr>
                <w:rFonts w:eastAsia="Times New Roman" w:cs="Times New Roman"/>
                <w:b/>
                <w:bCs/>
                <w:kern w:val="32"/>
                <w:sz w:val="16"/>
                <w:szCs w:val="16"/>
              </w:rPr>
            </w:pPr>
            <w:r w:rsidRPr="00595B45">
              <w:rPr>
                <w:rFonts w:eastAsia="Times New Roman" w:cs="Times New Roman"/>
                <w:sz w:val="16"/>
                <w:szCs w:val="16"/>
              </w:rPr>
              <w:t>4.1.2.5</w:t>
            </w:r>
          </w:p>
        </w:tc>
        <w:tc>
          <w:tcPr>
            <w:tcW w:w="875" w:type="dxa"/>
          </w:tcPr>
          <w:p w:rsidR="00FF19C9" w:rsidRDefault="00FF19C9">
            <w:pPr>
              <w:spacing w:beforeLines="60" w:afterLines="60" w:line="240" w:lineRule="auto"/>
              <w:ind w:left="0"/>
              <w:jc w:val="center"/>
              <w:rPr>
                <w:rFonts w:eastAsia="Times New Roman" w:cs="Times New Roman"/>
                <w:b/>
                <w:bCs/>
                <w:kern w:val="32"/>
                <w:sz w:val="16"/>
                <w:szCs w:val="16"/>
              </w:rPr>
            </w:pPr>
            <w:r w:rsidRPr="00595B45">
              <w:rPr>
                <w:rFonts w:eastAsia="Times New Roman" w:cs="Times New Roman"/>
                <w:sz w:val="16"/>
                <w:szCs w:val="16"/>
              </w:rPr>
              <w:t>M</w:t>
            </w:r>
          </w:p>
        </w:tc>
        <w:tc>
          <w:tcPr>
            <w:tcW w:w="989" w:type="dxa"/>
          </w:tcPr>
          <w:p w:rsidR="00FF19C9" w:rsidRDefault="00FF19C9">
            <w:pPr>
              <w:spacing w:beforeLines="60" w:afterLines="60" w:line="240" w:lineRule="auto"/>
              <w:ind w:left="0"/>
              <w:jc w:val="center"/>
              <w:rPr>
                <w:rFonts w:eastAsia="Times New Roman" w:cs="Times New Roman"/>
                <w:b/>
                <w:bCs/>
                <w:kern w:val="32"/>
                <w:sz w:val="16"/>
                <w:szCs w:val="16"/>
              </w:rPr>
            </w:pPr>
            <w:r w:rsidRPr="00595B45">
              <w:rPr>
                <w:rFonts w:eastAsia="Times New Roman" w:cs="Times New Roman"/>
                <w:sz w:val="16"/>
                <w:szCs w:val="16"/>
              </w:rPr>
              <w:t>M</w:t>
            </w:r>
          </w:p>
        </w:tc>
        <w:tc>
          <w:tcPr>
            <w:tcW w:w="851" w:type="dxa"/>
          </w:tcPr>
          <w:p w:rsidR="00FF19C9" w:rsidRDefault="00FF19C9">
            <w:pPr>
              <w:spacing w:beforeLines="60" w:afterLines="60" w:line="240" w:lineRule="auto"/>
              <w:ind w:left="0"/>
              <w:jc w:val="center"/>
              <w:rPr>
                <w:rFonts w:eastAsia="Times New Roman" w:cs="Times New Roman"/>
                <w:b/>
                <w:bCs/>
                <w:kern w:val="32"/>
                <w:sz w:val="16"/>
                <w:szCs w:val="16"/>
              </w:rPr>
            </w:pPr>
            <w:r w:rsidRPr="00595B45">
              <w:rPr>
                <w:rFonts w:eastAsia="Times New Roman" w:cs="Times New Roman"/>
                <w:sz w:val="16"/>
                <w:szCs w:val="16"/>
              </w:rPr>
              <w:t>M</w:t>
            </w:r>
          </w:p>
        </w:tc>
        <w:tc>
          <w:tcPr>
            <w:tcW w:w="6910" w:type="dxa"/>
          </w:tcPr>
          <w:p w:rsidR="00FF19C9" w:rsidRDefault="00FF19C9">
            <w:pPr>
              <w:spacing w:beforeLines="60" w:afterLines="60" w:line="240" w:lineRule="auto"/>
              <w:ind w:left="0"/>
              <w:rPr>
                <w:rFonts w:cs="Times New Roman"/>
                <w:b/>
                <w:bCs/>
                <w:kern w:val="32"/>
                <w:sz w:val="16"/>
                <w:szCs w:val="16"/>
              </w:rPr>
            </w:pPr>
            <w:r w:rsidRPr="00595B45">
              <w:rPr>
                <w:sz w:val="16"/>
                <w:szCs w:val="16"/>
              </w:rPr>
              <w:t>Time interval during which the CA warrants that it will maintain information about the status of the certificate, in the form of two dates:</w:t>
            </w:r>
          </w:p>
          <w:p w:rsidR="00FF19C9" w:rsidRDefault="00FF19C9">
            <w:pPr>
              <w:spacing w:beforeLines="60" w:afterLines="60" w:line="240" w:lineRule="auto"/>
              <w:ind w:left="0"/>
              <w:rPr>
                <w:rFonts w:cs="Times New Roman"/>
                <w:b/>
                <w:bCs/>
                <w:kern w:val="32"/>
                <w:sz w:val="16"/>
                <w:szCs w:val="16"/>
              </w:rPr>
            </w:pPr>
            <w:r w:rsidRPr="00595B45">
              <w:rPr>
                <w:sz w:val="16"/>
                <w:szCs w:val="16"/>
              </w:rPr>
              <w:t>notBefore set to certificate generation date</w:t>
            </w:r>
          </w:p>
          <w:p w:rsidR="00FF19C9" w:rsidRDefault="00FF19C9">
            <w:pPr>
              <w:spacing w:beforeLines="60" w:afterLines="60" w:line="240" w:lineRule="auto"/>
              <w:ind w:left="0"/>
              <w:rPr>
                <w:rFonts w:eastAsia="Times New Roman" w:cs="Times New Roman"/>
                <w:b/>
                <w:bCs/>
                <w:kern w:val="32"/>
                <w:sz w:val="16"/>
                <w:szCs w:val="16"/>
              </w:rPr>
            </w:pPr>
            <w:r w:rsidRPr="00595B45">
              <w:rPr>
                <w:sz w:val="16"/>
                <w:szCs w:val="16"/>
              </w:rPr>
              <w:t>notAfter setting is configurable and varies with certificate type:</w:t>
            </w:r>
          </w:p>
          <w:p w:rsidR="00FF19C9" w:rsidRDefault="00FF19C9">
            <w:pPr>
              <w:spacing w:beforeLines="60" w:afterLines="60" w:line="240" w:lineRule="auto"/>
              <w:ind w:left="565"/>
              <w:rPr>
                <w:rFonts w:ascii="Calibri" w:hAnsi="Calibri" w:cs="Calibri"/>
                <w:b/>
                <w:bCs/>
                <w:kern w:val="32"/>
                <w:sz w:val="22"/>
                <w:szCs w:val="22"/>
              </w:rPr>
            </w:pPr>
            <w:r w:rsidRPr="00595B45">
              <w:rPr>
                <w:rFonts w:ascii="Calibri" w:hAnsi="Calibri" w:cs="Calibri"/>
              </w:rPr>
              <w:t xml:space="preserve">CA root certificate: cert generation date + 100 years </w:t>
            </w:r>
          </w:p>
          <w:p w:rsidR="00FF19C9" w:rsidRDefault="00FF19C9">
            <w:pPr>
              <w:spacing w:beforeLines="60" w:afterLines="60" w:line="240" w:lineRule="auto"/>
              <w:ind w:left="565"/>
              <w:rPr>
                <w:rFonts w:ascii="Calibri" w:hAnsi="Calibri" w:cs="Calibri"/>
                <w:b/>
                <w:bCs/>
                <w:kern w:val="32"/>
                <w:sz w:val="22"/>
                <w:szCs w:val="22"/>
              </w:rPr>
            </w:pPr>
            <w:r w:rsidRPr="00595B45">
              <w:rPr>
                <w:rFonts w:ascii="Calibri" w:hAnsi="Calibri" w:cs="Calibri"/>
              </w:rPr>
              <w:t>CA subordinate certificate: cert generation date + 20 years</w:t>
            </w:r>
          </w:p>
          <w:p w:rsidR="00FF19C9" w:rsidRDefault="00FF19C9">
            <w:pPr>
              <w:spacing w:beforeLines="60" w:afterLines="60" w:line="240" w:lineRule="auto"/>
              <w:ind w:left="565"/>
              <w:rPr>
                <w:rFonts w:eastAsia="Times New Roman" w:cs="Times New Roman"/>
                <w:b/>
                <w:bCs/>
                <w:kern w:val="32"/>
                <w:sz w:val="16"/>
                <w:szCs w:val="16"/>
              </w:rPr>
            </w:pPr>
            <w:r w:rsidRPr="00595B45">
              <w:rPr>
                <w:rFonts w:ascii="Calibri" w:hAnsi="Calibri" w:cs="Calibri"/>
              </w:rPr>
              <w:t xml:space="preserve">device certificate: </w:t>
            </w:r>
            <w:r>
              <w:rPr>
                <w:rFonts w:ascii="Calibri" w:hAnsi="Calibri" w:cs="Calibri"/>
              </w:rPr>
              <w:br/>
              <w:t>[E4]</w:t>
            </w:r>
            <w:r w:rsidRPr="00595B45">
              <w:rPr>
                <w:rFonts w:ascii="Calibri" w:hAnsi="Calibri" w:cs="Calibri"/>
              </w:rPr>
              <w:t xml:space="preserve"> </w:t>
            </w:r>
            <w:r>
              <w:rPr>
                <w:rFonts w:ascii="Calibri" w:hAnsi="Calibri" w:cs="Calibri"/>
              </w:rPr>
              <w:t xml:space="preserve">Last day in the month following </w:t>
            </w:r>
            <w:r w:rsidRPr="00595B45">
              <w:rPr>
                <w:rFonts w:ascii="Calibri" w:hAnsi="Calibri" w:cs="Calibri"/>
              </w:rPr>
              <w:t>cert generation date + 10 years</w:t>
            </w:r>
            <w:r>
              <w:rPr>
                <w:rFonts w:ascii="Calibri" w:hAnsi="Calibri" w:cs="Calibri"/>
              </w:rPr>
              <w:t xml:space="preserve"> </w:t>
            </w:r>
            <w:r>
              <w:rPr>
                <w:rFonts w:ascii="Calibri" w:hAnsi="Calibri" w:cs="Calibri"/>
              </w:rPr>
              <w:br/>
            </w:r>
            <w:r w:rsidRPr="00671E5C">
              <w:rPr>
                <w:rFonts w:ascii="Calibri" w:hAnsi="Calibri" w:cs="Calibri"/>
                <w:color w:val="548DD4"/>
              </w:rPr>
              <w:t xml:space="preserve">[E5]Using the expiry date supplied in the request (see </w:t>
            </w:r>
            <w:fldSimple w:instr=" REF _Ref388014234 \r \h  \* MERGEFORMAT ">
              <w:r w:rsidRPr="00671E5C">
                <w:rPr>
                  <w:rFonts w:ascii="Calibri" w:hAnsi="Calibri" w:cs="Calibri"/>
                  <w:color w:val="548DD4"/>
                </w:rPr>
                <w:t>5.2.14</w:t>
              </w:r>
            </w:fldSimple>
            <w:r w:rsidRPr="00671E5C">
              <w:rPr>
                <w:rFonts w:ascii="Calibri" w:hAnsi="Calibri" w:cs="Calibri"/>
                <w:color w:val="548DD4"/>
              </w:rPr>
              <w:t>), set to 00:00:00 of the next day.</w:t>
            </w:r>
          </w:p>
        </w:tc>
      </w:tr>
      <w:tr w:rsidR="00FF19C9" w:rsidRPr="00595B45">
        <w:trPr>
          <w:cantSplit/>
        </w:trPr>
        <w:tc>
          <w:tcPr>
            <w:tcW w:w="2286" w:type="dxa"/>
          </w:tcPr>
          <w:p w:rsidR="00FF19C9" w:rsidRDefault="00FF19C9" w:rsidP="00B86DBE">
            <w:pPr>
              <w:spacing w:beforeLines="60" w:afterLines="60" w:line="240" w:lineRule="auto"/>
              <w:ind w:left="292" w:hanging="292"/>
              <w:rPr>
                <w:rFonts w:eastAsia="Times New Roman" w:cs="Times New Roman"/>
                <w:b/>
                <w:bCs/>
                <w:kern w:val="32"/>
                <w:sz w:val="16"/>
                <w:szCs w:val="16"/>
              </w:rPr>
            </w:pPr>
            <w:r w:rsidRPr="00595B45">
              <w:rPr>
                <w:rFonts w:eastAsia="Times New Roman" w:cs="Times New Roman"/>
                <w:sz w:val="16"/>
                <w:szCs w:val="16"/>
              </w:rPr>
              <w:t>subject</w:t>
            </w:r>
          </w:p>
        </w:tc>
        <w:tc>
          <w:tcPr>
            <w:tcW w:w="1105" w:type="dxa"/>
          </w:tcPr>
          <w:p w:rsidR="00FF19C9" w:rsidRDefault="00FF19C9">
            <w:pPr>
              <w:spacing w:beforeLines="60" w:afterLines="60" w:line="240" w:lineRule="auto"/>
              <w:ind w:left="0"/>
              <w:rPr>
                <w:rFonts w:eastAsia="Times New Roman" w:cs="Times New Roman"/>
                <w:b/>
                <w:bCs/>
                <w:kern w:val="32"/>
                <w:sz w:val="16"/>
                <w:szCs w:val="16"/>
              </w:rPr>
            </w:pPr>
            <w:r w:rsidRPr="00595B45">
              <w:rPr>
                <w:rFonts w:eastAsia="Times New Roman" w:cs="Times New Roman"/>
                <w:sz w:val="16"/>
                <w:szCs w:val="16"/>
              </w:rPr>
              <w:t>4.1.2.6</w:t>
            </w:r>
          </w:p>
        </w:tc>
        <w:tc>
          <w:tcPr>
            <w:tcW w:w="875" w:type="dxa"/>
          </w:tcPr>
          <w:p w:rsidR="00FF19C9" w:rsidRDefault="00FF19C9">
            <w:pPr>
              <w:spacing w:beforeLines="60" w:afterLines="60" w:line="240" w:lineRule="auto"/>
              <w:ind w:left="0"/>
              <w:jc w:val="center"/>
              <w:rPr>
                <w:rFonts w:eastAsia="Times New Roman" w:cs="Times New Roman"/>
                <w:b/>
                <w:bCs/>
                <w:kern w:val="32"/>
                <w:sz w:val="16"/>
                <w:szCs w:val="16"/>
              </w:rPr>
            </w:pPr>
            <w:r w:rsidRPr="00595B45">
              <w:rPr>
                <w:rFonts w:eastAsia="Times New Roman" w:cs="Times New Roman"/>
                <w:sz w:val="16"/>
                <w:szCs w:val="16"/>
              </w:rPr>
              <w:t>M</w:t>
            </w:r>
          </w:p>
        </w:tc>
        <w:tc>
          <w:tcPr>
            <w:tcW w:w="989" w:type="dxa"/>
          </w:tcPr>
          <w:p w:rsidR="00FF19C9" w:rsidRDefault="00FF19C9">
            <w:pPr>
              <w:spacing w:beforeLines="60" w:afterLines="60" w:line="240" w:lineRule="auto"/>
              <w:ind w:left="0"/>
              <w:jc w:val="center"/>
              <w:rPr>
                <w:rFonts w:eastAsia="Times New Roman" w:cs="Times New Roman"/>
                <w:b/>
                <w:bCs/>
                <w:kern w:val="32"/>
                <w:sz w:val="16"/>
                <w:szCs w:val="16"/>
              </w:rPr>
            </w:pPr>
            <w:r w:rsidRPr="00595B45">
              <w:rPr>
                <w:rFonts w:eastAsia="Times New Roman" w:cs="Times New Roman"/>
                <w:sz w:val="16"/>
                <w:szCs w:val="16"/>
              </w:rPr>
              <w:t>M</w:t>
            </w:r>
          </w:p>
        </w:tc>
        <w:tc>
          <w:tcPr>
            <w:tcW w:w="851" w:type="dxa"/>
          </w:tcPr>
          <w:p w:rsidR="00FF19C9" w:rsidRDefault="00FF19C9">
            <w:pPr>
              <w:spacing w:beforeLines="60" w:afterLines="60" w:line="240" w:lineRule="auto"/>
              <w:ind w:left="0"/>
              <w:jc w:val="center"/>
              <w:rPr>
                <w:rFonts w:eastAsia="Times New Roman" w:cs="Times New Roman"/>
                <w:b/>
                <w:bCs/>
                <w:kern w:val="32"/>
                <w:sz w:val="16"/>
                <w:szCs w:val="16"/>
              </w:rPr>
            </w:pPr>
            <w:r w:rsidRPr="00595B45">
              <w:rPr>
                <w:rFonts w:eastAsia="Times New Roman" w:cs="Times New Roman"/>
                <w:sz w:val="16"/>
                <w:szCs w:val="16"/>
              </w:rPr>
              <w:t>M</w:t>
            </w:r>
          </w:p>
        </w:tc>
        <w:tc>
          <w:tcPr>
            <w:tcW w:w="6910" w:type="dxa"/>
          </w:tcPr>
          <w:p w:rsidR="00FF19C9" w:rsidRDefault="00FF19C9">
            <w:pPr>
              <w:spacing w:beforeLines="60" w:afterLines="60" w:line="240" w:lineRule="auto"/>
              <w:ind w:left="0"/>
              <w:rPr>
                <w:rFonts w:cs="Times New Roman"/>
                <w:b/>
                <w:bCs/>
                <w:kern w:val="32"/>
                <w:sz w:val="16"/>
                <w:szCs w:val="16"/>
              </w:rPr>
            </w:pPr>
            <w:r w:rsidRPr="00595B45">
              <w:rPr>
                <w:sz w:val="16"/>
                <w:szCs w:val="16"/>
              </w:rPr>
              <w:t>UTF8String in the form:</w:t>
            </w:r>
          </w:p>
          <w:p w:rsidR="00FF19C9" w:rsidRDefault="00FF19C9">
            <w:pPr>
              <w:spacing w:beforeLines="60" w:afterLines="60" w:line="240" w:lineRule="auto"/>
              <w:ind w:left="1415" w:hanging="1415"/>
              <w:rPr>
                <w:rFonts w:cs="Times New Roman"/>
                <w:b/>
                <w:bCs/>
                <w:kern w:val="32"/>
                <w:sz w:val="16"/>
                <w:szCs w:val="16"/>
              </w:rPr>
            </w:pPr>
            <w:r w:rsidRPr="00595B45">
              <w:rPr>
                <w:sz w:val="16"/>
                <w:szCs w:val="16"/>
              </w:rPr>
              <w:t xml:space="preserve">CA Cert: </w:t>
            </w:r>
            <w:r w:rsidRPr="00595B45">
              <w:rPr>
                <w:sz w:val="16"/>
                <w:szCs w:val="16"/>
              </w:rPr>
              <w:tab/>
              <w:t>“C=NL,</w:t>
            </w:r>
            <w:r>
              <w:rPr>
                <w:sz w:val="16"/>
                <w:szCs w:val="16"/>
              </w:rPr>
              <w:t>L=TLS,</w:t>
            </w:r>
            <w:r w:rsidRPr="00595B45">
              <w:rPr>
                <w:sz w:val="16"/>
                <w:szCs w:val="16"/>
              </w:rPr>
              <w:t>O=</w:t>
            </w:r>
            <w:r>
              <w:rPr>
                <w:sz w:val="16"/>
                <w:szCs w:val="16"/>
              </w:rPr>
              <w:t>OVC</w:t>
            </w:r>
            <w:r w:rsidRPr="00595B45">
              <w:rPr>
                <w:sz w:val="16"/>
                <w:szCs w:val="16"/>
              </w:rPr>
              <w:t>,OU=</w:t>
            </w:r>
            <w:r>
              <w:rPr>
                <w:sz w:val="16"/>
                <w:szCs w:val="16"/>
              </w:rPr>
              <w:t>0,CN=</w:t>
            </w:r>
            <w:r w:rsidRPr="00E860FA">
              <w:rPr>
                <w:sz w:val="16"/>
                <w:szCs w:val="16"/>
              </w:rPr>
              <w:t>ROOT</w:t>
            </w:r>
            <w:r>
              <w:rPr>
                <w:sz w:val="16"/>
                <w:szCs w:val="16"/>
              </w:rPr>
              <w:t>.CA.0</w:t>
            </w:r>
            <w:r w:rsidRPr="00595B45">
              <w:rPr>
                <w:sz w:val="16"/>
                <w:szCs w:val="16"/>
              </w:rPr>
              <w:t>”</w:t>
            </w:r>
          </w:p>
          <w:p w:rsidR="00FF19C9" w:rsidRDefault="00FF19C9">
            <w:pPr>
              <w:spacing w:beforeLines="60" w:afterLines="60" w:line="240" w:lineRule="auto"/>
              <w:ind w:left="1415" w:hanging="1415"/>
              <w:rPr>
                <w:rFonts w:cs="Times New Roman"/>
                <w:b/>
                <w:bCs/>
                <w:kern w:val="32"/>
                <w:sz w:val="16"/>
                <w:szCs w:val="16"/>
              </w:rPr>
            </w:pPr>
            <w:r w:rsidRPr="00595B45">
              <w:rPr>
                <w:sz w:val="16"/>
                <w:szCs w:val="16"/>
              </w:rPr>
              <w:t xml:space="preserve">Sub-CA Cert: </w:t>
            </w:r>
            <w:r w:rsidRPr="00595B45">
              <w:rPr>
                <w:sz w:val="16"/>
                <w:szCs w:val="16"/>
              </w:rPr>
              <w:tab/>
              <w:t>“C=NL,</w:t>
            </w:r>
            <w:r>
              <w:rPr>
                <w:sz w:val="16"/>
                <w:szCs w:val="16"/>
              </w:rPr>
              <w:t>L=TLS,</w:t>
            </w:r>
            <w:r w:rsidRPr="00595B45">
              <w:rPr>
                <w:sz w:val="16"/>
                <w:szCs w:val="16"/>
              </w:rPr>
              <w:t>O=</w:t>
            </w:r>
            <w:r>
              <w:rPr>
                <w:sz w:val="16"/>
                <w:szCs w:val="16"/>
              </w:rPr>
              <w:t>OVC</w:t>
            </w:r>
            <w:r w:rsidRPr="00595B45">
              <w:rPr>
                <w:sz w:val="16"/>
                <w:szCs w:val="16"/>
              </w:rPr>
              <w:t>,OU=</w:t>
            </w:r>
            <w:r>
              <w:rPr>
                <w:sz w:val="16"/>
                <w:szCs w:val="16"/>
              </w:rPr>
              <w:t>0,CN=SM.</w:t>
            </w:r>
            <w:r>
              <w:rPr>
                <w:i/>
                <w:iCs/>
                <w:sz w:val="16"/>
                <w:szCs w:val="16"/>
              </w:rPr>
              <w:t>A</w:t>
            </w:r>
            <w:r w:rsidRPr="006E7000">
              <w:rPr>
                <w:sz w:val="16"/>
                <w:szCs w:val="16"/>
              </w:rPr>
              <w:t>”</w:t>
            </w:r>
          </w:p>
          <w:p w:rsidR="00FF19C9" w:rsidRDefault="00FF19C9">
            <w:pPr>
              <w:spacing w:beforeLines="60" w:afterLines="60" w:line="240" w:lineRule="auto"/>
              <w:ind w:left="1415" w:hanging="1415"/>
              <w:rPr>
                <w:rFonts w:cs="Times New Roman"/>
                <w:b/>
                <w:bCs/>
                <w:kern w:val="32"/>
                <w:sz w:val="16"/>
                <w:szCs w:val="16"/>
              </w:rPr>
            </w:pPr>
            <w:r w:rsidRPr="00595B45">
              <w:rPr>
                <w:sz w:val="16"/>
                <w:szCs w:val="16"/>
              </w:rPr>
              <w:t xml:space="preserve">Device Cert: </w:t>
            </w:r>
            <w:r w:rsidRPr="00595B45">
              <w:rPr>
                <w:sz w:val="16"/>
                <w:szCs w:val="16"/>
              </w:rPr>
              <w:tab/>
              <w:t>“C=NL,</w:t>
            </w:r>
            <w:r>
              <w:rPr>
                <w:sz w:val="16"/>
                <w:szCs w:val="16"/>
              </w:rPr>
              <w:t>L=</w:t>
            </w:r>
            <w:r w:rsidRPr="00B41670">
              <w:rPr>
                <w:i/>
                <w:iCs/>
                <w:sz w:val="16"/>
                <w:szCs w:val="16"/>
              </w:rPr>
              <w:t>YYY</w:t>
            </w:r>
            <w:r>
              <w:rPr>
                <w:sz w:val="16"/>
                <w:szCs w:val="16"/>
              </w:rPr>
              <w:t>,</w:t>
            </w:r>
            <w:r w:rsidRPr="00595B45">
              <w:rPr>
                <w:sz w:val="16"/>
                <w:szCs w:val="16"/>
              </w:rPr>
              <w:t>O=</w:t>
            </w:r>
            <w:r>
              <w:rPr>
                <w:sz w:val="16"/>
                <w:szCs w:val="16"/>
              </w:rPr>
              <w:t>OVC</w:t>
            </w:r>
            <w:r w:rsidRPr="00595B45">
              <w:rPr>
                <w:sz w:val="16"/>
                <w:szCs w:val="16"/>
              </w:rPr>
              <w:t>,OU=</w:t>
            </w:r>
            <w:r>
              <w:rPr>
                <w:i/>
                <w:iCs/>
                <w:sz w:val="16"/>
                <w:szCs w:val="16"/>
              </w:rPr>
              <w:t>XXX</w:t>
            </w:r>
            <w:r w:rsidRPr="00595B45">
              <w:rPr>
                <w:sz w:val="16"/>
                <w:szCs w:val="16"/>
              </w:rPr>
              <w:t>,CN=</w:t>
            </w:r>
            <w:r>
              <w:rPr>
                <w:sz w:val="16"/>
                <w:szCs w:val="16"/>
              </w:rPr>
              <w:t>SM.</w:t>
            </w:r>
            <w:r w:rsidRPr="006E7000">
              <w:rPr>
                <w:i/>
                <w:iCs/>
                <w:sz w:val="16"/>
                <w:szCs w:val="16"/>
              </w:rPr>
              <w:t>ZZZZZZ</w:t>
            </w:r>
            <w:r w:rsidRPr="00595B45">
              <w:rPr>
                <w:sz w:val="16"/>
                <w:szCs w:val="16"/>
              </w:rPr>
              <w:t>”</w:t>
            </w:r>
          </w:p>
          <w:p w:rsidR="00FF19C9" w:rsidRDefault="00FF19C9">
            <w:pPr>
              <w:spacing w:beforeLines="60" w:afterLines="60" w:line="240" w:lineRule="auto"/>
              <w:ind w:left="0"/>
              <w:rPr>
                <w:rFonts w:eastAsia="Times New Roman" w:cs="Times New Roman"/>
                <w:b/>
                <w:bCs/>
                <w:kern w:val="32"/>
                <w:sz w:val="16"/>
                <w:szCs w:val="16"/>
              </w:rPr>
            </w:pPr>
            <w:r>
              <w:rPr>
                <w:rFonts w:eastAsia="Times New Roman" w:cs="Times New Roman"/>
                <w:i/>
                <w:iCs/>
                <w:sz w:val="16"/>
                <w:szCs w:val="16"/>
              </w:rPr>
              <w:t>XXX</w:t>
            </w:r>
            <w:r>
              <w:rPr>
                <w:rFonts w:eastAsia="Times New Roman" w:cs="Times New Roman"/>
                <w:sz w:val="16"/>
                <w:szCs w:val="16"/>
              </w:rPr>
              <w:t>:</w:t>
            </w:r>
            <w:r w:rsidRPr="00595B45">
              <w:rPr>
                <w:rFonts w:eastAsia="Times New Roman" w:cs="Times New Roman"/>
                <w:sz w:val="16"/>
                <w:szCs w:val="16"/>
              </w:rPr>
              <w:t xml:space="preserve"> is the </w:t>
            </w:r>
            <w:r>
              <w:rPr>
                <w:rFonts w:eastAsia="Times New Roman" w:cs="Times New Roman"/>
                <w:sz w:val="16"/>
                <w:szCs w:val="16"/>
              </w:rPr>
              <w:t>BE identifier</w:t>
            </w:r>
            <w:r w:rsidRPr="00595B45">
              <w:rPr>
                <w:rFonts w:eastAsia="Times New Roman" w:cs="Times New Roman"/>
                <w:sz w:val="16"/>
                <w:szCs w:val="16"/>
              </w:rPr>
              <w:t xml:space="preserve"> (see </w:t>
            </w:r>
            <w:r>
              <w:rPr>
                <w:rFonts w:eastAsia="Times New Roman" w:cs="Times New Roman"/>
                <w:sz w:val="16"/>
                <w:szCs w:val="16"/>
              </w:rPr>
              <w:fldChar w:fldCharType="begin"/>
            </w:r>
            <w:r>
              <w:rPr>
                <w:rFonts w:eastAsia="Times New Roman" w:cs="Times New Roman"/>
                <w:sz w:val="16"/>
                <w:szCs w:val="16"/>
              </w:rPr>
              <w:instrText xml:space="preserve"> REF _Ref263169107 \r \h </w:instrText>
            </w:r>
            <w:ins w:id="570" w:author="wakkir" w:date="2015-10-22T00:37:00Z">
              <w:r w:rsidRPr="007948A2">
                <w:rPr>
                  <w:rPrChange w:id="571" w:author="wakkir">
                    <w:rPr/>
                  </w:rPrChange>
                </w:rPr>
                <w:instrText>_</w:instrText>
              </w:r>
            </w:ins>
            <w:r>
              <w:rPr>
                <w:rFonts w:eastAsia="Times New Roman" w:cs="Times New Roman"/>
                <w:sz w:val="16"/>
                <w:szCs w:val="16"/>
              </w:rPr>
              <w:fldChar w:fldCharType="separate"/>
            </w:r>
            <w:r>
              <w:rPr>
                <w:rFonts w:eastAsia="Times New Roman" w:cs="Times New Roman"/>
                <w:sz w:val="16"/>
                <w:szCs w:val="16"/>
              </w:rPr>
              <w:t>5.2.4</w:t>
            </w:r>
            <w:r>
              <w:rPr>
                <w:rFonts w:eastAsia="Times New Roman" w:cs="Times New Roman"/>
                <w:sz w:val="16"/>
                <w:szCs w:val="16"/>
              </w:rPr>
              <w:fldChar w:fldCharType="end"/>
            </w:r>
            <w:r w:rsidRPr="00595B45">
              <w:rPr>
                <w:rFonts w:eastAsia="Times New Roman" w:cs="Times New Roman"/>
                <w:sz w:val="16"/>
                <w:szCs w:val="16"/>
              </w:rPr>
              <w:t>)</w:t>
            </w:r>
            <w:r>
              <w:rPr>
                <w:rFonts w:eastAsia="Times New Roman" w:cs="Times New Roman"/>
                <w:sz w:val="16"/>
                <w:szCs w:val="16"/>
              </w:rPr>
              <w:t>, converted to decimal (using the shortest decimal representation)</w:t>
            </w:r>
          </w:p>
          <w:p w:rsidR="00FF19C9" w:rsidRDefault="00FF19C9">
            <w:pPr>
              <w:spacing w:beforeLines="60" w:afterLines="60" w:line="240" w:lineRule="auto"/>
              <w:ind w:left="1415" w:hanging="1415"/>
              <w:rPr>
                <w:rFonts w:eastAsia="Times New Roman" w:cs="Times New Roman"/>
                <w:b/>
                <w:bCs/>
                <w:kern w:val="32"/>
                <w:sz w:val="16"/>
                <w:szCs w:val="16"/>
              </w:rPr>
            </w:pPr>
            <w:r w:rsidRPr="008667EF">
              <w:rPr>
                <w:rFonts w:eastAsia="Times New Roman" w:cs="Times New Roman"/>
                <w:i/>
                <w:iCs/>
                <w:sz w:val="16"/>
                <w:szCs w:val="16"/>
              </w:rPr>
              <w:t>YYY</w:t>
            </w:r>
            <w:r>
              <w:rPr>
                <w:rFonts w:eastAsia="Times New Roman" w:cs="Times New Roman"/>
                <w:sz w:val="16"/>
                <w:szCs w:val="16"/>
              </w:rPr>
              <w:t>:</w:t>
            </w:r>
            <w:r w:rsidRPr="00595B45">
              <w:rPr>
                <w:rFonts w:eastAsia="Times New Roman" w:cs="Times New Roman"/>
                <w:sz w:val="16"/>
                <w:szCs w:val="16"/>
              </w:rPr>
              <w:t xml:space="preserve"> is the </w:t>
            </w:r>
            <w:r>
              <w:rPr>
                <w:rFonts w:eastAsia="Times New Roman" w:cs="Times New Roman"/>
                <w:sz w:val="16"/>
                <w:szCs w:val="16"/>
              </w:rPr>
              <w:t>BE</w:t>
            </w:r>
            <w:r w:rsidRPr="00595B45">
              <w:rPr>
                <w:rFonts w:eastAsia="Times New Roman" w:cs="Times New Roman"/>
                <w:sz w:val="16"/>
                <w:szCs w:val="16"/>
              </w:rPr>
              <w:t xml:space="preserve">TLA (see </w:t>
            </w:r>
            <w:r w:rsidRPr="00595B45">
              <w:rPr>
                <w:rFonts w:eastAsia="Times New Roman" w:cs="Times New Roman"/>
                <w:sz w:val="16"/>
                <w:szCs w:val="16"/>
              </w:rPr>
              <w:fldChar w:fldCharType="begin"/>
            </w:r>
            <w:r w:rsidRPr="00595B45">
              <w:rPr>
                <w:rFonts w:eastAsia="Times New Roman" w:cs="Times New Roman"/>
                <w:sz w:val="16"/>
                <w:szCs w:val="16"/>
              </w:rPr>
              <w:instrText xml:space="preserve"> REF _Ref263175108 \r \h </w:instrText>
            </w:r>
            <w:ins w:id="572" w:author="wakkir" w:date="2015-10-22T00:37:00Z">
              <w:r w:rsidRPr="007948A2">
                <w:rPr>
                  <w:rPrChange w:id="573" w:author="wakkir">
                    <w:rPr/>
                  </w:rPrChange>
                </w:rPr>
                <w:instrText>_</w:instrText>
              </w:r>
            </w:ins>
            <w:r w:rsidRPr="00595B45">
              <w:rPr>
                <w:rFonts w:eastAsia="Times New Roman" w:cs="Times New Roman"/>
                <w:sz w:val="16"/>
                <w:szCs w:val="16"/>
              </w:rPr>
              <w:fldChar w:fldCharType="separate"/>
            </w:r>
            <w:r>
              <w:rPr>
                <w:rFonts w:eastAsia="Times New Roman" w:cs="Times New Roman"/>
                <w:sz w:val="16"/>
                <w:szCs w:val="16"/>
              </w:rPr>
              <w:t>5.2.5</w:t>
            </w:r>
            <w:r w:rsidRPr="00595B45">
              <w:rPr>
                <w:rFonts w:eastAsia="Times New Roman" w:cs="Times New Roman"/>
                <w:sz w:val="16"/>
                <w:szCs w:val="16"/>
              </w:rPr>
              <w:fldChar w:fldCharType="end"/>
            </w:r>
            <w:r w:rsidRPr="00595B45">
              <w:rPr>
                <w:rFonts w:eastAsia="Times New Roman" w:cs="Times New Roman"/>
                <w:sz w:val="16"/>
                <w:szCs w:val="16"/>
              </w:rPr>
              <w:t>)</w:t>
            </w:r>
          </w:p>
          <w:p w:rsidR="00FF19C9" w:rsidRDefault="00FF19C9">
            <w:pPr>
              <w:spacing w:beforeLines="60" w:afterLines="60" w:line="240" w:lineRule="auto"/>
              <w:ind w:left="1415" w:hanging="1415"/>
              <w:rPr>
                <w:rFonts w:eastAsia="Times New Roman" w:cs="Times New Roman"/>
                <w:sz w:val="16"/>
                <w:szCs w:val="16"/>
              </w:rPr>
            </w:pPr>
            <w:r w:rsidRPr="006E7000">
              <w:rPr>
                <w:rFonts w:eastAsia="Times New Roman" w:cs="Times New Roman"/>
                <w:i/>
                <w:iCs/>
                <w:sz w:val="16"/>
                <w:szCs w:val="16"/>
              </w:rPr>
              <w:t>ZZZZZZ</w:t>
            </w:r>
            <w:r>
              <w:rPr>
                <w:rFonts w:eastAsia="Times New Roman" w:cs="Times New Roman"/>
                <w:sz w:val="16"/>
                <w:szCs w:val="16"/>
              </w:rPr>
              <w:t>:</w:t>
            </w:r>
            <w:r w:rsidRPr="00595B45">
              <w:rPr>
                <w:rFonts w:eastAsia="Times New Roman" w:cs="Times New Roman"/>
                <w:sz w:val="16"/>
                <w:szCs w:val="16"/>
              </w:rPr>
              <w:t xml:space="preserve"> is the </w:t>
            </w:r>
            <w:r>
              <w:rPr>
                <w:rFonts w:eastAsia="Times New Roman" w:cs="Times New Roman"/>
                <w:sz w:val="16"/>
                <w:szCs w:val="16"/>
              </w:rPr>
              <w:t>Device ID</w:t>
            </w:r>
            <w:r w:rsidRPr="00595B45">
              <w:rPr>
                <w:rFonts w:eastAsia="Times New Roman" w:cs="Times New Roman"/>
                <w:sz w:val="16"/>
                <w:szCs w:val="16"/>
              </w:rPr>
              <w:t xml:space="preserve"> (see</w:t>
            </w:r>
            <w:r>
              <w:rPr>
                <w:rFonts w:eastAsia="Times New Roman" w:cs="Times New Roman"/>
                <w:sz w:val="16"/>
                <w:szCs w:val="16"/>
              </w:rPr>
              <w:t xml:space="preserve"> </w:t>
            </w:r>
            <w:r>
              <w:rPr>
                <w:rFonts w:eastAsia="Times New Roman" w:cs="Times New Roman"/>
                <w:sz w:val="16"/>
                <w:szCs w:val="16"/>
              </w:rPr>
              <w:fldChar w:fldCharType="begin"/>
            </w:r>
            <w:r>
              <w:rPr>
                <w:rFonts w:eastAsia="Times New Roman" w:cs="Times New Roman"/>
                <w:sz w:val="16"/>
                <w:szCs w:val="16"/>
              </w:rPr>
              <w:instrText xml:space="preserve"> REF _Ref313538651 \r \h </w:instrText>
            </w:r>
            <w:ins w:id="574" w:author="wakkir" w:date="2015-10-22T00:37:00Z">
              <w:r w:rsidRPr="007948A2">
                <w:rPr>
                  <w:rPrChange w:id="575" w:author="wakkir">
                    <w:rPr/>
                  </w:rPrChange>
                </w:rPr>
                <w:instrText>_</w:instrText>
              </w:r>
            </w:ins>
            <w:r>
              <w:rPr>
                <w:rFonts w:eastAsia="Times New Roman" w:cs="Times New Roman"/>
                <w:sz w:val="16"/>
                <w:szCs w:val="16"/>
              </w:rPr>
              <w:fldChar w:fldCharType="separate"/>
            </w:r>
            <w:r>
              <w:rPr>
                <w:rFonts w:eastAsia="Times New Roman" w:cs="Times New Roman"/>
                <w:sz w:val="16"/>
                <w:szCs w:val="16"/>
              </w:rPr>
              <w:t>5.2.2</w:t>
            </w:r>
            <w:r>
              <w:rPr>
                <w:rFonts w:eastAsia="Times New Roman" w:cs="Times New Roman"/>
                <w:sz w:val="16"/>
                <w:szCs w:val="16"/>
              </w:rPr>
              <w:fldChar w:fldCharType="end"/>
            </w:r>
            <w:r w:rsidRPr="00595B45">
              <w:rPr>
                <w:rFonts w:eastAsia="Times New Roman" w:cs="Times New Roman"/>
                <w:sz w:val="16"/>
                <w:szCs w:val="16"/>
              </w:rPr>
              <w:t>)</w:t>
            </w:r>
          </w:p>
          <w:p w:rsidR="00FF19C9" w:rsidRDefault="00FF19C9">
            <w:pPr>
              <w:spacing w:beforeLines="60" w:afterLines="60" w:line="240" w:lineRule="auto"/>
              <w:ind w:left="-2" w:firstLine="2"/>
              <w:rPr>
                <w:rFonts w:eastAsia="Times New Roman" w:cs="Times New Roman"/>
                <w:color w:val="000000"/>
                <w:sz w:val="16"/>
                <w:szCs w:val="16"/>
              </w:rPr>
            </w:pPr>
            <w:r>
              <w:rPr>
                <w:rFonts w:eastAsia="Times New Roman" w:cs="Times New Roman"/>
                <w:i/>
                <w:iCs/>
                <w:color w:val="000000"/>
                <w:sz w:val="16"/>
                <w:szCs w:val="16"/>
              </w:rPr>
              <w:t xml:space="preserve">A: </w:t>
            </w:r>
            <w:r w:rsidRPr="00E860FA">
              <w:rPr>
                <w:rFonts w:eastAsia="Times New Roman" w:cs="Times New Roman"/>
                <w:color w:val="000000"/>
                <w:sz w:val="16"/>
                <w:szCs w:val="16"/>
              </w:rPr>
              <w:t>an</w:t>
            </w:r>
            <w:r>
              <w:rPr>
                <w:rFonts w:eastAsia="Times New Roman" w:cs="Times New Roman"/>
                <w:i/>
                <w:iCs/>
                <w:color w:val="000000"/>
                <w:sz w:val="16"/>
                <w:szCs w:val="16"/>
              </w:rPr>
              <w:t xml:space="preserve"> </w:t>
            </w:r>
            <w:r>
              <w:rPr>
                <w:rFonts w:eastAsia="Times New Roman" w:cs="Times New Roman"/>
                <w:color w:val="000000"/>
                <w:sz w:val="16"/>
                <w:szCs w:val="16"/>
              </w:rPr>
              <w:t>integer that provide a unique reference within an “O” domain. This value will change over time as certificates are renewed (e.g. every 10 years). The initial settings are: PRD=</w:t>
            </w:r>
            <w:r w:rsidRPr="000C6571">
              <w:rPr>
                <w:rFonts w:eastAsia="Times New Roman" w:cs="Times New Roman"/>
                <w:color w:val="000000"/>
                <w:sz w:val="16"/>
                <w:szCs w:val="16"/>
              </w:rPr>
              <w:t>“1”</w:t>
            </w:r>
            <w:r>
              <w:rPr>
                <w:rFonts w:eastAsia="Times New Roman" w:cs="Times New Roman"/>
                <w:color w:val="000000"/>
                <w:sz w:val="16"/>
                <w:szCs w:val="16"/>
              </w:rPr>
              <w:t>, TST=</w:t>
            </w:r>
            <w:r w:rsidRPr="000C6571">
              <w:rPr>
                <w:rFonts w:eastAsia="Times New Roman" w:cs="Times New Roman"/>
                <w:color w:val="000000"/>
                <w:sz w:val="16"/>
                <w:szCs w:val="16"/>
              </w:rPr>
              <w:t>“1”</w:t>
            </w:r>
            <w:r>
              <w:rPr>
                <w:rFonts w:eastAsia="Times New Roman" w:cs="Times New Roman"/>
                <w:color w:val="000000"/>
                <w:sz w:val="16"/>
                <w:szCs w:val="16"/>
              </w:rPr>
              <w:t>, INT=”2”</w:t>
            </w:r>
          </w:p>
        </w:tc>
      </w:tr>
      <w:tr w:rsidR="00FF19C9" w:rsidRPr="00595B45">
        <w:trPr>
          <w:cantSplit/>
        </w:trPr>
        <w:tc>
          <w:tcPr>
            <w:tcW w:w="2286" w:type="dxa"/>
          </w:tcPr>
          <w:p w:rsidR="00FF19C9" w:rsidRDefault="00FF19C9" w:rsidP="00B86DBE">
            <w:pPr>
              <w:spacing w:beforeLines="60" w:afterLines="60" w:line="240" w:lineRule="auto"/>
              <w:ind w:left="292" w:hanging="292"/>
              <w:rPr>
                <w:rFonts w:eastAsia="Times New Roman" w:cs="Times New Roman"/>
                <w:sz w:val="16"/>
                <w:szCs w:val="16"/>
              </w:rPr>
            </w:pPr>
            <w:r w:rsidRPr="00595B45">
              <w:rPr>
                <w:rFonts w:eastAsia="Times New Roman" w:cs="Times New Roman"/>
                <w:sz w:val="16"/>
                <w:szCs w:val="16"/>
              </w:rPr>
              <w:t>subjectPublicKeyInfo</w:t>
            </w:r>
          </w:p>
        </w:tc>
        <w:tc>
          <w:tcPr>
            <w:tcW w:w="1105"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4.1.2.7</w:t>
            </w:r>
          </w:p>
        </w:tc>
        <w:tc>
          <w:tcPr>
            <w:tcW w:w="875"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M</w:t>
            </w:r>
          </w:p>
        </w:tc>
        <w:tc>
          <w:tcPr>
            <w:tcW w:w="989"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M</w:t>
            </w:r>
          </w:p>
        </w:tc>
        <w:tc>
          <w:tcPr>
            <w:tcW w:w="851"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M</w:t>
            </w:r>
          </w:p>
        </w:tc>
        <w:tc>
          <w:tcPr>
            <w:tcW w:w="6910" w:type="dxa"/>
          </w:tcPr>
          <w:p w:rsidR="00FF19C9" w:rsidRDefault="00FF19C9">
            <w:pPr>
              <w:spacing w:beforeLines="60" w:afterLines="60" w:line="240" w:lineRule="auto"/>
              <w:ind w:left="0"/>
              <w:rPr>
                <w:rFonts w:cs="Times New Roman"/>
                <w:sz w:val="16"/>
                <w:szCs w:val="16"/>
              </w:rPr>
            </w:pPr>
            <w:r w:rsidRPr="00595B45">
              <w:rPr>
                <w:sz w:val="16"/>
                <w:szCs w:val="16"/>
              </w:rPr>
              <w:t>The RSA public key for the holder of the certificate</w:t>
            </w:r>
          </w:p>
          <w:p w:rsidR="00FF19C9" w:rsidRDefault="00FF19C9">
            <w:pPr>
              <w:spacing w:beforeLines="60" w:afterLines="60" w:line="240" w:lineRule="auto"/>
              <w:ind w:left="0"/>
              <w:rPr>
                <w:rFonts w:eastAsia="Times New Roman" w:cs="Times New Roman"/>
                <w:sz w:val="16"/>
                <w:szCs w:val="16"/>
              </w:rPr>
            </w:pPr>
            <w:r>
              <w:rPr>
                <w:sz w:val="16"/>
                <w:szCs w:val="16"/>
              </w:rPr>
              <w:t>The CA Cert public/private RSA key will be 512 bytes (4096 bits). All other</w:t>
            </w:r>
            <w:r w:rsidRPr="00CA62B0">
              <w:rPr>
                <w:sz w:val="16"/>
                <w:szCs w:val="16"/>
              </w:rPr>
              <w:t xml:space="preserve"> </w:t>
            </w:r>
            <w:r>
              <w:rPr>
                <w:sz w:val="16"/>
                <w:szCs w:val="16"/>
              </w:rPr>
              <w:t>RSA</w:t>
            </w:r>
            <w:r w:rsidRPr="00595B45">
              <w:rPr>
                <w:sz w:val="16"/>
                <w:szCs w:val="16"/>
              </w:rPr>
              <w:t xml:space="preserve"> key</w:t>
            </w:r>
            <w:r>
              <w:rPr>
                <w:sz w:val="16"/>
                <w:szCs w:val="16"/>
              </w:rPr>
              <w:t>s</w:t>
            </w:r>
            <w:r w:rsidRPr="00595B45">
              <w:rPr>
                <w:sz w:val="16"/>
                <w:szCs w:val="16"/>
              </w:rPr>
              <w:t xml:space="preserve"> will be 256 bytes</w:t>
            </w:r>
            <w:r>
              <w:rPr>
                <w:sz w:val="16"/>
                <w:szCs w:val="16"/>
              </w:rPr>
              <w:t xml:space="preserve"> (2048 bits)</w:t>
            </w:r>
          </w:p>
        </w:tc>
      </w:tr>
      <w:tr w:rsidR="00FF19C9" w:rsidRPr="00595B45">
        <w:trPr>
          <w:cantSplit/>
        </w:trPr>
        <w:tc>
          <w:tcPr>
            <w:tcW w:w="2286" w:type="dxa"/>
          </w:tcPr>
          <w:p w:rsidR="00FF19C9" w:rsidRDefault="00FF19C9" w:rsidP="00B86DBE">
            <w:pPr>
              <w:spacing w:beforeLines="60" w:afterLines="60" w:line="240" w:lineRule="auto"/>
              <w:ind w:left="292" w:hanging="292"/>
              <w:rPr>
                <w:rFonts w:eastAsia="Times New Roman" w:cs="Times New Roman"/>
                <w:sz w:val="16"/>
                <w:szCs w:val="16"/>
              </w:rPr>
            </w:pPr>
            <w:r w:rsidRPr="00595B45">
              <w:rPr>
                <w:rFonts w:eastAsia="Times New Roman" w:cs="Times New Roman"/>
                <w:sz w:val="16"/>
                <w:szCs w:val="16"/>
              </w:rPr>
              <w:t>issuerUniqueID</w:t>
            </w:r>
          </w:p>
        </w:tc>
        <w:tc>
          <w:tcPr>
            <w:tcW w:w="1105"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4.1.2.8</w:t>
            </w:r>
          </w:p>
        </w:tc>
        <w:tc>
          <w:tcPr>
            <w:tcW w:w="875"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989"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851"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6910"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Not present</w:t>
            </w:r>
          </w:p>
        </w:tc>
      </w:tr>
      <w:tr w:rsidR="00FF19C9" w:rsidRPr="00595B45">
        <w:trPr>
          <w:cantSplit/>
        </w:trPr>
        <w:tc>
          <w:tcPr>
            <w:tcW w:w="2286" w:type="dxa"/>
          </w:tcPr>
          <w:p w:rsidR="00FF19C9" w:rsidRDefault="00FF19C9" w:rsidP="00B86DBE">
            <w:pPr>
              <w:spacing w:beforeLines="60" w:afterLines="60" w:line="240" w:lineRule="auto"/>
              <w:ind w:left="292" w:hanging="292"/>
              <w:rPr>
                <w:rFonts w:eastAsia="Times New Roman" w:cs="Times New Roman"/>
                <w:sz w:val="16"/>
                <w:szCs w:val="16"/>
              </w:rPr>
            </w:pPr>
            <w:r w:rsidRPr="00595B45">
              <w:rPr>
                <w:rFonts w:eastAsia="Times New Roman" w:cs="Times New Roman"/>
                <w:sz w:val="16"/>
                <w:szCs w:val="16"/>
              </w:rPr>
              <w:t>subjectUniqueID</w:t>
            </w:r>
          </w:p>
        </w:tc>
        <w:tc>
          <w:tcPr>
            <w:tcW w:w="1105"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4.1.2.8</w:t>
            </w:r>
          </w:p>
        </w:tc>
        <w:tc>
          <w:tcPr>
            <w:tcW w:w="875"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989"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851"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6910"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Not present</w:t>
            </w:r>
          </w:p>
        </w:tc>
      </w:tr>
      <w:tr w:rsidR="00FF19C9" w:rsidRPr="00595B45">
        <w:trPr>
          <w:cantSplit/>
        </w:trPr>
        <w:tc>
          <w:tcPr>
            <w:tcW w:w="2286" w:type="dxa"/>
          </w:tcPr>
          <w:p w:rsidR="00FF19C9" w:rsidRDefault="00FF19C9" w:rsidP="00B86DBE">
            <w:pPr>
              <w:spacing w:beforeLines="60" w:afterLines="60" w:line="240" w:lineRule="auto"/>
              <w:ind w:left="292" w:hanging="292"/>
              <w:rPr>
                <w:rFonts w:eastAsia="Times New Roman" w:cs="Times New Roman"/>
                <w:sz w:val="16"/>
                <w:szCs w:val="16"/>
              </w:rPr>
            </w:pPr>
            <w:r w:rsidRPr="00595B45">
              <w:rPr>
                <w:rFonts w:eastAsia="Times New Roman" w:cs="Times New Roman"/>
                <w:sz w:val="16"/>
                <w:szCs w:val="16"/>
              </w:rPr>
              <w:t>Extensions</w:t>
            </w:r>
          </w:p>
        </w:tc>
        <w:tc>
          <w:tcPr>
            <w:tcW w:w="1105"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4.1.2.9</w:t>
            </w:r>
          </w:p>
        </w:tc>
        <w:tc>
          <w:tcPr>
            <w:tcW w:w="875"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M</w:t>
            </w:r>
          </w:p>
        </w:tc>
        <w:tc>
          <w:tcPr>
            <w:tcW w:w="989"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M</w:t>
            </w:r>
          </w:p>
        </w:tc>
        <w:tc>
          <w:tcPr>
            <w:tcW w:w="851"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M</w:t>
            </w:r>
          </w:p>
        </w:tc>
        <w:tc>
          <w:tcPr>
            <w:tcW w:w="6910"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See Table below</w:t>
            </w:r>
          </w:p>
        </w:tc>
      </w:tr>
    </w:tbl>
    <w:p w:rsidR="00FF19C9" w:rsidRPr="00595B45" w:rsidRDefault="00FF19C9" w:rsidP="00C52F17">
      <w:pPr>
        <w:pStyle w:val="NormalIndent"/>
        <w:ind w:left="1985" w:hanging="545"/>
        <w:rPr>
          <w:rFonts w:cs="Times New Roman"/>
        </w:rPr>
      </w:pPr>
    </w:p>
    <w:p w:rsidR="00FF19C9" w:rsidRPr="00595B45" w:rsidRDefault="00FF19C9">
      <w:pPr>
        <w:overflowPunct/>
        <w:autoSpaceDE/>
        <w:autoSpaceDN/>
        <w:adjustRightInd/>
        <w:spacing w:after="0" w:line="240" w:lineRule="auto"/>
        <w:ind w:left="0"/>
        <w:textAlignment w:val="auto"/>
        <w:rPr>
          <w:rFonts w:cs="Times New Roman"/>
          <w:b/>
          <w:bCs/>
        </w:rPr>
      </w:pPr>
      <w:r w:rsidRPr="00595B45">
        <w:rPr>
          <w:rFonts w:cs="Times New Roman"/>
          <w:b/>
          <w:bCs/>
        </w:rPr>
        <w:br w:type="page"/>
      </w:r>
    </w:p>
    <w:p w:rsidR="00FF19C9" w:rsidRPr="00595B45" w:rsidRDefault="00FF19C9" w:rsidP="001C1F60">
      <w:pPr>
        <w:rPr>
          <w:b/>
          <w:bCs/>
        </w:rPr>
      </w:pPr>
      <w:r w:rsidRPr="00595B45">
        <w:rPr>
          <w:b/>
          <w:bCs/>
        </w:rPr>
        <w:t>Extensions</w:t>
      </w:r>
    </w:p>
    <w:tbl>
      <w:tblPr>
        <w:tblW w:w="13041" w:type="dxa"/>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60"/>
        <w:gridCol w:w="900"/>
        <w:gridCol w:w="659"/>
        <w:gridCol w:w="851"/>
        <w:gridCol w:w="850"/>
        <w:gridCol w:w="6521"/>
      </w:tblGrid>
      <w:tr w:rsidR="00FF19C9" w:rsidRPr="00595B45">
        <w:trPr>
          <w:cantSplit/>
          <w:tblHeader/>
        </w:trPr>
        <w:tc>
          <w:tcPr>
            <w:tcW w:w="3260" w:type="dxa"/>
            <w:shd w:val="clear" w:color="auto" w:fill="EEECE1"/>
          </w:tcPr>
          <w:p w:rsidR="00FF19C9" w:rsidRDefault="00FF19C9" w:rsidP="00B86DBE">
            <w:pPr>
              <w:spacing w:beforeLines="60" w:afterLines="60" w:line="240" w:lineRule="auto"/>
              <w:ind w:left="292" w:hanging="292"/>
              <w:jc w:val="center"/>
              <w:rPr>
                <w:rFonts w:eastAsia="Times New Roman" w:cs="Times New Roman"/>
                <w:b/>
                <w:bCs/>
                <w:sz w:val="16"/>
                <w:szCs w:val="16"/>
              </w:rPr>
            </w:pPr>
            <w:r w:rsidRPr="00595B45">
              <w:rPr>
                <w:rFonts w:eastAsia="Times New Roman" w:cs="Times New Roman"/>
                <w:b/>
                <w:bCs/>
                <w:sz w:val="16"/>
                <w:szCs w:val="16"/>
              </w:rPr>
              <w:t>Extensions Fields</w:t>
            </w:r>
          </w:p>
        </w:tc>
        <w:tc>
          <w:tcPr>
            <w:tcW w:w="900" w:type="dxa"/>
            <w:shd w:val="clear" w:color="auto" w:fill="EEECE1"/>
          </w:tcPr>
          <w:p w:rsidR="00FF19C9" w:rsidRDefault="00FF19C9">
            <w:pPr>
              <w:spacing w:beforeLines="60" w:afterLines="60" w:line="240" w:lineRule="auto"/>
              <w:ind w:left="0"/>
              <w:jc w:val="center"/>
              <w:rPr>
                <w:rFonts w:eastAsia="Times New Roman" w:cs="Times New Roman"/>
                <w:b/>
                <w:bCs/>
                <w:sz w:val="16"/>
                <w:szCs w:val="16"/>
              </w:rPr>
            </w:pPr>
            <w:r w:rsidRPr="00595B45">
              <w:rPr>
                <w:rFonts w:eastAsia="Times New Roman" w:cs="Times New Roman"/>
                <w:b/>
                <w:bCs/>
                <w:sz w:val="16"/>
                <w:szCs w:val="16"/>
              </w:rPr>
              <w:t>Section in RFC 5280</w:t>
            </w:r>
          </w:p>
        </w:tc>
        <w:tc>
          <w:tcPr>
            <w:tcW w:w="659" w:type="dxa"/>
            <w:shd w:val="clear" w:color="auto" w:fill="EEECE1"/>
          </w:tcPr>
          <w:p w:rsidR="00FF19C9" w:rsidRDefault="00FF19C9">
            <w:pPr>
              <w:spacing w:beforeLines="60" w:afterLines="60" w:line="240" w:lineRule="auto"/>
              <w:ind w:left="0"/>
              <w:jc w:val="center"/>
              <w:rPr>
                <w:rFonts w:eastAsia="Times New Roman" w:cs="Times New Roman"/>
                <w:b/>
                <w:bCs/>
                <w:sz w:val="16"/>
                <w:szCs w:val="16"/>
              </w:rPr>
            </w:pPr>
            <w:r w:rsidRPr="00595B45">
              <w:rPr>
                <w:rFonts w:eastAsia="Times New Roman" w:cs="Times New Roman"/>
                <w:b/>
                <w:bCs/>
                <w:sz w:val="16"/>
                <w:szCs w:val="16"/>
              </w:rPr>
              <w:t>CA Cert</w:t>
            </w:r>
          </w:p>
        </w:tc>
        <w:tc>
          <w:tcPr>
            <w:tcW w:w="851" w:type="dxa"/>
            <w:shd w:val="clear" w:color="auto" w:fill="EEECE1"/>
          </w:tcPr>
          <w:p w:rsidR="00FF19C9" w:rsidRDefault="00FF19C9">
            <w:pPr>
              <w:spacing w:beforeLines="60" w:afterLines="60" w:line="240" w:lineRule="auto"/>
              <w:ind w:left="0"/>
              <w:jc w:val="center"/>
              <w:rPr>
                <w:rFonts w:eastAsia="Times New Roman" w:cs="Times New Roman"/>
                <w:b/>
                <w:bCs/>
                <w:sz w:val="16"/>
                <w:szCs w:val="16"/>
              </w:rPr>
            </w:pPr>
            <w:r w:rsidRPr="00595B45">
              <w:rPr>
                <w:rFonts w:eastAsia="Times New Roman" w:cs="Times New Roman"/>
                <w:b/>
                <w:bCs/>
                <w:sz w:val="16"/>
                <w:szCs w:val="16"/>
              </w:rPr>
              <w:t>Sub-CA Cert</w:t>
            </w:r>
          </w:p>
        </w:tc>
        <w:tc>
          <w:tcPr>
            <w:tcW w:w="850" w:type="dxa"/>
            <w:shd w:val="clear" w:color="auto" w:fill="EEECE1"/>
          </w:tcPr>
          <w:p w:rsidR="00FF19C9" w:rsidRDefault="00FF19C9">
            <w:pPr>
              <w:spacing w:beforeLines="60" w:afterLines="60" w:line="240" w:lineRule="auto"/>
              <w:ind w:left="0"/>
              <w:jc w:val="center"/>
              <w:rPr>
                <w:rFonts w:eastAsia="Times New Roman" w:cs="Times New Roman"/>
                <w:b/>
                <w:bCs/>
                <w:sz w:val="16"/>
                <w:szCs w:val="16"/>
              </w:rPr>
            </w:pPr>
            <w:r w:rsidRPr="00595B45">
              <w:rPr>
                <w:rFonts w:eastAsia="Times New Roman" w:cs="Times New Roman"/>
                <w:b/>
                <w:bCs/>
                <w:sz w:val="16"/>
                <w:szCs w:val="16"/>
              </w:rPr>
              <w:t>Device Cert</w:t>
            </w:r>
          </w:p>
        </w:tc>
        <w:tc>
          <w:tcPr>
            <w:tcW w:w="6521" w:type="dxa"/>
            <w:shd w:val="clear" w:color="auto" w:fill="EEECE1"/>
          </w:tcPr>
          <w:p w:rsidR="00FF19C9" w:rsidRDefault="00FF19C9">
            <w:pPr>
              <w:spacing w:beforeLines="60" w:afterLines="60" w:line="240" w:lineRule="auto"/>
              <w:ind w:left="0"/>
              <w:jc w:val="center"/>
              <w:rPr>
                <w:rFonts w:eastAsia="Times New Roman" w:cs="Times New Roman"/>
                <w:b/>
                <w:bCs/>
                <w:sz w:val="16"/>
                <w:szCs w:val="16"/>
              </w:rPr>
            </w:pPr>
            <w:r w:rsidRPr="00595B45">
              <w:rPr>
                <w:rFonts w:eastAsia="Times New Roman" w:cs="Times New Roman"/>
                <w:b/>
                <w:bCs/>
                <w:sz w:val="16"/>
                <w:szCs w:val="16"/>
              </w:rPr>
              <w:t>Comments</w:t>
            </w:r>
          </w:p>
        </w:tc>
      </w:tr>
      <w:tr w:rsidR="00FF19C9" w:rsidRPr="00595B45">
        <w:trPr>
          <w:cantSplit/>
        </w:trPr>
        <w:tc>
          <w:tcPr>
            <w:tcW w:w="3260" w:type="dxa"/>
          </w:tcPr>
          <w:p w:rsidR="00FF19C9" w:rsidRDefault="00FF19C9" w:rsidP="00B86DBE">
            <w:pPr>
              <w:tabs>
                <w:tab w:val="left" w:pos="709"/>
              </w:tabs>
              <w:spacing w:beforeLines="60" w:afterLines="60" w:line="240" w:lineRule="auto"/>
              <w:ind w:left="426" w:hanging="426"/>
              <w:rPr>
                <w:rFonts w:eastAsia="Times New Roman" w:cs="Times New Roman"/>
                <w:sz w:val="16"/>
                <w:szCs w:val="16"/>
              </w:rPr>
            </w:pPr>
            <w:r w:rsidRPr="00595B45">
              <w:rPr>
                <w:rFonts w:eastAsia="Times New Roman" w:cs="Times New Roman"/>
                <w:sz w:val="16"/>
                <w:szCs w:val="16"/>
              </w:rPr>
              <w:t>AuthorityKeyIdentifier</w:t>
            </w:r>
          </w:p>
        </w:tc>
        <w:tc>
          <w:tcPr>
            <w:tcW w:w="900"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4.2.1.1</w:t>
            </w:r>
          </w:p>
        </w:tc>
        <w:tc>
          <w:tcPr>
            <w:tcW w:w="659"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O</w:t>
            </w:r>
          </w:p>
        </w:tc>
        <w:tc>
          <w:tcPr>
            <w:tcW w:w="851"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M</w:t>
            </w:r>
          </w:p>
        </w:tc>
        <w:tc>
          <w:tcPr>
            <w:tcW w:w="850"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M</w:t>
            </w:r>
          </w:p>
        </w:tc>
        <w:tc>
          <w:tcPr>
            <w:tcW w:w="6521"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Identification is based on subject key identifier in the issuer’s certificate</w:t>
            </w:r>
          </w:p>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Not present in CA Cert</w:t>
            </w:r>
          </w:p>
        </w:tc>
      </w:tr>
      <w:tr w:rsidR="00FF19C9" w:rsidRPr="00595B45">
        <w:trPr>
          <w:cantSplit/>
        </w:trPr>
        <w:tc>
          <w:tcPr>
            <w:tcW w:w="3260" w:type="dxa"/>
          </w:tcPr>
          <w:p w:rsidR="00FF19C9" w:rsidRDefault="00FF19C9" w:rsidP="00B86DBE">
            <w:pPr>
              <w:tabs>
                <w:tab w:val="left" w:pos="709"/>
              </w:tabs>
              <w:spacing w:beforeLines="60" w:afterLines="60" w:line="240" w:lineRule="auto"/>
              <w:ind w:left="426" w:hanging="426"/>
              <w:rPr>
                <w:rFonts w:eastAsia="Times New Roman" w:cs="Times New Roman"/>
                <w:sz w:val="16"/>
                <w:szCs w:val="16"/>
              </w:rPr>
            </w:pPr>
            <w:r w:rsidRPr="00595B45">
              <w:rPr>
                <w:rFonts w:eastAsia="Times New Roman" w:cs="Times New Roman"/>
                <w:sz w:val="16"/>
                <w:szCs w:val="16"/>
              </w:rPr>
              <w:tab/>
              <w:t>keyIdentifier</w:t>
            </w:r>
          </w:p>
        </w:tc>
        <w:tc>
          <w:tcPr>
            <w:tcW w:w="900"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4.2.1.1</w:t>
            </w:r>
          </w:p>
        </w:tc>
        <w:tc>
          <w:tcPr>
            <w:tcW w:w="659"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O</w:t>
            </w:r>
          </w:p>
        </w:tc>
        <w:tc>
          <w:tcPr>
            <w:tcW w:w="851"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M</w:t>
            </w:r>
          </w:p>
        </w:tc>
        <w:tc>
          <w:tcPr>
            <w:tcW w:w="850"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M</w:t>
            </w:r>
          </w:p>
        </w:tc>
        <w:tc>
          <w:tcPr>
            <w:tcW w:w="6521" w:type="dxa"/>
          </w:tcPr>
          <w:p w:rsidR="00FF19C9" w:rsidRDefault="00FF19C9">
            <w:pPr>
              <w:spacing w:beforeLines="60" w:afterLines="60" w:line="240" w:lineRule="auto"/>
              <w:ind w:left="0"/>
              <w:rPr>
                <w:rFonts w:cs="Times New Roman"/>
                <w:sz w:val="16"/>
                <w:szCs w:val="16"/>
              </w:rPr>
            </w:pPr>
            <w:r w:rsidRPr="00595B45">
              <w:rPr>
                <w:sz w:val="16"/>
                <w:szCs w:val="16"/>
              </w:rPr>
              <w:t>The keyIdentifier shall be composed of the 160-bit SHA-1 hash of the value of the BIT STRING subjectPublicKey (excluding the tag, length, and number of unused bits).</w:t>
            </w:r>
          </w:p>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Not present in CA Cert</w:t>
            </w:r>
          </w:p>
        </w:tc>
      </w:tr>
      <w:tr w:rsidR="00FF19C9" w:rsidRPr="00595B45">
        <w:trPr>
          <w:cantSplit/>
        </w:trPr>
        <w:tc>
          <w:tcPr>
            <w:tcW w:w="3260" w:type="dxa"/>
          </w:tcPr>
          <w:p w:rsidR="00FF19C9" w:rsidRDefault="00FF19C9" w:rsidP="00B86DBE">
            <w:pPr>
              <w:tabs>
                <w:tab w:val="left" w:pos="709"/>
              </w:tabs>
              <w:spacing w:beforeLines="60" w:afterLines="60" w:line="240" w:lineRule="auto"/>
              <w:ind w:left="426" w:hanging="426"/>
              <w:rPr>
                <w:rFonts w:eastAsia="Times New Roman" w:cs="Times New Roman"/>
                <w:sz w:val="16"/>
                <w:szCs w:val="16"/>
              </w:rPr>
            </w:pPr>
            <w:r w:rsidRPr="00595B45">
              <w:rPr>
                <w:rFonts w:eastAsia="Times New Roman" w:cs="Times New Roman"/>
                <w:sz w:val="16"/>
                <w:szCs w:val="16"/>
              </w:rPr>
              <w:tab/>
              <w:t>authorityCertIssuer</w:t>
            </w:r>
          </w:p>
        </w:tc>
        <w:tc>
          <w:tcPr>
            <w:tcW w:w="900"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4.2.1.1</w:t>
            </w:r>
          </w:p>
        </w:tc>
        <w:tc>
          <w:tcPr>
            <w:tcW w:w="659"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851"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850"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6521"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Not present</w:t>
            </w:r>
          </w:p>
        </w:tc>
      </w:tr>
      <w:tr w:rsidR="00FF19C9" w:rsidRPr="00595B45">
        <w:trPr>
          <w:cantSplit/>
        </w:trPr>
        <w:tc>
          <w:tcPr>
            <w:tcW w:w="3260" w:type="dxa"/>
          </w:tcPr>
          <w:p w:rsidR="00FF19C9" w:rsidRDefault="00FF19C9" w:rsidP="00B86DBE">
            <w:pPr>
              <w:tabs>
                <w:tab w:val="left" w:pos="709"/>
              </w:tabs>
              <w:spacing w:beforeLines="60" w:afterLines="60" w:line="240" w:lineRule="auto"/>
              <w:ind w:left="426" w:hanging="426"/>
              <w:rPr>
                <w:rFonts w:eastAsia="Times New Roman" w:cs="Times New Roman"/>
                <w:sz w:val="16"/>
                <w:szCs w:val="16"/>
              </w:rPr>
            </w:pPr>
            <w:r w:rsidRPr="00595B45">
              <w:rPr>
                <w:rFonts w:eastAsia="Times New Roman" w:cs="Times New Roman"/>
                <w:sz w:val="16"/>
                <w:szCs w:val="16"/>
              </w:rPr>
              <w:tab/>
              <w:t>authorityCertSerialNumber</w:t>
            </w:r>
          </w:p>
        </w:tc>
        <w:tc>
          <w:tcPr>
            <w:tcW w:w="900"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4.2.1.1</w:t>
            </w:r>
          </w:p>
        </w:tc>
        <w:tc>
          <w:tcPr>
            <w:tcW w:w="659"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851"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850"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6521"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Not present</w:t>
            </w:r>
          </w:p>
        </w:tc>
      </w:tr>
      <w:tr w:rsidR="00FF19C9" w:rsidRPr="00595B45">
        <w:trPr>
          <w:cantSplit/>
        </w:trPr>
        <w:tc>
          <w:tcPr>
            <w:tcW w:w="3260" w:type="dxa"/>
          </w:tcPr>
          <w:p w:rsidR="00FF19C9" w:rsidRDefault="00FF19C9" w:rsidP="00B86DBE">
            <w:pPr>
              <w:tabs>
                <w:tab w:val="left" w:pos="709"/>
              </w:tabs>
              <w:spacing w:beforeLines="60" w:afterLines="60" w:line="240" w:lineRule="auto"/>
              <w:ind w:left="426" w:hanging="426"/>
              <w:rPr>
                <w:rFonts w:eastAsia="Times New Roman" w:cs="Times New Roman"/>
                <w:sz w:val="16"/>
                <w:szCs w:val="16"/>
              </w:rPr>
            </w:pPr>
            <w:r w:rsidRPr="00595B45">
              <w:rPr>
                <w:rFonts w:eastAsia="Times New Roman" w:cs="Times New Roman"/>
                <w:sz w:val="16"/>
                <w:szCs w:val="16"/>
              </w:rPr>
              <w:t>SubjectKeyIdentifier</w:t>
            </w:r>
          </w:p>
        </w:tc>
        <w:tc>
          <w:tcPr>
            <w:tcW w:w="900"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4.2.1.2</w:t>
            </w:r>
          </w:p>
        </w:tc>
        <w:tc>
          <w:tcPr>
            <w:tcW w:w="659"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M</w:t>
            </w:r>
          </w:p>
        </w:tc>
        <w:tc>
          <w:tcPr>
            <w:tcW w:w="851"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M</w:t>
            </w:r>
          </w:p>
        </w:tc>
        <w:tc>
          <w:tcPr>
            <w:tcW w:w="850" w:type="dxa"/>
          </w:tcPr>
          <w:p w:rsidR="00FF19C9" w:rsidRDefault="00FF19C9">
            <w:pPr>
              <w:spacing w:beforeLines="60" w:afterLines="60" w:line="240" w:lineRule="auto"/>
              <w:ind w:left="0"/>
              <w:jc w:val="center"/>
              <w:rPr>
                <w:rFonts w:eastAsia="Times New Roman" w:cs="Times New Roman"/>
                <w:sz w:val="16"/>
                <w:szCs w:val="16"/>
              </w:rPr>
            </w:pPr>
            <w:r>
              <w:rPr>
                <w:rFonts w:eastAsia="Times New Roman" w:cs="Times New Roman"/>
                <w:sz w:val="16"/>
                <w:szCs w:val="16"/>
              </w:rPr>
              <w:t>X</w:t>
            </w:r>
          </w:p>
        </w:tc>
        <w:tc>
          <w:tcPr>
            <w:tcW w:w="6521"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Not present in Device cert</w:t>
            </w:r>
          </w:p>
        </w:tc>
      </w:tr>
      <w:tr w:rsidR="00FF19C9" w:rsidRPr="00595B45">
        <w:trPr>
          <w:cantSplit/>
        </w:trPr>
        <w:tc>
          <w:tcPr>
            <w:tcW w:w="3260" w:type="dxa"/>
          </w:tcPr>
          <w:p w:rsidR="00FF19C9" w:rsidRDefault="00FF19C9" w:rsidP="00B86DBE">
            <w:pPr>
              <w:tabs>
                <w:tab w:val="left" w:pos="709"/>
              </w:tabs>
              <w:spacing w:beforeLines="60" w:afterLines="60" w:line="240" w:lineRule="auto"/>
              <w:ind w:left="426" w:hanging="426"/>
              <w:rPr>
                <w:rFonts w:eastAsia="Times New Roman" w:cs="Times New Roman"/>
                <w:sz w:val="16"/>
                <w:szCs w:val="16"/>
              </w:rPr>
            </w:pPr>
            <w:r w:rsidRPr="00595B45">
              <w:rPr>
                <w:rFonts w:eastAsia="Times New Roman" w:cs="Times New Roman"/>
                <w:sz w:val="16"/>
                <w:szCs w:val="16"/>
              </w:rPr>
              <w:tab/>
              <w:t>keyIdentifier</w:t>
            </w:r>
          </w:p>
        </w:tc>
        <w:tc>
          <w:tcPr>
            <w:tcW w:w="900"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4.2.1.2</w:t>
            </w:r>
          </w:p>
        </w:tc>
        <w:tc>
          <w:tcPr>
            <w:tcW w:w="659"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M</w:t>
            </w:r>
          </w:p>
        </w:tc>
        <w:tc>
          <w:tcPr>
            <w:tcW w:w="851"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M</w:t>
            </w:r>
          </w:p>
        </w:tc>
        <w:tc>
          <w:tcPr>
            <w:tcW w:w="850"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M</w:t>
            </w:r>
          </w:p>
        </w:tc>
        <w:tc>
          <w:tcPr>
            <w:tcW w:w="6521" w:type="dxa"/>
          </w:tcPr>
          <w:p w:rsidR="00FF19C9" w:rsidRDefault="00FF19C9">
            <w:pPr>
              <w:spacing w:beforeLines="60" w:afterLines="60" w:line="240" w:lineRule="auto"/>
              <w:ind w:left="0"/>
              <w:rPr>
                <w:rFonts w:eastAsia="Times New Roman" w:cs="Times New Roman"/>
                <w:sz w:val="16"/>
                <w:szCs w:val="16"/>
              </w:rPr>
            </w:pPr>
          </w:p>
        </w:tc>
      </w:tr>
      <w:tr w:rsidR="00FF19C9" w:rsidRPr="00595B45">
        <w:trPr>
          <w:cantSplit/>
        </w:trPr>
        <w:tc>
          <w:tcPr>
            <w:tcW w:w="3260" w:type="dxa"/>
          </w:tcPr>
          <w:p w:rsidR="00FF19C9" w:rsidRDefault="00FF19C9" w:rsidP="00B86DBE">
            <w:pPr>
              <w:tabs>
                <w:tab w:val="left" w:pos="709"/>
              </w:tabs>
              <w:spacing w:beforeLines="60" w:afterLines="60" w:line="240" w:lineRule="auto"/>
              <w:ind w:left="426" w:hanging="426"/>
              <w:rPr>
                <w:rFonts w:eastAsia="Times New Roman" w:cs="Times New Roman"/>
                <w:sz w:val="16"/>
                <w:szCs w:val="16"/>
              </w:rPr>
            </w:pPr>
            <w:r w:rsidRPr="00595B45">
              <w:rPr>
                <w:rFonts w:eastAsia="Times New Roman" w:cs="Times New Roman"/>
                <w:sz w:val="16"/>
                <w:szCs w:val="16"/>
              </w:rPr>
              <w:t>KeyUsage</w:t>
            </w:r>
          </w:p>
        </w:tc>
        <w:tc>
          <w:tcPr>
            <w:tcW w:w="900"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4.2.1.3</w:t>
            </w:r>
          </w:p>
        </w:tc>
        <w:tc>
          <w:tcPr>
            <w:tcW w:w="659"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M</w:t>
            </w:r>
          </w:p>
        </w:tc>
        <w:tc>
          <w:tcPr>
            <w:tcW w:w="851"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M</w:t>
            </w:r>
          </w:p>
        </w:tc>
        <w:tc>
          <w:tcPr>
            <w:tcW w:w="850"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M</w:t>
            </w:r>
          </w:p>
        </w:tc>
        <w:tc>
          <w:tcPr>
            <w:tcW w:w="6521"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Marked critical</w:t>
            </w:r>
          </w:p>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See Table below</w:t>
            </w:r>
          </w:p>
        </w:tc>
      </w:tr>
      <w:tr w:rsidR="00FF19C9" w:rsidRPr="00595B45">
        <w:trPr>
          <w:cantSplit/>
        </w:trPr>
        <w:tc>
          <w:tcPr>
            <w:tcW w:w="3260" w:type="dxa"/>
          </w:tcPr>
          <w:p w:rsidR="00FF19C9" w:rsidRDefault="00FF19C9" w:rsidP="00B86DBE">
            <w:pPr>
              <w:tabs>
                <w:tab w:val="left" w:pos="709"/>
              </w:tabs>
              <w:spacing w:beforeLines="60" w:afterLines="60" w:line="240" w:lineRule="auto"/>
              <w:ind w:left="426" w:hanging="426"/>
              <w:rPr>
                <w:rFonts w:eastAsia="Times New Roman" w:cs="Times New Roman"/>
                <w:sz w:val="16"/>
                <w:szCs w:val="16"/>
              </w:rPr>
            </w:pPr>
            <w:r w:rsidRPr="00595B45">
              <w:rPr>
                <w:rFonts w:eastAsia="Times New Roman" w:cs="Times New Roman"/>
                <w:sz w:val="16"/>
                <w:szCs w:val="16"/>
              </w:rPr>
              <w:t>CertificatePolicies</w:t>
            </w:r>
          </w:p>
        </w:tc>
        <w:tc>
          <w:tcPr>
            <w:tcW w:w="900"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4.2.1.4</w:t>
            </w:r>
          </w:p>
        </w:tc>
        <w:tc>
          <w:tcPr>
            <w:tcW w:w="659"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851"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850"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6521"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Not present</w:t>
            </w:r>
          </w:p>
        </w:tc>
      </w:tr>
      <w:tr w:rsidR="00FF19C9" w:rsidRPr="00595B45">
        <w:trPr>
          <w:cantSplit/>
        </w:trPr>
        <w:tc>
          <w:tcPr>
            <w:tcW w:w="3260" w:type="dxa"/>
          </w:tcPr>
          <w:p w:rsidR="00FF19C9" w:rsidRDefault="00FF19C9" w:rsidP="00B86DBE">
            <w:pPr>
              <w:tabs>
                <w:tab w:val="left" w:pos="709"/>
              </w:tabs>
              <w:spacing w:beforeLines="60" w:afterLines="60" w:line="240" w:lineRule="auto"/>
              <w:ind w:left="426" w:hanging="426"/>
              <w:rPr>
                <w:rFonts w:eastAsia="Times New Roman" w:cs="Times New Roman"/>
                <w:sz w:val="16"/>
                <w:szCs w:val="16"/>
              </w:rPr>
            </w:pPr>
            <w:r w:rsidRPr="00595B45">
              <w:rPr>
                <w:rFonts w:eastAsia="Times New Roman" w:cs="Times New Roman"/>
                <w:sz w:val="16"/>
                <w:szCs w:val="16"/>
              </w:rPr>
              <w:t>PolicyMappings</w:t>
            </w:r>
          </w:p>
        </w:tc>
        <w:tc>
          <w:tcPr>
            <w:tcW w:w="900"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4.2.1.5</w:t>
            </w:r>
          </w:p>
        </w:tc>
        <w:tc>
          <w:tcPr>
            <w:tcW w:w="659"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851"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850"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6521"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Not present</w:t>
            </w:r>
          </w:p>
        </w:tc>
      </w:tr>
      <w:tr w:rsidR="00FF19C9" w:rsidRPr="00595B45">
        <w:trPr>
          <w:cantSplit/>
        </w:trPr>
        <w:tc>
          <w:tcPr>
            <w:tcW w:w="3260" w:type="dxa"/>
          </w:tcPr>
          <w:p w:rsidR="00FF19C9" w:rsidRDefault="00FF19C9" w:rsidP="00B86DBE">
            <w:pPr>
              <w:tabs>
                <w:tab w:val="left" w:pos="709"/>
              </w:tabs>
              <w:spacing w:beforeLines="60" w:afterLines="60" w:line="240" w:lineRule="auto"/>
              <w:ind w:left="426" w:hanging="426"/>
              <w:rPr>
                <w:rFonts w:eastAsia="Times New Roman" w:cs="Times New Roman"/>
                <w:sz w:val="16"/>
                <w:szCs w:val="16"/>
              </w:rPr>
            </w:pPr>
            <w:r w:rsidRPr="00595B45">
              <w:rPr>
                <w:rFonts w:eastAsia="Times New Roman" w:cs="Times New Roman"/>
                <w:sz w:val="16"/>
                <w:szCs w:val="16"/>
              </w:rPr>
              <w:t>SubjectAlternativeName</w:t>
            </w:r>
          </w:p>
        </w:tc>
        <w:tc>
          <w:tcPr>
            <w:tcW w:w="900"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4.2.1.6</w:t>
            </w:r>
          </w:p>
        </w:tc>
        <w:tc>
          <w:tcPr>
            <w:tcW w:w="659"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851"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850"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6521"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Not present</w:t>
            </w:r>
          </w:p>
        </w:tc>
      </w:tr>
      <w:tr w:rsidR="00FF19C9" w:rsidRPr="00595B45">
        <w:trPr>
          <w:cantSplit/>
        </w:trPr>
        <w:tc>
          <w:tcPr>
            <w:tcW w:w="3260" w:type="dxa"/>
          </w:tcPr>
          <w:p w:rsidR="00FF19C9" w:rsidRDefault="00FF19C9" w:rsidP="00B86DBE">
            <w:pPr>
              <w:tabs>
                <w:tab w:val="left" w:pos="709"/>
              </w:tabs>
              <w:spacing w:beforeLines="60" w:afterLines="60" w:line="240" w:lineRule="auto"/>
              <w:ind w:left="426" w:hanging="426"/>
              <w:rPr>
                <w:rFonts w:eastAsia="Times New Roman" w:cs="Times New Roman"/>
                <w:sz w:val="16"/>
                <w:szCs w:val="16"/>
              </w:rPr>
            </w:pPr>
            <w:r w:rsidRPr="00595B45">
              <w:rPr>
                <w:rFonts w:eastAsia="Times New Roman" w:cs="Times New Roman"/>
                <w:sz w:val="16"/>
                <w:szCs w:val="16"/>
              </w:rPr>
              <w:t>IssuerAlternativeName</w:t>
            </w:r>
          </w:p>
        </w:tc>
        <w:tc>
          <w:tcPr>
            <w:tcW w:w="900"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4.2.1.7</w:t>
            </w:r>
          </w:p>
        </w:tc>
        <w:tc>
          <w:tcPr>
            <w:tcW w:w="659"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851"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850"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6521"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Not present</w:t>
            </w:r>
          </w:p>
        </w:tc>
      </w:tr>
      <w:tr w:rsidR="00FF19C9" w:rsidRPr="00595B45">
        <w:trPr>
          <w:cantSplit/>
        </w:trPr>
        <w:tc>
          <w:tcPr>
            <w:tcW w:w="3260" w:type="dxa"/>
          </w:tcPr>
          <w:p w:rsidR="00FF19C9" w:rsidRDefault="00FF19C9" w:rsidP="00B86DBE">
            <w:pPr>
              <w:tabs>
                <w:tab w:val="left" w:pos="709"/>
              </w:tabs>
              <w:spacing w:beforeLines="60" w:afterLines="60" w:line="240" w:lineRule="auto"/>
              <w:ind w:left="426" w:hanging="426"/>
              <w:rPr>
                <w:rFonts w:eastAsia="Times New Roman" w:cs="Times New Roman"/>
                <w:sz w:val="16"/>
                <w:szCs w:val="16"/>
              </w:rPr>
            </w:pPr>
            <w:r w:rsidRPr="00595B45">
              <w:rPr>
                <w:rFonts w:eastAsia="Times New Roman" w:cs="Times New Roman"/>
                <w:sz w:val="16"/>
                <w:szCs w:val="16"/>
              </w:rPr>
              <w:t>SubjectDirectoryAttributes</w:t>
            </w:r>
          </w:p>
        </w:tc>
        <w:tc>
          <w:tcPr>
            <w:tcW w:w="900"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4.2.1.8</w:t>
            </w:r>
          </w:p>
        </w:tc>
        <w:tc>
          <w:tcPr>
            <w:tcW w:w="659"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851"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850"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6521"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Not present</w:t>
            </w:r>
          </w:p>
        </w:tc>
      </w:tr>
      <w:tr w:rsidR="00FF19C9" w:rsidRPr="00595B45">
        <w:trPr>
          <w:cantSplit/>
        </w:trPr>
        <w:tc>
          <w:tcPr>
            <w:tcW w:w="3260" w:type="dxa"/>
          </w:tcPr>
          <w:p w:rsidR="00FF19C9" w:rsidRDefault="00FF19C9" w:rsidP="00B86DBE">
            <w:pPr>
              <w:tabs>
                <w:tab w:val="left" w:pos="709"/>
              </w:tabs>
              <w:spacing w:beforeLines="60" w:afterLines="60" w:line="240" w:lineRule="auto"/>
              <w:ind w:left="426" w:hanging="426"/>
              <w:rPr>
                <w:rFonts w:eastAsia="Times New Roman" w:cs="Times New Roman"/>
                <w:sz w:val="16"/>
                <w:szCs w:val="16"/>
              </w:rPr>
            </w:pPr>
            <w:r w:rsidRPr="00595B45">
              <w:rPr>
                <w:rFonts w:eastAsia="Times New Roman" w:cs="Times New Roman"/>
                <w:sz w:val="16"/>
                <w:szCs w:val="16"/>
              </w:rPr>
              <w:t>BasicConstraints</w:t>
            </w:r>
          </w:p>
        </w:tc>
        <w:tc>
          <w:tcPr>
            <w:tcW w:w="900"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4.2.1.9</w:t>
            </w:r>
          </w:p>
        </w:tc>
        <w:tc>
          <w:tcPr>
            <w:tcW w:w="659" w:type="dxa"/>
          </w:tcPr>
          <w:p w:rsidR="00FF19C9" w:rsidRDefault="00FF19C9">
            <w:pPr>
              <w:spacing w:beforeLines="60" w:afterLines="60" w:line="240" w:lineRule="auto"/>
              <w:ind w:left="0"/>
              <w:jc w:val="center"/>
              <w:rPr>
                <w:rFonts w:eastAsia="Times New Roman" w:cs="Times New Roman"/>
                <w:sz w:val="16"/>
                <w:szCs w:val="16"/>
              </w:rPr>
            </w:pPr>
            <w:r>
              <w:rPr>
                <w:rFonts w:eastAsia="Times New Roman" w:cs="Times New Roman"/>
                <w:sz w:val="16"/>
                <w:szCs w:val="16"/>
              </w:rPr>
              <w:t>M</w:t>
            </w:r>
          </w:p>
        </w:tc>
        <w:tc>
          <w:tcPr>
            <w:tcW w:w="851" w:type="dxa"/>
          </w:tcPr>
          <w:p w:rsidR="00FF19C9" w:rsidRDefault="00FF19C9">
            <w:pPr>
              <w:spacing w:beforeLines="60" w:afterLines="60" w:line="240" w:lineRule="auto"/>
              <w:ind w:left="0"/>
              <w:jc w:val="center"/>
              <w:rPr>
                <w:rFonts w:eastAsia="Times New Roman" w:cs="Times New Roman"/>
                <w:sz w:val="16"/>
                <w:szCs w:val="16"/>
              </w:rPr>
            </w:pPr>
            <w:r>
              <w:rPr>
                <w:rFonts w:eastAsia="Times New Roman" w:cs="Times New Roman"/>
                <w:sz w:val="16"/>
                <w:szCs w:val="16"/>
              </w:rPr>
              <w:t>M</w:t>
            </w:r>
          </w:p>
        </w:tc>
        <w:tc>
          <w:tcPr>
            <w:tcW w:w="850"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6521" w:type="dxa"/>
          </w:tcPr>
          <w:p w:rsidR="00FF19C9" w:rsidRPr="00595B45" w:rsidRDefault="00FF19C9" w:rsidP="001C1F60">
            <w:pPr>
              <w:ind w:left="34"/>
              <w:rPr>
                <w:sz w:val="16"/>
                <w:szCs w:val="16"/>
              </w:rPr>
            </w:pPr>
            <w:r w:rsidRPr="00595B45">
              <w:rPr>
                <w:sz w:val="16"/>
                <w:szCs w:val="16"/>
              </w:rPr>
              <w:t>The BasicContraints extension shall be marked critical.</w:t>
            </w:r>
          </w:p>
          <w:p w:rsidR="00FF19C9" w:rsidRPr="00595B45" w:rsidRDefault="00FF19C9" w:rsidP="001C1F60">
            <w:pPr>
              <w:ind w:left="34"/>
              <w:rPr>
                <w:sz w:val="16"/>
                <w:szCs w:val="16"/>
              </w:rPr>
            </w:pPr>
            <w:r w:rsidRPr="00595B45">
              <w:rPr>
                <w:sz w:val="16"/>
                <w:szCs w:val="16"/>
              </w:rPr>
              <w:t>The cA boolean field in this extension shall indicate that the public key in this certificate may be used to verify certificate signatures.</w:t>
            </w:r>
          </w:p>
          <w:p w:rsidR="00FF19C9" w:rsidRDefault="00FF19C9" w:rsidP="007B4D6A">
            <w:pPr>
              <w:ind w:left="34"/>
              <w:rPr>
                <w:sz w:val="16"/>
                <w:szCs w:val="16"/>
              </w:rPr>
            </w:pPr>
            <w:r w:rsidRPr="00595B45">
              <w:rPr>
                <w:sz w:val="16"/>
                <w:szCs w:val="16"/>
              </w:rPr>
              <w:t xml:space="preserve">The pathLenConstraint field shall be </w:t>
            </w:r>
            <w:r>
              <w:rPr>
                <w:sz w:val="16"/>
                <w:szCs w:val="16"/>
              </w:rPr>
              <w:t>set as follows:</w:t>
            </w:r>
          </w:p>
          <w:p w:rsidR="00FF19C9" w:rsidRDefault="00FF19C9" w:rsidP="00B86DBE">
            <w:pPr>
              <w:spacing w:beforeLines="60" w:afterLines="60" w:line="240" w:lineRule="auto"/>
              <w:ind w:left="1415" w:hanging="1415"/>
              <w:rPr>
                <w:rFonts w:cs="Times New Roman"/>
                <w:sz w:val="16"/>
                <w:szCs w:val="16"/>
              </w:rPr>
            </w:pPr>
            <w:r w:rsidRPr="00595B45">
              <w:rPr>
                <w:sz w:val="16"/>
                <w:szCs w:val="16"/>
              </w:rPr>
              <w:t xml:space="preserve">CA Cert: </w:t>
            </w:r>
            <w:r w:rsidRPr="00595B45">
              <w:rPr>
                <w:sz w:val="16"/>
                <w:szCs w:val="16"/>
              </w:rPr>
              <w:tab/>
              <w:t>“</w:t>
            </w:r>
            <w:r>
              <w:rPr>
                <w:sz w:val="16"/>
                <w:szCs w:val="16"/>
              </w:rPr>
              <w:t>1</w:t>
            </w:r>
            <w:r w:rsidRPr="00595B45">
              <w:rPr>
                <w:sz w:val="16"/>
                <w:szCs w:val="16"/>
              </w:rPr>
              <w:t>”</w:t>
            </w:r>
          </w:p>
          <w:p w:rsidR="00FF19C9" w:rsidRDefault="00FF19C9">
            <w:pPr>
              <w:spacing w:beforeLines="60" w:afterLines="60" w:line="240" w:lineRule="auto"/>
              <w:ind w:left="1415" w:hanging="1415"/>
              <w:rPr>
                <w:rFonts w:cs="Times New Roman"/>
                <w:sz w:val="16"/>
                <w:szCs w:val="16"/>
              </w:rPr>
            </w:pPr>
            <w:r w:rsidRPr="00595B45">
              <w:rPr>
                <w:sz w:val="16"/>
                <w:szCs w:val="16"/>
              </w:rPr>
              <w:t xml:space="preserve">Sub-CA Cert: </w:t>
            </w:r>
            <w:r w:rsidRPr="00595B45">
              <w:rPr>
                <w:sz w:val="16"/>
                <w:szCs w:val="16"/>
              </w:rPr>
              <w:tab/>
              <w:t>“</w:t>
            </w:r>
            <w:r>
              <w:rPr>
                <w:sz w:val="16"/>
                <w:szCs w:val="16"/>
              </w:rPr>
              <w:t>0</w:t>
            </w:r>
            <w:r w:rsidRPr="00595B45">
              <w:rPr>
                <w:sz w:val="16"/>
                <w:szCs w:val="16"/>
              </w:rPr>
              <w:t>”</w:t>
            </w:r>
          </w:p>
          <w:p w:rsidR="00FF19C9" w:rsidRDefault="00FF19C9">
            <w:pPr>
              <w:spacing w:beforeLines="60" w:afterLines="60" w:line="240" w:lineRule="auto"/>
              <w:ind w:left="1415" w:hanging="1415"/>
              <w:rPr>
                <w:sz w:val="16"/>
                <w:szCs w:val="16"/>
              </w:rPr>
            </w:pPr>
            <w:r w:rsidRPr="00595B45">
              <w:rPr>
                <w:sz w:val="16"/>
                <w:szCs w:val="16"/>
              </w:rPr>
              <w:t xml:space="preserve">Device Cert: </w:t>
            </w:r>
            <w:r w:rsidRPr="00595B45">
              <w:rPr>
                <w:sz w:val="16"/>
                <w:szCs w:val="16"/>
              </w:rPr>
              <w:tab/>
            </w:r>
            <w:r>
              <w:rPr>
                <w:sz w:val="16"/>
                <w:szCs w:val="16"/>
              </w:rPr>
              <w:t>Not present</w:t>
            </w:r>
          </w:p>
        </w:tc>
      </w:tr>
      <w:tr w:rsidR="00FF19C9" w:rsidRPr="00595B45">
        <w:trPr>
          <w:cantSplit/>
        </w:trPr>
        <w:tc>
          <w:tcPr>
            <w:tcW w:w="3260" w:type="dxa"/>
          </w:tcPr>
          <w:p w:rsidR="00FF19C9" w:rsidRDefault="00FF19C9" w:rsidP="00B86DBE">
            <w:pPr>
              <w:tabs>
                <w:tab w:val="left" w:pos="709"/>
              </w:tabs>
              <w:spacing w:beforeLines="60" w:afterLines="60" w:line="240" w:lineRule="auto"/>
              <w:ind w:left="426" w:hanging="426"/>
              <w:rPr>
                <w:rFonts w:eastAsia="Times New Roman" w:cs="Times New Roman"/>
                <w:sz w:val="16"/>
                <w:szCs w:val="16"/>
              </w:rPr>
            </w:pPr>
            <w:r w:rsidRPr="00595B45">
              <w:rPr>
                <w:rFonts w:eastAsia="Times New Roman" w:cs="Times New Roman"/>
                <w:sz w:val="16"/>
                <w:szCs w:val="16"/>
              </w:rPr>
              <w:t>NameConstraints</w:t>
            </w:r>
          </w:p>
        </w:tc>
        <w:tc>
          <w:tcPr>
            <w:tcW w:w="900"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4.2.1.10</w:t>
            </w:r>
          </w:p>
        </w:tc>
        <w:tc>
          <w:tcPr>
            <w:tcW w:w="659"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851"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850"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6521"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Not present</w:t>
            </w:r>
          </w:p>
        </w:tc>
      </w:tr>
      <w:tr w:rsidR="00FF19C9" w:rsidRPr="00595B45">
        <w:trPr>
          <w:cantSplit/>
        </w:trPr>
        <w:tc>
          <w:tcPr>
            <w:tcW w:w="3260" w:type="dxa"/>
          </w:tcPr>
          <w:p w:rsidR="00FF19C9" w:rsidRDefault="00FF19C9" w:rsidP="00B86DBE">
            <w:pPr>
              <w:tabs>
                <w:tab w:val="left" w:pos="709"/>
              </w:tabs>
              <w:spacing w:beforeLines="60" w:afterLines="60" w:line="240" w:lineRule="auto"/>
              <w:ind w:left="426" w:hanging="426"/>
              <w:rPr>
                <w:rFonts w:eastAsia="Times New Roman" w:cs="Times New Roman"/>
                <w:sz w:val="16"/>
                <w:szCs w:val="16"/>
              </w:rPr>
            </w:pPr>
            <w:r w:rsidRPr="00595B45">
              <w:rPr>
                <w:rFonts w:eastAsia="Times New Roman" w:cs="Times New Roman"/>
                <w:sz w:val="16"/>
                <w:szCs w:val="16"/>
              </w:rPr>
              <w:t>PolicyConstraints</w:t>
            </w:r>
          </w:p>
        </w:tc>
        <w:tc>
          <w:tcPr>
            <w:tcW w:w="900"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4.2.1.11</w:t>
            </w:r>
          </w:p>
        </w:tc>
        <w:tc>
          <w:tcPr>
            <w:tcW w:w="659"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851"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850"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6521"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Not present</w:t>
            </w:r>
          </w:p>
        </w:tc>
      </w:tr>
      <w:tr w:rsidR="00FF19C9" w:rsidRPr="00595B45">
        <w:trPr>
          <w:cantSplit/>
        </w:trPr>
        <w:tc>
          <w:tcPr>
            <w:tcW w:w="3260" w:type="dxa"/>
          </w:tcPr>
          <w:p w:rsidR="00FF19C9" w:rsidRDefault="00FF19C9" w:rsidP="00B86DBE">
            <w:pPr>
              <w:tabs>
                <w:tab w:val="left" w:pos="709"/>
              </w:tabs>
              <w:spacing w:beforeLines="60" w:afterLines="60" w:line="240" w:lineRule="auto"/>
              <w:ind w:left="426" w:hanging="426"/>
              <w:rPr>
                <w:rFonts w:eastAsia="Times New Roman" w:cs="Times New Roman"/>
                <w:sz w:val="16"/>
                <w:szCs w:val="16"/>
              </w:rPr>
            </w:pPr>
            <w:r w:rsidRPr="00595B45">
              <w:rPr>
                <w:rFonts w:eastAsia="Times New Roman" w:cs="Times New Roman"/>
                <w:sz w:val="16"/>
                <w:szCs w:val="16"/>
              </w:rPr>
              <w:t>ExtendedKeyUsage</w:t>
            </w:r>
          </w:p>
        </w:tc>
        <w:tc>
          <w:tcPr>
            <w:tcW w:w="900"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4.2.1.12</w:t>
            </w:r>
          </w:p>
        </w:tc>
        <w:tc>
          <w:tcPr>
            <w:tcW w:w="659"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851"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850"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6521"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Not present</w:t>
            </w:r>
          </w:p>
        </w:tc>
      </w:tr>
      <w:tr w:rsidR="00FF19C9" w:rsidRPr="00595B45">
        <w:trPr>
          <w:cantSplit/>
        </w:trPr>
        <w:tc>
          <w:tcPr>
            <w:tcW w:w="3260" w:type="dxa"/>
          </w:tcPr>
          <w:p w:rsidR="00FF19C9" w:rsidRDefault="00FF19C9" w:rsidP="00B86DBE">
            <w:pPr>
              <w:tabs>
                <w:tab w:val="left" w:pos="709"/>
              </w:tabs>
              <w:spacing w:beforeLines="60" w:afterLines="60" w:line="240" w:lineRule="auto"/>
              <w:ind w:left="426" w:hanging="426"/>
              <w:rPr>
                <w:rFonts w:eastAsia="Times New Roman" w:cs="Times New Roman"/>
                <w:sz w:val="16"/>
                <w:szCs w:val="16"/>
              </w:rPr>
            </w:pPr>
            <w:r w:rsidRPr="00595B45">
              <w:rPr>
                <w:rFonts w:eastAsia="Times New Roman" w:cs="Times New Roman"/>
                <w:sz w:val="16"/>
                <w:szCs w:val="16"/>
              </w:rPr>
              <w:t>CRLDistributionPoints</w:t>
            </w:r>
          </w:p>
        </w:tc>
        <w:tc>
          <w:tcPr>
            <w:tcW w:w="900"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4.2.1.13</w:t>
            </w:r>
          </w:p>
        </w:tc>
        <w:tc>
          <w:tcPr>
            <w:tcW w:w="659"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851"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850"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6521"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Not present</w:t>
            </w:r>
          </w:p>
        </w:tc>
      </w:tr>
      <w:tr w:rsidR="00FF19C9" w:rsidRPr="00595B45">
        <w:trPr>
          <w:cantSplit/>
        </w:trPr>
        <w:tc>
          <w:tcPr>
            <w:tcW w:w="3260" w:type="dxa"/>
          </w:tcPr>
          <w:p w:rsidR="00FF19C9" w:rsidRDefault="00FF19C9" w:rsidP="00B86DBE">
            <w:pPr>
              <w:tabs>
                <w:tab w:val="left" w:pos="709"/>
              </w:tabs>
              <w:spacing w:beforeLines="60" w:afterLines="60" w:line="240" w:lineRule="auto"/>
              <w:ind w:left="426" w:hanging="426"/>
              <w:rPr>
                <w:rFonts w:eastAsia="Times New Roman" w:cs="Times New Roman"/>
                <w:sz w:val="16"/>
                <w:szCs w:val="16"/>
              </w:rPr>
            </w:pPr>
            <w:r w:rsidRPr="00595B45">
              <w:rPr>
                <w:rFonts w:eastAsia="Times New Roman" w:cs="Times New Roman"/>
                <w:sz w:val="16"/>
                <w:szCs w:val="16"/>
              </w:rPr>
              <w:t>InhibitAnyPolicy</w:t>
            </w:r>
          </w:p>
        </w:tc>
        <w:tc>
          <w:tcPr>
            <w:tcW w:w="900"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4.2.1.14</w:t>
            </w:r>
          </w:p>
        </w:tc>
        <w:tc>
          <w:tcPr>
            <w:tcW w:w="659"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851"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850"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6521"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Not present</w:t>
            </w:r>
          </w:p>
        </w:tc>
      </w:tr>
      <w:tr w:rsidR="00FF19C9" w:rsidRPr="00595B45">
        <w:trPr>
          <w:cantSplit/>
        </w:trPr>
        <w:tc>
          <w:tcPr>
            <w:tcW w:w="3260" w:type="dxa"/>
          </w:tcPr>
          <w:p w:rsidR="00FF19C9" w:rsidRDefault="00FF19C9" w:rsidP="00B86DBE">
            <w:pPr>
              <w:tabs>
                <w:tab w:val="left" w:pos="709"/>
              </w:tabs>
              <w:spacing w:beforeLines="60" w:afterLines="60" w:line="240" w:lineRule="auto"/>
              <w:ind w:left="426" w:hanging="426"/>
              <w:rPr>
                <w:rFonts w:eastAsia="Times New Roman" w:cs="Times New Roman"/>
                <w:sz w:val="16"/>
                <w:szCs w:val="16"/>
              </w:rPr>
            </w:pPr>
            <w:r w:rsidRPr="00595B45">
              <w:rPr>
                <w:rFonts w:eastAsia="Times New Roman" w:cs="Times New Roman"/>
                <w:sz w:val="16"/>
                <w:szCs w:val="16"/>
              </w:rPr>
              <w:t>FreshestCRL</w:t>
            </w:r>
          </w:p>
        </w:tc>
        <w:tc>
          <w:tcPr>
            <w:tcW w:w="900"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4.2.1.15</w:t>
            </w:r>
          </w:p>
        </w:tc>
        <w:tc>
          <w:tcPr>
            <w:tcW w:w="659"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851"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850"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6521"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Not present</w:t>
            </w:r>
          </w:p>
        </w:tc>
      </w:tr>
      <w:tr w:rsidR="00FF19C9" w:rsidRPr="00595B45">
        <w:trPr>
          <w:cantSplit/>
        </w:trPr>
        <w:tc>
          <w:tcPr>
            <w:tcW w:w="3260" w:type="dxa"/>
          </w:tcPr>
          <w:p w:rsidR="00FF19C9" w:rsidRDefault="00FF19C9" w:rsidP="00B86DBE">
            <w:pPr>
              <w:tabs>
                <w:tab w:val="left" w:pos="709"/>
              </w:tabs>
              <w:spacing w:beforeLines="60" w:afterLines="60" w:line="240" w:lineRule="auto"/>
              <w:ind w:left="426" w:hanging="426"/>
              <w:rPr>
                <w:rFonts w:eastAsia="Times New Roman" w:cs="Times New Roman"/>
                <w:sz w:val="16"/>
                <w:szCs w:val="16"/>
              </w:rPr>
            </w:pPr>
            <w:r w:rsidRPr="00595B45">
              <w:rPr>
                <w:rFonts w:eastAsia="Times New Roman" w:cs="Times New Roman"/>
                <w:sz w:val="16"/>
                <w:szCs w:val="16"/>
              </w:rPr>
              <w:t>PrivateInternetExtensions</w:t>
            </w:r>
          </w:p>
        </w:tc>
        <w:tc>
          <w:tcPr>
            <w:tcW w:w="900"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4.2.2</w:t>
            </w:r>
          </w:p>
        </w:tc>
        <w:tc>
          <w:tcPr>
            <w:tcW w:w="659"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851"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850"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6521"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Not present</w:t>
            </w:r>
          </w:p>
        </w:tc>
      </w:tr>
      <w:tr w:rsidR="00FF19C9" w:rsidRPr="00595B45">
        <w:trPr>
          <w:cantSplit/>
        </w:trPr>
        <w:tc>
          <w:tcPr>
            <w:tcW w:w="3260" w:type="dxa"/>
          </w:tcPr>
          <w:p w:rsidR="00FF19C9" w:rsidRDefault="00FF19C9" w:rsidP="00B86DBE">
            <w:pPr>
              <w:tabs>
                <w:tab w:val="left" w:pos="709"/>
              </w:tabs>
              <w:spacing w:beforeLines="60" w:afterLines="60" w:line="240" w:lineRule="auto"/>
              <w:ind w:left="426" w:hanging="426"/>
              <w:rPr>
                <w:rFonts w:eastAsia="Times New Roman" w:cs="Times New Roman"/>
                <w:sz w:val="16"/>
                <w:szCs w:val="16"/>
              </w:rPr>
            </w:pPr>
            <w:r w:rsidRPr="00595B45">
              <w:rPr>
                <w:rFonts w:eastAsia="Times New Roman" w:cs="Times New Roman"/>
                <w:sz w:val="16"/>
                <w:szCs w:val="16"/>
              </w:rPr>
              <w:tab/>
              <w:t>AuthorityInformationAccess</w:t>
            </w:r>
          </w:p>
        </w:tc>
        <w:tc>
          <w:tcPr>
            <w:tcW w:w="900"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4.2.2.1</w:t>
            </w:r>
          </w:p>
        </w:tc>
        <w:tc>
          <w:tcPr>
            <w:tcW w:w="659"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851"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850"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6521"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Not present</w:t>
            </w:r>
          </w:p>
        </w:tc>
      </w:tr>
      <w:tr w:rsidR="00FF19C9" w:rsidRPr="00595B45">
        <w:trPr>
          <w:cantSplit/>
        </w:trPr>
        <w:tc>
          <w:tcPr>
            <w:tcW w:w="3260" w:type="dxa"/>
          </w:tcPr>
          <w:p w:rsidR="00FF19C9" w:rsidRDefault="00FF19C9" w:rsidP="00B86DBE">
            <w:pPr>
              <w:tabs>
                <w:tab w:val="left" w:pos="709"/>
              </w:tabs>
              <w:spacing w:beforeLines="60" w:afterLines="60" w:line="240" w:lineRule="auto"/>
              <w:ind w:left="426" w:hanging="426"/>
              <w:rPr>
                <w:rFonts w:eastAsia="Times New Roman" w:cs="Times New Roman"/>
                <w:sz w:val="16"/>
                <w:szCs w:val="16"/>
              </w:rPr>
            </w:pPr>
            <w:r w:rsidRPr="00595B45">
              <w:rPr>
                <w:rFonts w:eastAsia="Times New Roman" w:cs="Times New Roman"/>
                <w:sz w:val="16"/>
                <w:szCs w:val="16"/>
              </w:rPr>
              <w:tab/>
              <w:t>SubjectInformationAccess</w:t>
            </w:r>
          </w:p>
        </w:tc>
        <w:tc>
          <w:tcPr>
            <w:tcW w:w="900"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4.2.2.2</w:t>
            </w:r>
          </w:p>
        </w:tc>
        <w:tc>
          <w:tcPr>
            <w:tcW w:w="659"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851"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850" w:type="dxa"/>
          </w:tcPr>
          <w:p w:rsidR="00FF19C9" w:rsidRDefault="00FF19C9">
            <w:pPr>
              <w:spacing w:beforeLines="60" w:afterLines="60" w:line="240" w:lineRule="auto"/>
              <w:ind w:left="0"/>
              <w:jc w:val="center"/>
              <w:rPr>
                <w:rFonts w:eastAsia="Times New Roman" w:cs="Times New Roman"/>
                <w:sz w:val="16"/>
                <w:szCs w:val="16"/>
              </w:rPr>
            </w:pPr>
            <w:r w:rsidRPr="00595B45">
              <w:rPr>
                <w:rFonts w:eastAsia="Times New Roman" w:cs="Times New Roman"/>
                <w:sz w:val="16"/>
                <w:szCs w:val="16"/>
              </w:rPr>
              <w:t>X</w:t>
            </w:r>
          </w:p>
        </w:tc>
        <w:tc>
          <w:tcPr>
            <w:tcW w:w="6521" w:type="dxa"/>
          </w:tcPr>
          <w:p w:rsidR="00FF19C9" w:rsidRDefault="00FF19C9">
            <w:pPr>
              <w:spacing w:beforeLines="60" w:afterLines="60" w:line="240" w:lineRule="auto"/>
              <w:ind w:left="0"/>
              <w:rPr>
                <w:rFonts w:eastAsia="Times New Roman" w:cs="Times New Roman"/>
                <w:sz w:val="16"/>
                <w:szCs w:val="16"/>
              </w:rPr>
            </w:pPr>
            <w:r w:rsidRPr="00595B45">
              <w:rPr>
                <w:rFonts w:eastAsia="Times New Roman" w:cs="Times New Roman"/>
                <w:sz w:val="16"/>
                <w:szCs w:val="16"/>
              </w:rPr>
              <w:t>Not present</w:t>
            </w:r>
          </w:p>
        </w:tc>
      </w:tr>
    </w:tbl>
    <w:p w:rsidR="00FF19C9" w:rsidRPr="00595B45" w:rsidRDefault="00FF19C9" w:rsidP="00F00DB7">
      <w:pPr>
        <w:spacing w:after="0" w:line="240" w:lineRule="auto"/>
        <w:rPr>
          <w:rFonts w:ascii="Courier New" w:hAnsi="Courier New" w:cs="Courier New"/>
        </w:rPr>
      </w:pPr>
    </w:p>
    <w:p w:rsidR="00FF19C9" w:rsidRPr="00595B45" w:rsidRDefault="00FF19C9" w:rsidP="00F00DB7">
      <w:pPr>
        <w:rPr>
          <w:b/>
          <w:bCs/>
        </w:rPr>
      </w:pPr>
      <w:r w:rsidRPr="00595B45">
        <w:rPr>
          <w:b/>
          <w:bCs/>
        </w:rPr>
        <w:t>Key Usage</w:t>
      </w:r>
    </w:p>
    <w:p w:rsidR="00FF19C9" w:rsidRPr="00595B45" w:rsidRDefault="00FF19C9" w:rsidP="00F00DB7">
      <w:r w:rsidRPr="00595B45">
        <w:t>The keyUsage extension shall be marked critical.</w:t>
      </w:r>
    </w:p>
    <w:p w:rsidR="00FF19C9" w:rsidRPr="00595B45" w:rsidRDefault="00FF19C9" w:rsidP="00F00DB7">
      <w:r w:rsidRPr="00595B45">
        <w:t>The values of the key usage bits depend on the type of certificate. The table below defines the value of the key usage bits for each type of certificate.</w:t>
      </w: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976"/>
        <w:gridCol w:w="2511"/>
        <w:gridCol w:w="3294"/>
        <w:gridCol w:w="3294"/>
      </w:tblGrid>
      <w:tr w:rsidR="00FF19C9" w:rsidRPr="00595B45">
        <w:tc>
          <w:tcPr>
            <w:tcW w:w="2976" w:type="dxa"/>
            <w:shd w:val="clear" w:color="auto" w:fill="EEECE1"/>
          </w:tcPr>
          <w:p w:rsidR="00FF19C9" w:rsidRDefault="00FF19C9" w:rsidP="00B86DBE">
            <w:pPr>
              <w:spacing w:beforeLines="60" w:afterLines="60" w:line="240" w:lineRule="auto"/>
              <w:ind w:left="0"/>
              <w:rPr>
                <w:rFonts w:cs="Times New Roman"/>
                <w:b/>
                <w:bCs/>
                <w:sz w:val="16"/>
                <w:szCs w:val="16"/>
              </w:rPr>
            </w:pPr>
            <w:r w:rsidRPr="00595B45">
              <w:rPr>
                <w:b/>
                <w:bCs/>
                <w:sz w:val="16"/>
                <w:szCs w:val="16"/>
              </w:rPr>
              <w:t>Bit description (bit nr)</w:t>
            </w:r>
          </w:p>
        </w:tc>
        <w:tc>
          <w:tcPr>
            <w:tcW w:w="2511" w:type="dxa"/>
            <w:shd w:val="clear" w:color="auto" w:fill="EEECE1"/>
          </w:tcPr>
          <w:p w:rsidR="00FF19C9" w:rsidRDefault="00FF19C9">
            <w:pPr>
              <w:spacing w:beforeLines="60" w:afterLines="60" w:line="240" w:lineRule="auto"/>
              <w:ind w:left="0"/>
              <w:jc w:val="center"/>
              <w:rPr>
                <w:rFonts w:eastAsia="Times New Roman" w:cs="Times New Roman"/>
                <w:b/>
                <w:bCs/>
                <w:sz w:val="16"/>
                <w:szCs w:val="16"/>
              </w:rPr>
            </w:pPr>
            <w:r w:rsidRPr="00595B45">
              <w:rPr>
                <w:rFonts w:eastAsia="Times New Roman" w:cs="Times New Roman"/>
                <w:b/>
                <w:bCs/>
                <w:sz w:val="16"/>
                <w:szCs w:val="16"/>
              </w:rPr>
              <w:t>CA Cert</w:t>
            </w:r>
          </w:p>
        </w:tc>
        <w:tc>
          <w:tcPr>
            <w:tcW w:w="3294" w:type="dxa"/>
            <w:shd w:val="clear" w:color="auto" w:fill="EEECE1"/>
          </w:tcPr>
          <w:p w:rsidR="00FF19C9" w:rsidRDefault="00FF19C9">
            <w:pPr>
              <w:spacing w:beforeLines="60" w:afterLines="60" w:line="240" w:lineRule="auto"/>
              <w:ind w:left="0"/>
              <w:jc w:val="center"/>
              <w:rPr>
                <w:rFonts w:eastAsia="Times New Roman" w:cs="Times New Roman"/>
                <w:b/>
                <w:bCs/>
                <w:sz w:val="16"/>
                <w:szCs w:val="16"/>
              </w:rPr>
            </w:pPr>
            <w:r w:rsidRPr="00595B45">
              <w:rPr>
                <w:rFonts w:eastAsia="Times New Roman" w:cs="Times New Roman"/>
                <w:b/>
                <w:bCs/>
                <w:sz w:val="16"/>
                <w:szCs w:val="16"/>
              </w:rPr>
              <w:t>Sub-CA Cert</w:t>
            </w:r>
          </w:p>
        </w:tc>
        <w:tc>
          <w:tcPr>
            <w:tcW w:w="3294" w:type="dxa"/>
            <w:shd w:val="clear" w:color="auto" w:fill="EEECE1"/>
          </w:tcPr>
          <w:p w:rsidR="00FF19C9" w:rsidRDefault="00FF19C9">
            <w:pPr>
              <w:spacing w:beforeLines="60" w:afterLines="60" w:line="240" w:lineRule="auto"/>
              <w:ind w:left="0"/>
              <w:jc w:val="center"/>
              <w:rPr>
                <w:rFonts w:eastAsia="Times New Roman" w:cs="Times New Roman"/>
                <w:b/>
                <w:bCs/>
                <w:sz w:val="16"/>
                <w:szCs w:val="16"/>
              </w:rPr>
            </w:pPr>
            <w:r w:rsidRPr="00595B45">
              <w:rPr>
                <w:rFonts w:eastAsia="Times New Roman" w:cs="Times New Roman"/>
                <w:b/>
                <w:bCs/>
                <w:sz w:val="16"/>
                <w:szCs w:val="16"/>
              </w:rPr>
              <w:t>Device Cert</w:t>
            </w:r>
          </w:p>
        </w:tc>
      </w:tr>
      <w:tr w:rsidR="00FF19C9" w:rsidRPr="00595B45">
        <w:tc>
          <w:tcPr>
            <w:tcW w:w="2976" w:type="dxa"/>
          </w:tcPr>
          <w:p w:rsidR="00FF19C9" w:rsidRDefault="00FF19C9" w:rsidP="00B86DBE">
            <w:pPr>
              <w:spacing w:beforeLines="60" w:afterLines="60" w:line="240" w:lineRule="auto"/>
              <w:ind w:left="0"/>
              <w:rPr>
                <w:rFonts w:cs="Times New Roman"/>
                <w:sz w:val="16"/>
                <w:szCs w:val="16"/>
              </w:rPr>
            </w:pPr>
            <w:r w:rsidRPr="00595B45">
              <w:rPr>
                <w:sz w:val="16"/>
                <w:szCs w:val="16"/>
              </w:rPr>
              <w:t>digitalSignature (0)</w:t>
            </w:r>
          </w:p>
        </w:tc>
        <w:tc>
          <w:tcPr>
            <w:tcW w:w="2511" w:type="dxa"/>
          </w:tcPr>
          <w:p w:rsidR="00FF19C9" w:rsidRDefault="00FF19C9">
            <w:pPr>
              <w:spacing w:beforeLines="60" w:afterLines="60" w:line="240" w:lineRule="auto"/>
              <w:ind w:left="0"/>
              <w:jc w:val="center"/>
              <w:rPr>
                <w:rFonts w:cs="Times New Roman"/>
                <w:sz w:val="16"/>
                <w:szCs w:val="16"/>
              </w:rPr>
            </w:pPr>
            <w:r w:rsidRPr="00595B45">
              <w:rPr>
                <w:sz w:val="16"/>
                <w:szCs w:val="16"/>
              </w:rPr>
              <w:t>0</w:t>
            </w:r>
          </w:p>
        </w:tc>
        <w:tc>
          <w:tcPr>
            <w:tcW w:w="3294" w:type="dxa"/>
          </w:tcPr>
          <w:p w:rsidR="00FF19C9" w:rsidRDefault="00FF19C9">
            <w:pPr>
              <w:spacing w:beforeLines="60" w:afterLines="60" w:line="240" w:lineRule="auto"/>
              <w:ind w:left="0"/>
              <w:jc w:val="center"/>
              <w:rPr>
                <w:rFonts w:cs="Times New Roman"/>
                <w:sz w:val="16"/>
                <w:szCs w:val="16"/>
              </w:rPr>
            </w:pPr>
            <w:r w:rsidRPr="00595B45">
              <w:rPr>
                <w:sz w:val="16"/>
                <w:szCs w:val="16"/>
              </w:rPr>
              <w:t>0</w:t>
            </w:r>
          </w:p>
        </w:tc>
        <w:tc>
          <w:tcPr>
            <w:tcW w:w="3294" w:type="dxa"/>
          </w:tcPr>
          <w:p w:rsidR="00FF19C9" w:rsidRDefault="00FF19C9">
            <w:pPr>
              <w:spacing w:beforeLines="60" w:afterLines="60" w:line="240" w:lineRule="auto"/>
              <w:ind w:left="0"/>
              <w:jc w:val="center"/>
              <w:rPr>
                <w:rFonts w:cs="Times New Roman"/>
                <w:sz w:val="16"/>
                <w:szCs w:val="16"/>
              </w:rPr>
            </w:pPr>
            <w:r w:rsidRPr="00595B45">
              <w:rPr>
                <w:sz w:val="16"/>
                <w:szCs w:val="16"/>
              </w:rPr>
              <w:t>1</w:t>
            </w:r>
          </w:p>
        </w:tc>
      </w:tr>
      <w:tr w:rsidR="00FF19C9" w:rsidRPr="00595B45">
        <w:tc>
          <w:tcPr>
            <w:tcW w:w="2976" w:type="dxa"/>
          </w:tcPr>
          <w:p w:rsidR="00FF19C9" w:rsidRDefault="00FF19C9" w:rsidP="00B86DBE">
            <w:pPr>
              <w:spacing w:beforeLines="60" w:afterLines="60" w:line="240" w:lineRule="auto"/>
              <w:ind w:left="0"/>
              <w:rPr>
                <w:rFonts w:cs="Times New Roman"/>
                <w:sz w:val="16"/>
                <w:szCs w:val="16"/>
              </w:rPr>
            </w:pPr>
            <w:r w:rsidRPr="00595B45">
              <w:rPr>
                <w:sz w:val="16"/>
                <w:szCs w:val="16"/>
              </w:rPr>
              <w:t>nonRepudiation (1)</w:t>
            </w:r>
          </w:p>
        </w:tc>
        <w:tc>
          <w:tcPr>
            <w:tcW w:w="2511" w:type="dxa"/>
          </w:tcPr>
          <w:p w:rsidR="00FF19C9" w:rsidRDefault="00FF19C9">
            <w:pPr>
              <w:spacing w:beforeLines="60" w:afterLines="60" w:line="240" w:lineRule="auto"/>
              <w:ind w:left="0"/>
              <w:jc w:val="center"/>
              <w:rPr>
                <w:rFonts w:cs="Times New Roman"/>
                <w:sz w:val="16"/>
                <w:szCs w:val="16"/>
              </w:rPr>
            </w:pPr>
            <w:r w:rsidRPr="00595B45">
              <w:rPr>
                <w:sz w:val="16"/>
                <w:szCs w:val="16"/>
              </w:rPr>
              <w:t>0</w:t>
            </w:r>
          </w:p>
        </w:tc>
        <w:tc>
          <w:tcPr>
            <w:tcW w:w="3294" w:type="dxa"/>
          </w:tcPr>
          <w:p w:rsidR="00FF19C9" w:rsidRDefault="00FF19C9">
            <w:pPr>
              <w:spacing w:beforeLines="60" w:afterLines="60" w:line="240" w:lineRule="auto"/>
              <w:ind w:left="0"/>
              <w:jc w:val="center"/>
              <w:rPr>
                <w:rFonts w:cs="Times New Roman"/>
                <w:sz w:val="16"/>
                <w:szCs w:val="16"/>
              </w:rPr>
            </w:pPr>
            <w:r w:rsidRPr="00595B45">
              <w:rPr>
                <w:sz w:val="16"/>
                <w:szCs w:val="16"/>
              </w:rPr>
              <w:t>0</w:t>
            </w:r>
          </w:p>
        </w:tc>
        <w:tc>
          <w:tcPr>
            <w:tcW w:w="3294" w:type="dxa"/>
          </w:tcPr>
          <w:p w:rsidR="00FF19C9" w:rsidRDefault="00FF19C9">
            <w:pPr>
              <w:spacing w:beforeLines="60" w:afterLines="60" w:line="240" w:lineRule="auto"/>
              <w:ind w:left="0"/>
              <w:jc w:val="center"/>
              <w:rPr>
                <w:rFonts w:cs="Times New Roman"/>
                <w:sz w:val="16"/>
                <w:szCs w:val="16"/>
              </w:rPr>
            </w:pPr>
            <w:r w:rsidRPr="00595B45">
              <w:rPr>
                <w:sz w:val="16"/>
                <w:szCs w:val="16"/>
              </w:rPr>
              <w:t>1</w:t>
            </w:r>
          </w:p>
        </w:tc>
      </w:tr>
      <w:tr w:rsidR="00FF19C9" w:rsidRPr="00595B45">
        <w:tc>
          <w:tcPr>
            <w:tcW w:w="2976" w:type="dxa"/>
          </w:tcPr>
          <w:p w:rsidR="00FF19C9" w:rsidRDefault="00FF19C9" w:rsidP="00B86DBE">
            <w:pPr>
              <w:spacing w:beforeLines="60" w:afterLines="60" w:line="240" w:lineRule="auto"/>
              <w:ind w:left="0"/>
              <w:rPr>
                <w:rFonts w:cs="Times New Roman"/>
                <w:sz w:val="16"/>
                <w:szCs w:val="16"/>
              </w:rPr>
            </w:pPr>
            <w:r w:rsidRPr="00595B45">
              <w:rPr>
                <w:sz w:val="16"/>
                <w:szCs w:val="16"/>
              </w:rPr>
              <w:t>keyEncipherment (2)</w:t>
            </w:r>
          </w:p>
        </w:tc>
        <w:tc>
          <w:tcPr>
            <w:tcW w:w="2511" w:type="dxa"/>
          </w:tcPr>
          <w:p w:rsidR="00FF19C9" w:rsidRDefault="00FF19C9">
            <w:pPr>
              <w:spacing w:beforeLines="60" w:afterLines="60" w:line="240" w:lineRule="auto"/>
              <w:ind w:left="0"/>
              <w:jc w:val="center"/>
              <w:rPr>
                <w:rFonts w:cs="Times New Roman"/>
                <w:sz w:val="16"/>
                <w:szCs w:val="16"/>
              </w:rPr>
            </w:pPr>
            <w:r w:rsidRPr="00595B45">
              <w:rPr>
                <w:sz w:val="16"/>
                <w:szCs w:val="16"/>
              </w:rPr>
              <w:t>0</w:t>
            </w:r>
          </w:p>
        </w:tc>
        <w:tc>
          <w:tcPr>
            <w:tcW w:w="3294" w:type="dxa"/>
          </w:tcPr>
          <w:p w:rsidR="00FF19C9" w:rsidRDefault="00FF19C9">
            <w:pPr>
              <w:spacing w:beforeLines="60" w:afterLines="60" w:line="240" w:lineRule="auto"/>
              <w:ind w:left="0"/>
              <w:jc w:val="center"/>
              <w:rPr>
                <w:rFonts w:cs="Times New Roman"/>
                <w:sz w:val="16"/>
                <w:szCs w:val="16"/>
              </w:rPr>
            </w:pPr>
            <w:r w:rsidRPr="00595B45">
              <w:rPr>
                <w:sz w:val="16"/>
                <w:szCs w:val="16"/>
              </w:rPr>
              <w:t>0</w:t>
            </w:r>
          </w:p>
        </w:tc>
        <w:tc>
          <w:tcPr>
            <w:tcW w:w="3294" w:type="dxa"/>
          </w:tcPr>
          <w:p w:rsidR="00FF19C9" w:rsidRDefault="00FF19C9">
            <w:pPr>
              <w:spacing w:beforeLines="60" w:afterLines="60" w:line="240" w:lineRule="auto"/>
              <w:ind w:left="0"/>
              <w:jc w:val="center"/>
              <w:rPr>
                <w:rFonts w:cs="Times New Roman"/>
                <w:sz w:val="16"/>
                <w:szCs w:val="16"/>
              </w:rPr>
            </w:pPr>
            <w:r w:rsidRPr="00595B45">
              <w:rPr>
                <w:sz w:val="16"/>
                <w:szCs w:val="16"/>
              </w:rPr>
              <w:t>0</w:t>
            </w:r>
          </w:p>
        </w:tc>
      </w:tr>
      <w:tr w:rsidR="00FF19C9" w:rsidRPr="00595B45">
        <w:tc>
          <w:tcPr>
            <w:tcW w:w="2976" w:type="dxa"/>
          </w:tcPr>
          <w:p w:rsidR="00FF19C9" w:rsidRDefault="00FF19C9" w:rsidP="00B86DBE">
            <w:pPr>
              <w:spacing w:beforeLines="60" w:afterLines="60" w:line="240" w:lineRule="auto"/>
              <w:ind w:left="0"/>
              <w:rPr>
                <w:rFonts w:cs="Times New Roman"/>
                <w:sz w:val="16"/>
                <w:szCs w:val="16"/>
              </w:rPr>
            </w:pPr>
            <w:r w:rsidRPr="00595B45">
              <w:rPr>
                <w:sz w:val="16"/>
                <w:szCs w:val="16"/>
              </w:rPr>
              <w:t>dataEncipherment (3)</w:t>
            </w:r>
          </w:p>
        </w:tc>
        <w:tc>
          <w:tcPr>
            <w:tcW w:w="2511" w:type="dxa"/>
          </w:tcPr>
          <w:p w:rsidR="00FF19C9" w:rsidRDefault="00FF19C9">
            <w:pPr>
              <w:spacing w:beforeLines="60" w:afterLines="60" w:line="240" w:lineRule="auto"/>
              <w:ind w:left="0"/>
              <w:jc w:val="center"/>
              <w:rPr>
                <w:rFonts w:cs="Times New Roman"/>
                <w:sz w:val="16"/>
                <w:szCs w:val="16"/>
              </w:rPr>
            </w:pPr>
            <w:r w:rsidRPr="00595B45">
              <w:rPr>
                <w:sz w:val="16"/>
                <w:szCs w:val="16"/>
              </w:rPr>
              <w:t>0</w:t>
            </w:r>
          </w:p>
        </w:tc>
        <w:tc>
          <w:tcPr>
            <w:tcW w:w="3294" w:type="dxa"/>
          </w:tcPr>
          <w:p w:rsidR="00FF19C9" w:rsidRDefault="00FF19C9">
            <w:pPr>
              <w:spacing w:beforeLines="60" w:afterLines="60" w:line="240" w:lineRule="auto"/>
              <w:ind w:left="0"/>
              <w:jc w:val="center"/>
              <w:rPr>
                <w:rFonts w:cs="Times New Roman"/>
                <w:sz w:val="16"/>
                <w:szCs w:val="16"/>
              </w:rPr>
            </w:pPr>
            <w:r w:rsidRPr="00595B45">
              <w:rPr>
                <w:sz w:val="16"/>
                <w:szCs w:val="16"/>
              </w:rPr>
              <w:t>0</w:t>
            </w:r>
          </w:p>
        </w:tc>
        <w:tc>
          <w:tcPr>
            <w:tcW w:w="3294" w:type="dxa"/>
          </w:tcPr>
          <w:p w:rsidR="00FF19C9" w:rsidRDefault="00FF19C9">
            <w:pPr>
              <w:spacing w:beforeLines="60" w:afterLines="60" w:line="240" w:lineRule="auto"/>
              <w:ind w:left="0"/>
              <w:jc w:val="center"/>
              <w:rPr>
                <w:rFonts w:cs="Times New Roman"/>
                <w:sz w:val="16"/>
                <w:szCs w:val="16"/>
              </w:rPr>
            </w:pPr>
            <w:r w:rsidRPr="00595B45">
              <w:rPr>
                <w:sz w:val="16"/>
                <w:szCs w:val="16"/>
              </w:rPr>
              <w:t>0</w:t>
            </w:r>
          </w:p>
        </w:tc>
      </w:tr>
      <w:tr w:rsidR="00FF19C9" w:rsidRPr="00595B45">
        <w:tc>
          <w:tcPr>
            <w:tcW w:w="2976" w:type="dxa"/>
          </w:tcPr>
          <w:p w:rsidR="00FF19C9" w:rsidRDefault="00FF19C9" w:rsidP="00B86DBE">
            <w:pPr>
              <w:spacing w:beforeLines="60" w:afterLines="60" w:line="240" w:lineRule="auto"/>
              <w:ind w:left="0"/>
              <w:rPr>
                <w:rFonts w:cs="Times New Roman"/>
                <w:sz w:val="16"/>
                <w:szCs w:val="16"/>
              </w:rPr>
            </w:pPr>
            <w:r w:rsidRPr="00595B45">
              <w:rPr>
                <w:sz w:val="16"/>
                <w:szCs w:val="16"/>
              </w:rPr>
              <w:t>keyAgreement (4)</w:t>
            </w:r>
          </w:p>
        </w:tc>
        <w:tc>
          <w:tcPr>
            <w:tcW w:w="2511" w:type="dxa"/>
          </w:tcPr>
          <w:p w:rsidR="00FF19C9" w:rsidRDefault="00FF19C9">
            <w:pPr>
              <w:spacing w:beforeLines="60" w:afterLines="60" w:line="240" w:lineRule="auto"/>
              <w:ind w:left="0"/>
              <w:jc w:val="center"/>
              <w:rPr>
                <w:rFonts w:cs="Times New Roman"/>
                <w:sz w:val="16"/>
                <w:szCs w:val="16"/>
              </w:rPr>
            </w:pPr>
            <w:r w:rsidRPr="00595B45">
              <w:rPr>
                <w:sz w:val="16"/>
                <w:szCs w:val="16"/>
              </w:rPr>
              <w:t>0</w:t>
            </w:r>
          </w:p>
        </w:tc>
        <w:tc>
          <w:tcPr>
            <w:tcW w:w="3294" w:type="dxa"/>
          </w:tcPr>
          <w:p w:rsidR="00FF19C9" w:rsidRDefault="00FF19C9">
            <w:pPr>
              <w:spacing w:beforeLines="60" w:afterLines="60" w:line="240" w:lineRule="auto"/>
              <w:ind w:left="0"/>
              <w:jc w:val="center"/>
              <w:rPr>
                <w:rFonts w:cs="Times New Roman"/>
                <w:sz w:val="16"/>
                <w:szCs w:val="16"/>
              </w:rPr>
            </w:pPr>
            <w:r w:rsidRPr="00595B45">
              <w:rPr>
                <w:sz w:val="16"/>
                <w:szCs w:val="16"/>
              </w:rPr>
              <w:t>0</w:t>
            </w:r>
          </w:p>
        </w:tc>
        <w:tc>
          <w:tcPr>
            <w:tcW w:w="3294" w:type="dxa"/>
          </w:tcPr>
          <w:p w:rsidR="00FF19C9" w:rsidRDefault="00FF19C9">
            <w:pPr>
              <w:spacing w:beforeLines="60" w:afterLines="60" w:line="240" w:lineRule="auto"/>
              <w:ind w:left="0"/>
              <w:jc w:val="center"/>
              <w:rPr>
                <w:rFonts w:cs="Times New Roman"/>
                <w:sz w:val="16"/>
                <w:szCs w:val="16"/>
              </w:rPr>
            </w:pPr>
            <w:r w:rsidRPr="00595B45">
              <w:rPr>
                <w:sz w:val="16"/>
                <w:szCs w:val="16"/>
              </w:rPr>
              <w:t>0</w:t>
            </w:r>
          </w:p>
        </w:tc>
      </w:tr>
      <w:tr w:rsidR="00FF19C9" w:rsidRPr="00595B45">
        <w:tc>
          <w:tcPr>
            <w:tcW w:w="2976" w:type="dxa"/>
          </w:tcPr>
          <w:p w:rsidR="00FF19C9" w:rsidRDefault="00FF19C9" w:rsidP="00B86DBE">
            <w:pPr>
              <w:spacing w:beforeLines="60" w:afterLines="60" w:line="240" w:lineRule="auto"/>
              <w:ind w:left="0"/>
              <w:rPr>
                <w:rFonts w:cs="Times New Roman"/>
                <w:sz w:val="16"/>
                <w:szCs w:val="16"/>
              </w:rPr>
            </w:pPr>
            <w:r w:rsidRPr="00595B45">
              <w:rPr>
                <w:sz w:val="16"/>
                <w:szCs w:val="16"/>
              </w:rPr>
              <w:t>keyCertSign (5)</w:t>
            </w:r>
          </w:p>
        </w:tc>
        <w:tc>
          <w:tcPr>
            <w:tcW w:w="2511" w:type="dxa"/>
          </w:tcPr>
          <w:p w:rsidR="00FF19C9" w:rsidRDefault="00FF19C9">
            <w:pPr>
              <w:spacing w:beforeLines="60" w:afterLines="60" w:line="240" w:lineRule="auto"/>
              <w:ind w:left="0"/>
              <w:jc w:val="center"/>
              <w:rPr>
                <w:rFonts w:cs="Times New Roman"/>
                <w:sz w:val="16"/>
                <w:szCs w:val="16"/>
              </w:rPr>
            </w:pPr>
            <w:r w:rsidRPr="00595B45">
              <w:rPr>
                <w:sz w:val="16"/>
                <w:szCs w:val="16"/>
              </w:rPr>
              <w:t>1</w:t>
            </w:r>
          </w:p>
        </w:tc>
        <w:tc>
          <w:tcPr>
            <w:tcW w:w="3294" w:type="dxa"/>
          </w:tcPr>
          <w:p w:rsidR="00FF19C9" w:rsidRDefault="00FF19C9">
            <w:pPr>
              <w:spacing w:beforeLines="60" w:afterLines="60" w:line="240" w:lineRule="auto"/>
              <w:ind w:left="0"/>
              <w:jc w:val="center"/>
              <w:rPr>
                <w:rFonts w:cs="Times New Roman"/>
                <w:sz w:val="16"/>
                <w:szCs w:val="16"/>
              </w:rPr>
            </w:pPr>
            <w:r w:rsidRPr="00595B45">
              <w:rPr>
                <w:sz w:val="16"/>
                <w:szCs w:val="16"/>
              </w:rPr>
              <w:t>1</w:t>
            </w:r>
          </w:p>
        </w:tc>
        <w:tc>
          <w:tcPr>
            <w:tcW w:w="3294" w:type="dxa"/>
          </w:tcPr>
          <w:p w:rsidR="00FF19C9" w:rsidRDefault="00FF19C9">
            <w:pPr>
              <w:spacing w:beforeLines="60" w:afterLines="60" w:line="240" w:lineRule="auto"/>
              <w:ind w:left="0"/>
              <w:jc w:val="center"/>
              <w:rPr>
                <w:rFonts w:cs="Times New Roman"/>
                <w:sz w:val="16"/>
                <w:szCs w:val="16"/>
              </w:rPr>
            </w:pPr>
            <w:r w:rsidRPr="00595B45">
              <w:rPr>
                <w:sz w:val="16"/>
                <w:szCs w:val="16"/>
              </w:rPr>
              <w:t>0</w:t>
            </w:r>
          </w:p>
        </w:tc>
      </w:tr>
      <w:tr w:rsidR="00FF19C9" w:rsidRPr="00595B45">
        <w:tc>
          <w:tcPr>
            <w:tcW w:w="2976" w:type="dxa"/>
          </w:tcPr>
          <w:p w:rsidR="00FF19C9" w:rsidRDefault="00FF19C9" w:rsidP="00B86DBE">
            <w:pPr>
              <w:spacing w:beforeLines="60" w:afterLines="60" w:line="240" w:lineRule="auto"/>
              <w:ind w:left="0"/>
              <w:rPr>
                <w:rFonts w:cs="Times New Roman"/>
                <w:sz w:val="16"/>
                <w:szCs w:val="16"/>
              </w:rPr>
            </w:pPr>
            <w:r w:rsidRPr="00595B45">
              <w:rPr>
                <w:sz w:val="16"/>
                <w:szCs w:val="16"/>
              </w:rPr>
              <w:t>cRLSign (6)</w:t>
            </w:r>
          </w:p>
        </w:tc>
        <w:tc>
          <w:tcPr>
            <w:tcW w:w="2511" w:type="dxa"/>
          </w:tcPr>
          <w:p w:rsidR="00FF19C9" w:rsidRDefault="00FF19C9">
            <w:pPr>
              <w:spacing w:beforeLines="60" w:afterLines="60" w:line="240" w:lineRule="auto"/>
              <w:ind w:left="0"/>
              <w:jc w:val="center"/>
              <w:rPr>
                <w:rFonts w:cs="Times New Roman"/>
                <w:sz w:val="16"/>
                <w:szCs w:val="16"/>
              </w:rPr>
            </w:pPr>
            <w:r w:rsidRPr="00595B45">
              <w:rPr>
                <w:sz w:val="16"/>
                <w:szCs w:val="16"/>
              </w:rPr>
              <w:t>1</w:t>
            </w:r>
          </w:p>
        </w:tc>
        <w:tc>
          <w:tcPr>
            <w:tcW w:w="3294" w:type="dxa"/>
          </w:tcPr>
          <w:p w:rsidR="00FF19C9" w:rsidRDefault="00FF19C9">
            <w:pPr>
              <w:spacing w:beforeLines="60" w:afterLines="60" w:line="240" w:lineRule="auto"/>
              <w:ind w:left="0"/>
              <w:jc w:val="center"/>
              <w:rPr>
                <w:rFonts w:cs="Times New Roman"/>
                <w:sz w:val="16"/>
                <w:szCs w:val="16"/>
              </w:rPr>
            </w:pPr>
            <w:r w:rsidRPr="00595B45">
              <w:rPr>
                <w:sz w:val="16"/>
                <w:szCs w:val="16"/>
              </w:rPr>
              <w:t>1</w:t>
            </w:r>
          </w:p>
        </w:tc>
        <w:tc>
          <w:tcPr>
            <w:tcW w:w="3294" w:type="dxa"/>
          </w:tcPr>
          <w:p w:rsidR="00FF19C9" w:rsidRDefault="00FF19C9">
            <w:pPr>
              <w:spacing w:beforeLines="60" w:afterLines="60" w:line="240" w:lineRule="auto"/>
              <w:ind w:left="0"/>
              <w:jc w:val="center"/>
              <w:rPr>
                <w:rFonts w:cs="Times New Roman"/>
                <w:sz w:val="16"/>
                <w:szCs w:val="16"/>
              </w:rPr>
            </w:pPr>
            <w:r w:rsidRPr="00595B45">
              <w:rPr>
                <w:sz w:val="16"/>
                <w:szCs w:val="16"/>
              </w:rPr>
              <w:t>0</w:t>
            </w:r>
          </w:p>
        </w:tc>
      </w:tr>
      <w:tr w:rsidR="00FF19C9" w:rsidRPr="00595B45">
        <w:tc>
          <w:tcPr>
            <w:tcW w:w="2976" w:type="dxa"/>
          </w:tcPr>
          <w:p w:rsidR="00FF19C9" w:rsidRDefault="00FF19C9" w:rsidP="00B86DBE">
            <w:pPr>
              <w:spacing w:beforeLines="60" w:afterLines="60" w:line="240" w:lineRule="auto"/>
              <w:ind w:left="0"/>
              <w:rPr>
                <w:rFonts w:cs="Times New Roman"/>
                <w:sz w:val="16"/>
                <w:szCs w:val="16"/>
              </w:rPr>
            </w:pPr>
            <w:r w:rsidRPr="00595B45">
              <w:rPr>
                <w:sz w:val="16"/>
                <w:szCs w:val="16"/>
              </w:rPr>
              <w:t>encipherOnly (7)</w:t>
            </w:r>
          </w:p>
        </w:tc>
        <w:tc>
          <w:tcPr>
            <w:tcW w:w="2511" w:type="dxa"/>
          </w:tcPr>
          <w:p w:rsidR="00FF19C9" w:rsidRDefault="00FF19C9">
            <w:pPr>
              <w:spacing w:beforeLines="60" w:afterLines="60" w:line="240" w:lineRule="auto"/>
              <w:ind w:left="0"/>
              <w:jc w:val="center"/>
              <w:rPr>
                <w:rFonts w:cs="Times New Roman"/>
                <w:sz w:val="16"/>
                <w:szCs w:val="16"/>
              </w:rPr>
            </w:pPr>
            <w:r w:rsidRPr="00595B45">
              <w:rPr>
                <w:sz w:val="16"/>
                <w:szCs w:val="16"/>
              </w:rPr>
              <w:t>0</w:t>
            </w:r>
          </w:p>
        </w:tc>
        <w:tc>
          <w:tcPr>
            <w:tcW w:w="3294" w:type="dxa"/>
          </w:tcPr>
          <w:p w:rsidR="00FF19C9" w:rsidRDefault="00FF19C9">
            <w:pPr>
              <w:spacing w:beforeLines="60" w:afterLines="60" w:line="240" w:lineRule="auto"/>
              <w:ind w:left="0"/>
              <w:jc w:val="center"/>
              <w:rPr>
                <w:rFonts w:cs="Times New Roman"/>
                <w:sz w:val="16"/>
                <w:szCs w:val="16"/>
              </w:rPr>
            </w:pPr>
            <w:r w:rsidRPr="00595B45">
              <w:rPr>
                <w:sz w:val="16"/>
                <w:szCs w:val="16"/>
              </w:rPr>
              <w:t>0</w:t>
            </w:r>
          </w:p>
        </w:tc>
        <w:tc>
          <w:tcPr>
            <w:tcW w:w="3294" w:type="dxa"/>
          </w:tcPr>
          <w:p w:rsidR="00FF19C9" w:rsidRDefault="00FF19C9">
            <w:pPr>
              <w:spacing w:beforeLines="60" w:afterLines="60" w:line="240" w:lineRule="auto"/>
              <w:ind w:left="0"/>
              <w:jc w:val="center"/>
              <w:rPr>
                <w:rFonts w:cs="Times New Roman"/>
                <w:sz w:val="16"/>
                <w:szCs w:val="16"/>
              </w:rPr>
            </w:pPr>
            <w:r w:rsidRPr="00595B45">
              <w:rPr>
                <w:sz w:val="16"/>
                <w:szCs w:val="16"/>
              </w:rPr>
              <w:t>0</w:t>
            </w:r>
          </w:p>
        </w:tc>
      </w:tr>
      <w:tr w:rsidR="00FF19C9" w:rsidRPr="00595B45">
        <w:tc>
          <w:tcPr>
            <w:tcW w:w="2976" w:type="dxa"/>
          </w:tcPr>
          <w:p w:rsidR="00FF19C9" w:rsidRDefault="00FF19C9" w:rsidP="00B86DBE">
            <w:pPr>
              <w:spacing w:beforeLines="60" w:afterLines="60" w:line="240" w:lineRule="auto"/>
              <w:ind w:left="0"/>
              <w:rPr>
                <w:rFonts w:cs="Times New Roman"/>
                <w:sz w:val="16"/>
                <w:szCs w:val="16"/>
              </w:rPr>
            </w:pPr>
            <w:r w:rsidRPr="00595B45">
              <w:rPr>
                <w:sz w:val="16"/>
                <w:szCs w:val="16"/>
              </w:rPr>
              <w:t>decipherOnly (8)</w:t>
            </w:r>
          </w:p>
        </w:tc>
        <w:tc>
          <w:tcPr>
            <w:tcW w:w="2511" w:type="dxa"/>
          </w:tcPr>
          <w:p w:rsidR="00FF19C9" w:rsidRDefault="00FF19C9">
            <w:pPr>
              <w:spacing w:beforeLines="60" w:afterLines="60" w:line="240" w:lineRule="auto"/>
              <w:ind w:left="0"/>
              <w:jc w:val="center"/>
              <w:rPr>
                <w:rFonts w:cs="Times New Roman"/>
                <w:sz w:val="16"/>
                <w:szCs w:val="16"/>
              </w:rPr>
            </w:pPr>
            <w:r w:rsidRPr="00595B45">
              <w:rPr>
                <w:sz w:val="16"/>
                <w:szCs w:val="16"/>
              </w:rPr>
              <w:t>0</w:t>
            </w:r>
          </w:p>
        </w:tc>
        <w:tc>
          <w:tcPr>
            <w:tcW w:w="3294" w:type="dxa"/>
          </w:tcPr>
          <w:p w:rsidR="00FF19C9" w:rsidRDefault="00FF19C9">
            <w:pPr>
              <w:spacing w:beforeLines="60" w:afterLines="60" w:line="240" w:lineRule="auto"/>
              <w:ind w:left="0"/>
              <w:jc w:val="center"/>
              <w:rPr>
                <w:rFonts w:cs="Times New Roman"/>
                <w:sz w:val="16"/>
                <w:szCs w:val="16"/>
              </w:rPr>
            </w:pPr>
            <w:r w:rsidRPr="00595B45">
              <w:rPr>
                <w:sz w:val="16"/>
                <w:szCs w:val="16"/>
              </w:rPr>
              <w:t>0</w:t>
            </w:r>
          </w:p>
        </w:tc>
        <w:tc>
          <w:tcPr>
            <w:tcW w:w="3294" w:type="dxa"/>
          </w:tcPr>
          <w:p w:rsidR="00FF19C9" w:rsidRDefault="00FF19C9">
            <w:pPr>
              <w:spacing w:beforeLines="60" w:afterLines="60" w:line="240" w:lineRule="auto"/>
              <w:ind w:left="0"/>
              <w:jc w:val="center"/>
              <w:rPr>
                <w:rFonts w:cs="Times New Roman"/>
                <w:sz w:val="16"/>
                <w:szCs w:val="16"/>
              </w:rPr>
            </w:pPr>
            <w:r w:rsidRPr="00595B45">
              <w:rPr>
                <w:sz w:val="16"/>
                <w:szCs w:val="16"/>
              </w:rPr>
              <w:t>0</w:t>
            </w:r>
          </w:p>
        </w:tc>
      </w:tr>
    </w:tbl>
    <w:p w:rsidR="00FF19C9" w:rsidRPr="00595B45" w:rsidRDefault="00FF19C9" w:rsidP="009142D7">
      <w:pPr>
        <w:pStyle w:val="NormalIndent"/>
        <w:rPr>
          <w:rFonts w:cs="Times New Roman"/>
          <w:snapToGrid w:val="0"/>
        </w:rPr>
      </w:pPr>
    </w:p>
    <w:p w:rsidR="00FF19C9" w:rsidRPr="00595B45" w:rsidRDefault="00FF19C9" w:rsidP="0098194A">
      <w:pPr>
        <w:pStyle w:val="Heading2"/>
        <w:numPr>
          <w:ilvl w:val="1"/>
          <w:numId w:val="5"/>
        </w:numPr>
        <w:tabs>
          <w:tab w:val="clear" w:pos="720"/>
        </w:tabs>
        <w:ind w:left="0" w:firstLine="0"/>
        <w:rPr>
          <w:rFonts w:cs="Times New Roman"/>
        </w:rPr>
        <w:sectPr w:rsidR="00FF19C9" w:rsidRPr="00595B45" w:rsidSect="008873D6">
          <w:headerReference w:type="default" r:id="rId12"/>
          <w:footerReference w:type="default" r:id="rId13"/>
          <w:pgSz w:w="16834" w:h="11909" w:orient="landscape" w:code="9"/>
          <w:pgMar w:top="1440" w:right="1440" w:bottom="1440" w:left="1440" w:header="1080" w:footer="720" w:gutter="0"/>
          <w:cols w:space="720"/>
          <w:docGrid w:linePitch="272"/>
        </w:sectPr>
      </w:pPr>
      <w:bookmarkStart w:id="578" w:name="_Ref25485138"/>
      <w:bookmarkStart w:id="579" w:name="_Toc59850156"/>
    </w:p>
    <w:p w:rsidR="00FF19C9" w:rsidRPr="00595B45" w:rsidRDefault="00FF19C9" w:rsidP="0098194A">
      <w:pPr>
        <w:pStyle w:val="Heading2"/>
        <w:numPr>
          <w:ilvl w:val="1"/>
          <w:numId w:val="5"/>
        </w:numPr>
        <w:tabs>
          <w:tab w:val="clear" w:pos="720"/>
        </w:tabs>
        <w:ind w:left="0" w:firstLine="0"/>
        <w:rPr>
          <w:rFonts w:cs="Times New Roman"/>
        </w:rPr>
      </w:pPr>
      <w:bookmarkStart w:id="580" w:name="_Toc396126599"/>
      <w:r w:rsidRPr="00595B45">
        <w:rPr>
          <w:b w:val="0"/>
          <w:bCs w:val="0"/>
        </w:rPr>
        <w:t>Application Datamap</w:t>
      </w:r>
      <w:bookmarkEnd w:id="578"/>
      <w:bookmarkEnd w:id="579"/>
      <w:bookmarkEnd w:id="580"/>
    </w:p>
    <w:p w:rsidR="00FF19C9" w:rsidRPr="00595B45" w:rsidRDefault="00FF19C9" w:rsidP="0098194A">
      <w:pPr>
        <w:pStyle w:val="NormalIndent"/>
        <w:rPr>
          <w:snapToGrid w:val="0"/>
        </w:rPr>
      </w:pPr>
      <w:r w:rsidRPr="00595B45">
        <w:rPr>
          <w:snapToGrid w:val="0"/>
        </w:rPr>
        <w:t>The personalization image for the MSA application will be provided in TLV form, where the tags are defined in the table below and the length is fixed as 2 bytes. The contents of the table are:</w:t>
      </w:r>
    </w:p>
    <w:p w:rsidR="00FF19C9" w:rsidRDefault="00FF19C9">
      <w:pPr>
        <w:pStyle w:val="NormalIndent"/>
        <w:spacing w:line="240" w:lineRule="auto"/>
        <w:ind w:left="2160" w:hanging="994"/>
        <w:rPr>
          <w:rFonts w:cs="Times New Roman"/>
          <w:snapToGrid w:val="0"/>
        </w:rPr>
      </w:pPr>
      <w:r w:rsidRPr="00595B45">
        <w:rPr>
          <w:snapToGrid w:val="0"/>
        </w:rPr>
        <w:t>Tag:</w:t>
      </w:r>
      <w:r w:rsidRPr="00595B45">
        <w:rPr>
          <w:snapToGrid w:val="0"/>
        </w:rPr>
        <w:tab/>
        <w:t>A 2 byte value that identifies the data to follow</w:t>
      </w:r>
    </w:p>
    <w:p w:rsidR="00FF19C9" w:rsidRDefault="00FF19C9">
      <w:pPr>
        <w:pStyle w:val="NormalIndent"/>
        <w:spacing w:line="240" w:lineRule="auto"/>
        <w:ind w:left="2160" w:hanging="994"/>
        <w:rPr>
          <w:rFonts w:cs="Times New Roman"/>
          <w:snapToGrid w:val="0"/>
        </w:rPr>
      </w:pPr>
      <w:r w:rsidRPr="00595B45">
        <w:rPr>
          <w:snapToGrid w:val="0"/>
        </w:rPr>
        <w:t>Field</w:t>
      </w:r>
      <w:r w:rsidRPr="00595B45">
        <w:rPr>
          <w:snapToGrid w:val="0"/>
        </w:rPr>
        <w:tab/>
        <w:t>The field(s) that are provided within the tag. The contents of each field are described elsewhere in this document. Where there is more than one field within a tag, the fields are concatenated in the order they are written</w:t>
      </w:r>
    </w:p>
    <w:p w:rsidR="00FF19C9" w:rsidRDefault="00FF19C9">
      <w:pPr>
        <w:pStyle w:val="NormalIndent"/>
        <w:spacing w:line="240" w:lineRule="auto"/>
        <w:ind w:left="2160" w:hanging="994"/>
        <w:rPr>
          <w:rFonts w:cs="Times New Roman"/>
          <w:snapToGrid w:val="0"/>
        </w:rPr>
      </w:pPr>
      <w:r w:rsidRPr="00595B45">
        <w:rPr>
          <w:snapToGrid w:val="0"/>
        </w:rPr>
        <w:t>Size</w:t>
      </w:r>
      <w:r w:rsidRPr="00595B45">
        <w:rPr>
          <w:snapToGrid w:val="0"/>
        </w:rPr>
        <w:tab/>
        <w:t>Number of bytes used by each field</w:t>
      </w:r>
    </w:p>
    <w:p w:rsidR="00FF19C9" w:rsidRDefault="00FF19C9">
      <w:pPr>
        <w:pStyle w:val="NormalIndent"/>
        <w:spacing w:line="240" w:lineRule="auto"/>
        <w:ind w:left="2160" w:hanging="994"/>
        <w:rPr>
          <w:rFonts w:cs="Times New Roman"/>
          <w:snapToGrid w:val="0"/>
        </w:rPr>
      </w:pPr>
      <w:r w:rsidRPr="00595B45">
        <w:rPr>
          <w:snapToGrid w:val="0"/>
        </w:rPr>
        <w:t>Encrypt</w:t>
      </w:r>
      <w:r w:rsidRPr="00595B45">
        <w:rPr>
          <w:snapToGrid w:val="0"/>
        </w:rPr>
        <w:tab/>
        <w:t xml:space="preserve">Identifies if the “value” part of the TLV is encrypted with the data transport key (shared between AE and desktop production). Encryption will be </w:t>
      </w:r>
      <w:r w:rsidRPr="00595B45">
        <w:t>3DES in ECB mode</w:t>
      </w:r>
      <w:r>
        <w:t xml:space="preserve"> (using odd parity)</w:t>
      </w:r>
      <w:r w:rsidRPr="00595B45">
        <w:t>, right padded with ‘80’ followed by between 0 and 7 bytes of ‘00’ – making the input data a multiple of 8 byte blocks</w:t>
      </w:r>
    </w:p>
    <w:p w:rsidR="00FF19C9" w:rsidRDefault="00FF19C9">
      <w:pPr>
        <w:pStyle w:val="NormalIndent"/>
        <w:spacing w:line="240" w:lineRule="auto"/>
        <w:ind w:left="2160" w:hanging="994"/>
        <w:rPr>
          <w:rFonts w:cs="Times New Roman"/>
          <w:snapToGrid w:val="0"/>
        </w:rPr>
      </w:pPr>
      <w:r w:rsidRPr="00595B45">
        <w:rPr>
          <w:snapToGrid w:val="0"/>
        </w:rPr>
        <w:t>Section</w:t>
      </w:r>
      <w:r w:rsidRPr="00595B45">
        <w:rPr>
          <w:snapToGrid w:val="0"/>
        </w:rPr>
        <w:tab/>
        <w:t>Identifies the section within this document that describes the field.</w:t>
      </w:r>
    </w:p>
    <w:tbl>
      <w:tblPr>
        <w:tblW w:w="7509"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13"/>
        <w:gridCol w:w="2831"/>
        <w:gridCol w:w="1046"/>
        <w:gridCol w:w="1506"/>
        <w:gridCol w:w="1413"/>
      </w:tblGrid>
      <w:tr w:rsidR="00FF19C9" w:rsidRPr="00595B45">
        <w:tc>
          <w:tcPr>
            <w:tcW w:w="713" w:type="dxa"/>
            <w:shd w:val="clear" w:color="auto" w:fill="EEECE1"/>
          </w:tcPr>
          <w:p w:rsidR="00FF19C9" w:rsidRPr="00251D9B" w:rsidRDefault="00FF19C9" w:rsidP="00251D9B">
            <w:pPr>
              <w:spacing w:before="60" w:after="60"/>
              <w:ind w:left="0"/>
              <w:rPr>
                <w:b/>
                <w:bCs/>
                <w:sz w:val="16"/>
                <w:szCs w:val="16"/>
              </w:rPr>
            </w:pPr>
            <w:r w:rsidRPr="00251D9B">
              <w:rPr>
                <w:b/>
                <w:bCs/>
                <w:sz w:val="16"/>
                <w:szCs w:val="16"/>
              </w:rPr>
              <w:t>Tag</w:t>
            </w:r>
          </w:p>
        </w:tc>
        <w:tc>
          <w:tcPr>
            <w:tcW w:w="2831" w:type="dxa"/>
            <w:shd w:val="clear" w:color="auto" w:fill="EEECE1"/>
          </w:tcPr>
          <w:p w:rsidR="00FF19C9" w:rsidRPr="00251D9B" w:rsidRDefault="00FF19C9" w:rsidP="00251D9B">
            <w:pPr>
              <w:spacing w:before="60" w:after="60"/>
              <w:ind w:left="0"/>
              <w:rPr>
                <w:b/>
                <w:bCs/>
                <w:sz w:val="16"/>
                <w:szCs w:val="16"/>
              </w:rPr>
            </w:pPr>
            <w:r w:rsidRPr="00251D9B">
              <w:rPr>
                <w:b/>
                <w:bCs/>
                <w:sz w:val="16"/>
                <w:szCs w:val="16"/>
              </w:rPr>
              <w:t>Field</w:t>
            </w:r>
          </w:p>
        </w:tc>
        <w:tc>
          <w:tcPr>
            <w:tcW w:w="1046" w:type="dxa"/>
            <w:shd w:val="clear" w:color="auto" w:fill="EEECE1"/>
          </w:tcPr>
          <w:p w:rsidR="00FF19C9" w:rsidRPr="00251D9B" w:rsidRDefault="00FF19C9" w:rsidP="00251D9B">
            <w:pPr>
              <w:spacing w:before="60" w:after="60"/>
              <w:ind w:left="0"/>
              <w:rPr>
                <w:b/>
                <w:bCs/>
                <w:sz w:val="16"/>
                <w:szCs w:val="16"/>
              </w:rPr>
            </w:pPr>
            <w:r w:rsidRPr="00251D9B">
              <w:rPr>
                <w:b/>
                <w:bCs/>
                <w:sz w:val="16"/>
                <w:szCs w:val="16"/>
              </w:rPr>
              <w:t>Size (bytes)</w:t>
            </w:r>
          </w:p>
        </w:tc>
        <w:tc>
          <w:tcPr>
            <w:tcW w:w="1506" w:type="dxa"/>
            <w:shd w:val="clear" w:color="auto" w:fill="EEECE1"/>
          </w:tcPr>
          <w:p w:rsidR="00FF19C9" w:rsidRPr="00251D9B" w:rsidRDefault="00FF19C9" w:rsidP="00251D9B">
            <w:pPr>
              <w:spacing w:before="60" w:after="60"/>
              <w:ind w:left="0"/>
              <w:rPr>
                <w:b/>
                <w:bCs/>
                <w:sz w:val="16"/>
                <w:szCs w:val="16"/>
              </w:rPr>
            </w:pPr>
            <w:r w:rsidRPr="00251D9B">
              <w:rPr>
                <w:b/>
                <w:bCs/>
                <w:sz w:val="16"/>
                <w:szCs w:val="16"/>
              </w:rPr>
              <w:t>Encrypt</w:t>
            </w:r>
          </w:p>
        </w:tc>
        <w:tc>
          <w:tcPr>
            <w:tcW w:w="1413" w:type="dxa"/>
            <w:shd w:val="clear" w:color="auto" w:fill="EEECE1"/>
          </w:tcPr>
          <w:p w:rsidR="00FF19C9" w:rsidRPr="00251D9B" w:rsidRDefault="00FF19C9" w:rsidP="00251D9B">
            <w:pPr>
              <w:spacing w:before="60" w:after="60"/>
              <w:ind w:left="0"/>
              <w:rPr>
                <w:b/>
                <w:bCs/>
                <w:sz w:val="16"/>
                <w:szCs w:val="16"/>
              </w:rPr>
            </w:pPr>
            <w:r w:rsidRPr="00251D9B">
              <w:rPr>
                <w:b/>
                <w:bCs/>
                <w:sz w:val="16"/>
                <w:szCs w:val="16"/>
              </w:rPr>
              <w:t>Section</w:t>
            </w:r>
          </w:p>
        </w:tc>
      </w:tr>
      <w:tr w:rsidR="00FF19C9" w:rsidRPr="00595B45">
        <w:tc>
          <w:tcPr>
            <w:tcW w:w="713" w:type="dxa"/>
          </w:tcPr>
          <w:p w:rsidR="00FF19C9" w:rsidRPr="00251D9B" w:rsidRDefault="00FF19C9" w:rsidP="00251D9B">
            <w:pPr>
              <w:spacing w:before="60" w:after="60"/>
              <w:ind w:left="0"/>
              <w:rPr>
                <w:sz w:val="16"/>
                <w:szCs w:val="16"/>
              </w:rPr>
            </w:pPr>
            <w:r w:rsidRPr="00251D9B">
              <w:rPr>
                <w:sz w:val="16"/>
                <w:szCs w:val="16"/>
              </w:rPr>
              <w:t>DF00</w:t>
            </w:r>
          </w:p>
        </w:tc>
        <w:tc>
          <w:tcPr>
            <w:tcW w:w="2831" w:type="dxa"/>
          </w:tcPr>
          <w:p w:rsidR="00FF19C9" w:rsidRPr="00251D9B" w:rsidRDefault="00FF19C9" w:rsidP="00251D9B">
            <w:pPr>
              <w:spacing w:before="60" w:after="60"/>
              <w:ind w:left="0"/>
              <w:rPr>
                <w:sz w:val="16"/>
                <w:szCs w:val="16"/>
              </w:rPr>
            </w:pPr>
            <w:r w:rsidRPr="00251D9B">
              <w:rPr>
                <w:sz w:val="16"/>
                <w:szCs w:val="16"/>
              </w:rPr>
              <w:t>ISIN</w:t>
            </w:r>
            <w:r w:rsidRPr="00251D9B">
              <w:rPr>
                <w:sz w:val="16"/>
                <w:szCs w:val="16"/>
              </w:rPr>
              <w:br/>
              <w:t>Key Type</w:t>
            </w:r>
            <w:r w:rsidRPr="00251D9B">
              <w:rPr>
                <w:sz w:val="16"/>
                <w:szCs w:val="16"/>
              </w:rPr>
              <w:br/>
              <w:t>KLK Key Generation</w:t>
            </w:r>
          </w:p>
        </w:tc>
        <w:tc>
          <w:tcPr>
            <w:tcW w:w="1046" w:type="dxa"/>
          </w:tcPr>
          <w:p w:rsidR="00FF19C9" w:rsidRPr="00251D9B" w:rsidRDefault="00FF19C9" w:rsidP="00251D9B">
            <w:pPr>
              <w:spacing w:before="60" w:after="60"/>
              <w:ind w:left="0"/>
              <w:rPr>
                <w:sz w:val="16"/>
                <w:szCs w:val="16"/>
              </w:rPr>
            </w:pPr>
            <w:r w:rsidRPr="00251D9B">
              <w:rPr>
                <w:sz w:val="16"/>
                <w:szCs w:val="16"/>
              </w:rPr>
              <w:t>4</w:t>
            </w:r>
            <w:r w:rsidRPr="00251D9B">
              <w:rPr>
                <w:sz w:val="16"/>
                <w:szCs w:val="16"/>
              </w:rPr>
              <w:br/>
              <w:t>1</w:t>
            </w:r>
            <w:r w:rsidRPr="00251D9B">
              <w:rPr>
                <w:sz w:val="16"/>
                <w:szCs w:val="16"/>
              </w:rPr>
              <w:br/>
              <w:t>1</w:t>
            </w:r>
          </w:p>
        </w:tc>
        <w:tc>
          <w:tcPr>
            <w:tcW w:w="1506" w:type="dxa"/>
          </w:tcPr>
          <w:p w:rsidR="00FF19C9" w:rsidRPr="00251D9B" w:rsidRDefault="00FF19C9" w:rsidP="00251D9B">
            <w:pPr>
              <w:spacing w:before="60" w:after="60"/>
              <w:ind w:left="0"/>
              <w:rPr>
                <w:sz w:val="16"/>
                <w:szCs w:val="16"/>
              </w:rPr>
            </w:pPr>
            <w:r w:rsidRPr="00251D9B">
              <w:rPr>
                <w:sz w:val="16"/>
                <w:szCs w:val="16"/>
              </w:rPr>
              <w:t>N</w:t>
            </w:r>
          </w:p>
        </w:tc>
        <w:tc>
          <w:tcPr>
            <w:tcW w:w="1413" w:type="dxa"/>
          </w:tcPr>
          <w:p w:rsidR="00FF19C9" w:rsidRPr="00251D9B" w:rsidRDefault="00FF19C9" w:rsidP="00251D9B">
            <w:pPr>
              <w:spacing w:before="60" w:after="60"/>
              <w:ind w:left="0"/>
              <w:rPr>
                <w:rFonts w:cs="Times New Roman"/>
                <w:sz w:val="16"/>
                <w:szCs w:val="16"/>
              </w:rPr>
            </w:pPr>
            <w:fldSimple w:instr=" REF _Ref263168875 \r \h  \* MERGEFORMAT ">
              <w:r w:rsidRPr="00251D9B">
                <w:rPr>
                  <w:sz w:val="16"/>
                  <w:szCs w:val="16"/>
                </w:rPr>
                <w:t>5.2.1</w:t>
              </w:r>
            </w:fldSimple>
            <w:r w:rsidRPr="00251D9B">
              <w:rPr>
                <w:rFonts w:cs="Times New Roman"/>
                <w:sz w:val="16"/>
                <w:szCs w:val="16"/>
              </w:rPr>
              <w:br/>
            </w:r>
            <w:fldSimple w:instr=" REF _Ref263168899 \r \h  \* MERGEFORMAT ">
              <w:r w:rsidRPr="00251D9B">
                <w:rPr>
                  <w:sz w:val="16"/>
                  <w:szCs w:val="16"/>
                </w:rPr>
                <w:t>5.2.3</w:t>
              </w:r>
            </w:fldSimple>
            <w:r w:rsidRPr="00251D9B">
              <w:rPr>
                <w:rFonts w:cs="Times New Roman"/>
                <w:sz w:val="16"/>
                <w:szCs w:val="16"/>
              </w:rPr>
              <w:br/>
            </w:r>
            <w:fldSimple w:instr=" REF _Ref263168939 \r \h  \* MERGEFORMAT ">
              <w:r w:rsidRPr="00251D9B">
                <w:rPr>
                  <w:sz w:val="16"/>
                  <w:szCs w:val="16"/>
                </w:rPr>
                <w:t>6.3.1</w:t>
              </w:r>
            </w:fldSimple>
          </w:p>
        </w:tc>
      </w:tr>
      <w:tr w:rsidR="00FF19C9" w:rsidRPr="00595B45">
        <w:tc>
          <w:tcPr>
            <w:tcW w:w="713" w:type="dxa"/>
          </w:tcPr>
          <w:p w:rsidR="00FF19C9" w:rsidRPr="00251D9B" w:rsidRDefault="00FF19C9" w:rsidP="00251D9B">
            <w:pPr>
              <w:spacing w:before="60" w:after="60"/>
              <w:ind w:left="0"/>
              <w:rPr>
                <w:sz w:val="16"/>
                <w:szCs w:val="16"/>
              </w:rPr>
            </w:pPr>
            <w:r w:rsidRPr="00251D9B">
              <w:rPr>
                <w:sz w:val="16"/>
                <w:szCs w:val="16"/>
              </w:rPr>
              <w:t>DF10</w:t>
            </w:r>
          </w:p>
        </w:tc>
        <w:tc>
          <w:tcPr>
            <w:tcW w:w="2831" w:type="dxa"/>
          </w:tcPr>
          <w:p w:rsidR="00FF19C9" w:rsidRPr="00251D9B" w:rsidRDefault="00FF19C9" w:rsidP="00251D9B">
            <w:pPr>
              <w:spacing w:before="60" w:after="60"/>
              <w:ind w:left="0"/>
              <w:rPr>
                <w:rFonts w:cs="Times New Roman"/>
                <w:sz w:val="16"/>
                <w:szCs w:val="16"/>
              </w:rPr>
            </w:pPr>
            <w:r w:rsidRPr="00251D9B">
              <w:rPr>
                <w:sz w:val="16"/>
                <w:szCs w:val="16"/>
              </w:rPr>
              <w:t>MSA KLK Authentication key</w:t>
            </w:r>
            <w:r w:rsidRPr="00251D9B">
              <w:rPr>
                <w:sz w:val="16"/>
                <w:szCs w:val="16"/>
              </w:rPr>
              <w:br/>
              <w:t>MSA KLK Confidentiality key</w:t>
            </w:r>
            <w:ins w:id="581" w:author="steve.nichols" w:date="2014-10-13T13:15:00Z">
              <w:r w:rsidRPr="00251D9B">
                <w:rPr>
                  <w:rFonts w:cs="Times New Roman"/>
                  <w:sz w:val="16"/>
                  <w:szCs w:val="16"/>
                </w:rPr>
                <w:br/>
              </w:r>
            </w:ins>
            <w:ins w:id="582" w:author="steve.nichols" w:date="2014-10-13T13:16:00Z">
              <w:r w:rsidRPr="00251D9B">
                <w:rPr>
                  <w:sz w:val="16"/>
                  <w:szCs w:val="16"/>
                </w:rPr>
                <w:t>Padding</w:t>
              </w:r>
            </w:ins>
          </w:p>
        </w:tc>
        <w:tc>
          <w:tcPr>
            <w:tcW w:w="1046" w:type="dxa"/>
          </w:tcPr>
          <w:p w:rsidR="00FF19C9" w:rsidRPr="00251D9B" w:rsidRDefault="00FF19C9" w:rsidP="00251D9B">
            <w:pPr>
              <w:spacing w:before="60" w:after="60"/>
              <w:ind w:left="0"/>
              <w:rPr>
                <w:rFonts w:cs="Times New Roman"/>
                <w:sz w:val="16"/>
                <w:szCs w:val="16"/>
              </w:rPr>
            </w:pPr>
            <w:r w:rsidRPr="00251D9B">
              <w:rPr>
                <w:sz w:val="16"/>
                <w:szCs w:val="16"/>
              </w:rPr>
              <w:t>24</w:t>
            </w:r>
            <w:r w:rsidRPr="00251D9B">
              <w:rPr>
                <w:sz w:val="16"/>
                <w:szCs w:val="16"/>
              </w:rPr>
              <w:br/>
              <w:t>24</w:t>
            </w:r>
            <w:ins w:id="583" w:author="steve.nichols" w:date="2014-10-13T13:16:00Z">
              <w:r w:rsidRPr="00251D9B">
                <w:rPr>
                  <w:rFonts w:cs="Times New Roman"/>
                  <w:sz w:val="16"/>
                  <w:szCs w:val="16"/>
                </w:rPr>
                <w:br/>
              </w:r>
              <w:r w:rsidRPr="00251D9B">
                <w:rPr>
                  <w:sz w:val="16"/>
                  <w:szCs w:val="16"/>
                </w:rPr>
                <w:t>8</w:t>
              </w:r>
            </w:ins>
          </w:p>
        </w:tc>
        <w:tc>
          <w:tcPr>
            <w:tcW w:w="1506" w:type="dxa"/>
          </w:tcPr>
          <w:p w:rsidR="00FF19C9" w:rsidRPr="00251D9B" w:rsidRDefault="00FF19C9" w:rsidP="00251D9B">
            <w:pPr>
              <w:spacing w:before="60" w:after="60"/>
              <w:ind w:left="0"/>
              <w:rPr>
                <w:sz w:val="16"/>
                <w:szCs w:val="16"/>
              </w:rPr>
            </w:pPr>
            <w:r w:rsidRPr="00251D9B">
              <w:rPr>
                <w:sz w:val="16"/>
                <w:szCs w:val="16"/>
              </w:rPr>
              <w:t>Y</w:t>
            </w:r>
          </w:p>
        </w:tc>
        <w:tc>
          <w:tcPr>
            <w:tcW w:w="1413" w:type="dxa"/>
          </w:tcPr>
          <w:p w:rsidR="00FF19C9" w:rsidRPr="00251D9B" w:rsidRDefault="00FF19C9" w:rsidP="00251D9B">
            <w:pPr>
              <w:spacing w:before="60" w:after="60"/>
              <w:ind w:left="0"/>
              <w:rPr>
                <w:rFonts w:cs="Times New Roman"/>
                <w:sz w:val="16"/>
                <w:szCs w:val="16"/>
              </w:rPr>
            </w:pPr>
            <w:r w:rsidRPr="00251D9B">
              <w:rPr>
                <w:sz w:val="16"/>
                <w:szCs w:val="16"/>
              </w:rPr>
              <w:fldChar w:fldCharType="begin"/>
            </w:r>
            <w:r w:rsidRPr="00251D9B">
              <w:rPr>
                <w:sz w:val="16"/>
                <w:szCs w:val="16"/>
              </w:rPr>
              <w:instrText xml:space="preserve"> REF _Ref263168939 \r \h </w:instrText>
            </w:r>
            <w:ins w:id="584" w:author="wakkir" w:date="2015-10-22T00:37:00Z">
              <w:r w:rsidRPr="007948A2">
                <w:rPr>
                  <w:rPrChange w:id="585" w:author="wakkir">
                    <w:rPr/>
                  </w:rPrChange>
                </w:rPr>
                <w:instrText>_</w:instrText>
              </w:r>
            </w:ins>
            <w:r w:rsidRPr="00251D9B">
              <w:rPr>
                <w:sz w:val="16"/>
                <w:szCs w:val="16"/>
              </w:rPr>
              <w:fldChar w:fldCharType="separate"/>
            </w:r>
            <w:r w:rsidRPr="00251D9B">
              <w:rPr>
                <w:sz w:val="16"/>
                <w:szCs w:val="16"/>
              </w:rPr>
              <w:t>6.3.1</w:t>
            </w:r>
            <w:r w:rsidRPr="00251D9B">
              <w:rPr>
                <w:sz w:val="16"/>
                <w:szCs w:val="16"/>
              </w:rPr>
              <w:fldChar w:fldCharType="end"/>
            </w:r>
            <w:r w:rsidRPr="00251D9B">
              <w:rPr>
                <w:rFonts w:cs="Times New Roman"/>
                <w:sz w:val="16"/>
                <w:szCs w:val="16"/>
              </w:rPr>
              <w:br/>
            </w:r>
            <w:r w:rsidRPr="00251D9B">
              <w:rPr>
                <w:sz w:val="16"/>
                <w:szCs w:val="16"/>
              </w:rPr>
              <w:fldChar w:fldCharType="begin"/>
            </w:r>
            <w:r w:rsidRPr="00251D9B">
              <w:rPr>
                <w:sz w:val="16"/>
                <w:szCs w:val="16"/>
              </w:rPr>
              <w:instrText xml:space="preserve"> REF _Ref263168939 \r \h </w:instrText>
            </w:r>
            <w:ins w:id="586" w:author="wakkir" w:date="2015-10-22T00:37:00Z">
              <w:r w:rsidRPr="007948A2">
                <w:rPr>
                  <w:rPrChange w:id="587" w:author="wakkir">
                    <w:rPr/>
                  </w:rPrChange>
                </w:rPr>
                <w:instrText>_</w:instrText>
              </w:r>
            </w:ins>
            <w:r w:rsidRPr="00251D9B">
              <w:rPr>
                <w:sz w:val="16"/>
                <w:szCs w:val="16"/>
              </w:rPr>
              <w:fldChar w:fldCharType="separate"/>
            </w:r>
            <w:r w:rsidRPr="00251D9B">
              <w:rPr>
                <w:sz w:val="16"/>
                <w:szCs w:val="16"/>
              </w:rPr>
              <w:t>6.3.1</w:t>
            </w:r>
            <w:r w:rsidRPr="00251D9B">
              <w:rPr>
                <w:sz w:val="16"/>
                <w:szCs w:val="16"/>
              </w:rPr>
              <w:fldChar w:fldCharType="end"/>
            </w:r>
          </w:p>
        </w:tc>
      </w:tr>
      <w:tr w:rsidR="00FF19C9" w:rsidRPr="00595B45">
        <w:tc>
          <w:tcPr>
            <w:tcW w:w="713" w:type="dxa"/>
          </w:tcPr>
          <w:p w:rsidR="00FF19C9" w:rsidRPr="00251D9B" w:rsidRDefault="00FF19C9" w:rsidP="00251D9B">
            <w:pPr>
              <w:spacing w:before="60" w:after="60"/>
              <w:ind w:left="0"/>
              <w:rPr>
                <w:sz w:val="16"/>
                <w:szCs w:val="16"/>
              </w:rPr>
            </w:pPr>
            <w:r w:rsidRPr="00251D9B">
              <w:rPr>
                <w:sz w:val="16"/>
                <w:szCs w:val="16"/>
              </w:rPr>
              <w:t>DF20</w:t>
            </w:r>
          </w:p>
        </w:tc>
        <w:tc>
          <w:tcPr>
            <w:tcW w:w="2831" w:type="dxa"/>
          </w:tcPr>
          <w:p w:rsidR="00FF19C9" w:rsidRPr="00251D9B" w:rsidRDefault="00FF19C9" w:rsidP="00251D9B">
            <w:pPr>
              <w:spacing w:before="60" w:after="60"/>
              <w:ind w:left="0"/>
              <w:rPr>
                <w:sz w:val="16"/>
                <w:szCs w:val="16"/>
              </w:rPr>
            </w:pPr>
            <w:r w:rsidRPr="00251D9B">
              <w:rPr>
                <w:sz w:val="16"/>
                <w:szCs w:val="16"/>
              </w:rPr>
              <w:t>BE ID</w:t>
            </w:r>
            <w:r w:rsidRPr="00251D9B">
              <w:rPr>
                <w:sz w:val="16"/>
                <w:szCs w:val="16"/>
              </w:rPr>
              <w:br/>
              <w:t>PIN</w:t>
            </w:r>
          </w:p>
        </w:tc>
        <w:tc>
          <w:tcPr>
            <w:tcW w:w="1046" w:type="dxa"/>
          </w:tcPr>
          <w:p w:rsidR="00FF19C9" w:rsidRPr="00251D9B" w:rsidRDefault="00FF19C9" w:rsidP="00251D9B">
            <w:pPr>
              <w:spacing w:before="60" w:after="60"/>
              <w:ind w:left="0"/>
              <w:rPr>
                <w:sz w:val="16"/>
                <w:szCs w:val="16"/>
              </w:rPr>
            </w:pPr>
            <w:r w:rsidRPr="00251D9B">
              <w:rPr>
                <w:sz w:val="16"/>
                <w:szCs w:val="16"/>
              </w:rPr>
              <w:t>3</w:t>
            </w:r>
            <w:r w:rsidRPr="00251D9B">
              <w:rPr>
                <w:sz w:val="16"/>
                <w:szCs w:val="16"/>
              </w:rPr>
              <w:br/>
              <w:t>8</w:t>
            </w:r>
          </w:p>
        </w:tc>
        <w:tc>
          <w:tcPr>
            <w:tcW w:w="1506" w:type="dxa"/>
          </w:tcPr>
          <w:p w:rsidR="00FF19C9" w:rsidRPr="00251D9B" w:rsidRDefault="00FF19C9" w:rsidP="00251D9B">
            <w:pPr>
              <w:spacing w:before="60" w:after="60"/>
              <w:ind w:left="0"/>
              <w:rPr>
                <w:sz w:val="16"/>
                <w:szCs w:val="16"/>
              </w:rPr>
            </w:pPr>
            <w:r w:rsidRPr="00251D9B">
              <w:rPr>
                <w:sz w:val="16"/>
                <w:szCs w:val="16"/>
              </w:rPr>
              <w:t>N</w:t>
            </w:r>
          </w:p>
        </w:tc>
        <w:tc>
          <w:tcPr>
            <w:tcW w:w="1413" w:type="dxa"/>
          </w:tcPr>
          <w:p w:rsidR="00FF19C9" w:rsidRPr="00251D9B" w:rsidRDefault="00FF19C9" w:rsidP="00251D9B">
            <w:pPr>
              <w:spacing w:before="60" w:after="60"/>
              <w:ind w:left="0"/>
              <w:rPr>
                <w:rFonts w:cs="Times New Roman"/>
                <w:sz w:val="16"/>
                <w:szCs w:val="16"/>
              </w:rPr>
            </w:pPr>
            <w:r w:rsidRPr="00251D9B">
              <w:rPr>
                <w:sz w:val="16"/>
                <w:szCs w:val="16"/>
              </w:rPr>
              <w:fldChar w:fldCharType="begin"/>
            </w:r>
            <w:r w:rsidRPr="00251D9B">
              <w:rPr>
                <w:sz w:val="16"/>
                <w:szCs w:val="16"/>
              </w:rPr>
              <w:instrText xml:space="preserve"> REF _Ref264882485 \r \h </w:instrText>
            </w:r>
            <w:ins w:id="588" w:author="wakkir" w:date="2015-10-22T00:37:00Z">
              <w:r w:rsidRPr="007948A2">
                <w:rPr>
                  <w:rPrChange w:id="589" w:author="wakkir">
                    <w:rPr/>
                  </w:rPrChange>
                </w:rPr>
                <w:instrText>_</w:instrText>
              </w:r>
            </w:ins>
            <w:r w:rsidRPr="00251D9B">
              <w:rPr>
                <w:sz w:val="16"/>
                <w:szCs w:val="16"/>
              </w:rPr>
              <w:fldChar w:fldCharType="separate"/>
            </w:r>
            <w:r w:rsidRPr="00251D9B">
              <w:rPr>
                <w:sz w:val="16"/>
                <w:szCs w:val="16"/>
              </w:rPr>
              <w:t>5.2.4</w:t>
            </w:r>
            <w:r w:rsidRPr="00251D9B">
              <w:rPr>
                <w:sz w:val="16"/>
                <w:szCs w:val="16"/>
              </w:rPr>
              <w:fldChar w:fldCharType="end"/>
            </w:r>
            <w:r w:rsidRPr="00251D9B">
              <w:rPr>
                <w:rFonts w:cs="Times New Roman"/>
                <w:sz w:val="16"/>
                <w:szCs w:val="16"/>
              </w:rPr>
              <w:br/>
            </w:r>
            <w:r w:rsidRPr="00251D9B">
              <w:rPr>
                <w:sz w:val="16"/>
                <w:szCs w:val="16"/>
              </w:rPr>
              <w:fldChar w:fldCharType="begin"/>
            </w:r>
            <w:r w:rsidRPr="00251D9B">
              <w:rPr>
                <w:sz w:val="16"/>
                <w:szCs w:val="16"/>
              </w:rPr>
              <w:instrText xml:space="preserve"> REF _Ref319671362 \r \h </w:instrText>
            </w:r>
            <w:ins w:id="590" w:author="wakkir" w:date="2015-10-22T00:37:00Z">
              <w:r w:rsidRPr="007948A2">
                <w:rPr>
                  <w:rPrChange w:id="591" w:author="wakkir">
                    <w:rPr/>
                  </w:rPrChange>
                </w:rPr>
                <w:instrText>_</w:instrText>
              </w:r>
            </w:ins>
            <w:r w:rsidRPr="00251D9B">
              <w:rPr>
                <w:sz w:val="16"/>
                <w:szCs w:val="16"/>
              </w:rPr>
              <w:fldChar w:fldCharType="separate"/>
            </w:r>
            <w:r w:rsidRPr="00251D9B">
              <w:rPr>
                <w:sz w:val="16"/>
                <w:szCs w:val="16"/>
              </w:rPr>
              <w:t>5.1.1</w:t>
            </w:r>
            <w:r w:rsidRPr="00251D9B">
              <w:rPr>
                <w:sz w:val="16"/>
                <w:szCs w:val="16"/>
              </w:rPr>
              <w:fldChar w:fldCharType="end"/>
            </w:r>
          </w:p>
        </w:tc>
      </w:tr>
      <w:tr w:rsidR="00FF19C9" w:rsidRPr="00595B45">
        <w:tc>
          <w:tcPr>
            <w:tcW w:w="713" w:type="dxa"/>
          </w:tcPr>
          <w:p w:rsidR="00FF19C9" w:rsidRPr="00251D9B" w:rsidRDefault="00FF19C9" w:rsidP="00251D9B">
            <w:pPr>
              <w:spacing w:before="60" w:after="60"/>
              <w:ind w:left="0"/>
              <w:rPr>
                <w:sz w:val="16"/>
                <w:szCs w:val="16"/>
              </w:rPr>
            </w:pPr>
            <w:r w:rsidRPr="00251D9B">
              <w:rPr>
                <w:sz w:val="16"/>
                <w:szCs w:val="16"/>
              </w:rPr>
              <w:t>DF30</w:t>
            </w:r>
          </w:p>
        </w:tc>
        <w:tc>
          <w:tcPr>
            <w:tcW w:w="2831" w:type="dxa"/>
          </w:tcPr>
          <w:p w:rsidR="00FF19C9" w:rsidRPr="00251D9B" w:rsidRDefault="00FF19C9" w:rsidP="00251D9B">
            <w:pPr>
              <w:spacing w:before="60" w:after="60"/>
              <w:ind w:left="0"/>
              <w:rPr>
                <w:rFonts w:cs="Times New Roman"/>
                <w:sz w:val="16"/>
                <w:szCs w:val="16"/>
              </w:rPr>
            </w:pPr>
            <w:r w:rsidRPr="00251D9B">
              <w:rPr>
                <w:sz w:val="16"/>
                <w:szCs w:val="16"/>
              </w:rPr>
              <w:t>P</w:t>
            </w:r>
            <w:ins w:id="592" w:author="steve.nichols" w:date="2014-10-13T13:16:00Z">
              <w:r w:rsidRPr="00251D9B">
                <w:rPr>
                  <w:sz w:val="16"/>
                  <w:szCs w:val="16"/>
                </w:rPr>
                <w:t xml:space="preserve"> </w:t>
              </w:r>
              <w:r w:rsidRPr="00251D9B">
                <w:rPr>
                  <w:sz w:val="16"/>
                  <w:szCs w:val="16"/>
                </w:rPr>
                <w:br/>
                <w:t>Padding</w:t>
              </w:r>
            </w:ins>
          </w:p>
        </w:tc>
        <w:tc>
          <w:tcPr>
            <w:tcW w:w="1046" w:type="dxa"/>
          </w:tcPr>
          <w:p w:rsidR="00FF19C9" w:rsidRPr="00251D9B" w:rsidRDefault="00FF19C9" w:rsidP="00251D9B">
            <w:pPr>
              <w:spacing w:before="60" w:after="60"/>
              <w:ind w:left="0"/>
              <w:rPr>
                <w:rFonts w:cs="Times New Roman"/>
                <w:sz w:val="16"/>
                <w:szCs w:val="16"/>
              </w:rPr>
            </w:pPr>
            <w:r w:rsidRPr="00251D9B">
              <w:rPr>
                <w:sz w:val="16"/>
                <w:szCs w:val="16"/>
              </w:rPr>
              <w:t>Var</w:t>
            </w:r>
            <w:ins w:id="593" w:author="steve.nichols" w:date="2014-10-13T13:16:00Z">
              <w:r w:rsidRPr="00251D9B">
                <w:rPr>
                  <w:rFonts w:cs="Times New Roman"/>
                  <w:sz w:val="16"/>
                  <w:szCs w:val="16"/>
                </w:rPr>
                <w:br/>
              </w:r>
              <w:r w:rsidRPr="00251D9B">
                <w:rPr>
                  <w:sz w:val="16"/>
                  <w:szCs w:val="16"/>
                </w:rPr>
                <w:t>8</w:t>
              </w:r>
            </w:ins>
          </w:p>
        </w:tc>
        <w:tc>
          <w:tcPr>
            <w:tcW w:w="1506" w:type="dxa"/>
          </w:tcPr>
          <w:p w:rsidR="00FF19C9" w:rsidRPr="00251D9B" w:rsidRDefault="00FF19C9" w:rsidP="00251D9B">
            <w:pPr>
              <w:spacing w:before="60" w:after="60"/>
              <w:ind w:left="0"/>
              <w:rPr>
                <w:sz w:val="16"/>
                <w:szCs w:val="16"/>
              </w:rPr>
            </w:pPr>
            <w:r w:rsidRPr="00251D9B">
              <w:rPr>
                <w:sz w:val="16"/>
                <w:szCs w:val="16"/>
              </w:rPr>
              <w:t>Y</w:t>
            </w:r>
          </w:p>
        </w:tc>
        <w:tc>
          <w:tcPr>
            <w:tcW w:w="1413" w:type="dxa"/>
          </w:tcPr>
          <w:p w:rsidR="00FF19C9" w:rsidRPr="00251D9B" w:rsidRDefault="00FF19C9" w:rsidP="00251D9B">
            <w:pPr>
              <w:spacing w:before="60" w:after="60"/>
              <w:ind w:left="0"/>
              <w:rPr>
                <w:rFonts w:cs="Times New Roman"/>
                <w:sz w:val="16"/>
                <w:szCs w:val="16"/>
              </w:rPr>
            </w:pPr>
            <w:r w:rsidRPr="00251D9B">
              <w:rPr>
                <w:sz w:val="16"/>
                <w:szCs w:val="16"/>
              </w:rPr>
              <w:fldChar w:fldCharType="begin"/>
            </w:r>
            <w:r w:rsidRPr="00251D9B">
              <w:rPr>
                <w:sz w:val="16"/>
                <w:szCs w:val="16"/>
              </w:rPr>
              <w:instrText xml:space="preserve"> REF _Ref264882440 \r \h </w:instrText>
            </w:r>
            <w:ins w:id="594" w:author="wakkir" w:date="2015-10-22T00:37:00Z">
              <w:r w:rsidRPr="007948A2">
                <w:rPr>
                  <w:rPrChange w:id="595" w:author="wakkir">
                    <w:rPr/>
                  </w:rPrChange>
                </w:rPr>
                <w:instrText>_</w:instrText>
              </w:r>
            </w:ins>
            <w:r w:rsidRPr="00251D9B">
              <w:rPr>
                <w:sz w:val="16"/>
                <w:szCs w:val="16"/>
              </w:rPr>
              <w:fldChar w:fldCharType="separate"/>
            </w:r>
            <w:r w:rsidRPr="00251D9B">
              <w:rPr>
                <w:sz w:val="16"/>
                <w:szCs w:val="16"/>
              </w:rPr>
              <w:t>6.3.2</w:t>
            </w:r>
            <w:r w:rsidRPr="00251D9B">
              <w:rPr>
                <w:sz w:val="16"/>
                <w:szCs w:val="16"/>
              </w:rPr>
              <w:fldChar w:fldCharType="end"/>
            </w:r>
          </w:p>
        </w:tc>
      </w:tr>
      <w:tr w:rsidR="00FF19C9" w:rsidRPr="00595B45">
        <w:tc>
          <w:tcPr>
            <w:tcW w:w="713" w:type="dxa"/>
          </w:tcPr>
          <w:p w:rsidR="00FF19C9" w:rsidRPr="00251D9B" w:rsidRDefault="00FF19C9" w:rsidP="00251D9B">
            <w:pPr>
              <w:spacing w:before="60" w:after="60"/>
              <w:ind w:left="0"/>
              <w:rPr>
                <w:sz w:val="16"/>
                <w:szCs w:val="16"/>
              </w:rPr>
            </w:pPr>
            <w:r w:rsidRPr="00251D9B">
              <w:rPr>
                <w:sz w:val="16"/>
                <w:szCs w:val="16"/>
              </w:rPr>
              <w:t>DF40</w:t>
            </w:r>
          </w:p>
        </w:tc>
        <w:tc>
          <w:tcPr>
            <w:tcW w:w="2831" w:type="dxa"/>
          </w:tcPr>
          <w:p w:rsidR="00FF19C9" w:rsidRPr="00251D9B" w:rsidRDefault="00FF19C9" w:rsidP="00251D9B">
            <w:pPr>
              <w:spacing w:before="60" w:after="60"/>
              <w:ind w:left="0"/>
              <w:rPr>
                <w:rFonts w:cs="Times New Roman"/>
                <w:sz w:val="16"/>
                <w:szCs w:val="16"/>
              </w:rPr>
            </w:pPr>
            <w:r w:rsidRPr="00251D9B">
              <w:rPr>
                <w:sz w:val="16"/>
                <w:szCs w:val="16"/>
              </w:rPr>
              <w:t>Q</w:t>
            </w:r>
            <w:ins w:id="596" w:author="steve.nichols" w:date="2014-10-13T13:16:00Z">
              <w:r w:rsidRPr="00251D9B">
                <w:rPr>
                  <w:sz w:val="16"/>
                  <w:szCs w:val="16"/>
                </w:rPr>
                <w:t xml:space="preserve"> </w:t>
              </w:r>
              <w:r w:rsidRPr="00251D9B">
                <w:rPr>
                  <w:sz w:val="16"/>
                  <w:szCs w:val="16"/>
                </w:rPr>
                <w:br/>
                <w:t>Padding</w:t>
              </w:r>
            </w:ins>
          </w:p>
        </w:tc>
        <w:tc>
          <w:tcPr>
            <w:tcW w:w="1046" w:type="dxa"/>
          </w:tcPr>
          <w:p w:rsidR="00FF19C9" w:rsidRPr="00251D9B" w:rsidRDefault="00FF19C9" w:rsidP="00251D9B">
            <w:pPr>
              <w:spacing w:before="60" w:after="60"/>
              <w:ind w:left="0"/>
              <w:rPr>
                <w:rFonts w:cs="Times New Roman"/>
                <w:sz w:val="16"/>
                <w:szCs w:val="16"/>
              </w:rPr>
            </w:pPr>
            <w:r w:rsidRPr="00251D9B">
              <w:rPr>
                <w:sz w:val="16"/>
                <w:szCs w:val="16"/>
              </w:rPr>
              <w:t>Var</w:t>
            </w:r>
            <w:ins w:id="597" w:author="steve.nichols" w:date="2014-10-13T13:16:00Z">
              <w:r w:rsidRPr="00251D9B">
                <w:rPr>
                  <w:rFonts w:cs="Times New Roman"/>
                  <w:sz w:val="16"/>
                  <w:szCs w:val="16"/>
                </w:rPr>
                <w:br/>
              </w:r>
              <w:r w:rsidRPr="00251D9B">
                <w:rPr>
                  <w:sz w:val="16"/>
                  <w:szCs w:val="16"/>
                </w:rPr>
                <w:t>8</w:t>
              </w:r>
            </w:ins>
          </w:p>
        </w:tc>
        <w:tc>
          <w:tcPr>
            <w:tcW w:w="1506" w:type="dxa"/>
          </w:tcPr>
          <w:p w:rsidR="00FF19C9" w:rsidRPr="00251D9B" w:rsidRDefault="00FF19C9" w:rsidP="00251D9B">
            <w:pPr>
              <w:spacing w:before="60" w:after="60"/>
              <w:ind w:left="0"/>
              <w:rPr>
                <w:sz w:val="16"/>
                <w:szCs w:val="16"/>
              </w:rPr>
            </w:pPr>
            <w:r w:rsidRPr="00251D9B">
              <w:rPr>
                <w:sz w:val="16"/>
                <w:szCs w:val="16"/>
              </w:rPr>
              <w:t>Y</w:t>
            </w:r>
          </w:p>
        </w:tc>
        <w:tc>
          <w:tcPr>
            <w:tcW w:w="1413" w:type="dxa"/>
          </w:tcPr>
          <w:p w:rsidR="00FF19C9" w:rsidRPr="00251D9B" w:rsidRDefault="00FF19C9" w:rsidP="00251D9B">
            <w:pPr>
              <w:spacing w:before="60" w:after="60"/>
              <w:ind w:left="0"/>
              <w:rPr>
                <w:rFonts w:cs="Times New Roman"/>
                <w:sz w:val="16"/>
                <w:szCs w:val="16"/>
              </w:rPr>
            </w:pPr>
            <w:r w:rsidRPr="00251D9B">
              <w:rPr>
                <w:sz w:val="16"/>
                <w:szCs w:val="16"/>
              </w:rPr>
              <w:fldChar w:fldCharType="begin"/>
            </w:r>
            <w:r w:rsidRPr="00251D9B">
              <w:rPr>
                <w:sz w:val="16"/>
                <w:szCs w:val="16"/>
              </w:rPr>
              <w:instrText xml:space="preserve"> REF _Ref264882440 \r \h </w:instrText>
            </w:r>
            <w:ins w:id="598" w:author="wakkir" w:date="2015-10-22T00:37:00Z">
              <w:r w:rsidRPr="007948A2">
                <w:rPr>
                  <w:rPrChange w:id="599" w:author="wakkir">
                    <w:rPr/>
                  </w:rPrChange>
                </w:rPr>
                <w:instrText>_</w:instrText>
              </w:r>
            </w:ins>
            <w:r w:rsidRPr="00251D9B">
              <w:rPr>
                <w:sz w:val="16"/>
                <w:szCs w:val="16"/>
              </w:rPr>
              <w:fldChar w:fldCharType="separate"/>
            </w:r>
            <w:r w:rsidRPr="00251D9B">
              <w:rPr>
                <w:sz w:val="16"/>
                <w:szCs w:val="16"/>
              </w:rPr>
              <w:t>6.3.2</w:t>
            </w:r>
            <w:r w:rsidRPr="00251D9B">
              <w:rPr>
                <w:sz w:val="16"/>
                <w:szCs w:val="16"/>
              </w:rPr>
              <w:fldChar w:fldCharType="end"/>
            </w:r>
          </w:p>
        </w:tc>
      </w:tr>
      <w:tr w:rsidR="00FF19C9" w:rsidRPr="00595B45">
        <w:tc>
          <w:tcPr>
            <w:tcW w:w="713" w:type="dxa"/>
          </w:tcPr>
          <w:p w:rsidR="00FF19C9" w:rsidRPr="00251D9B" w:rsidRDefault="00FF19C9" w:rsidP="00251D9B">
            <w:pPr>
              <w:spacing w:before="60" w:after="60"/>
              <w:ind w:left="0"/>
              <w:rPr>
                <w:sz w:val="16"/>
                <w:szCs w:val="16"/>
              </w:rPr>
            </w:pPr>
            <w:r w:rsidRPr="00251D9B">
              <w:rPr>
                <w:sz w:val="16"/>
                <w:szCs w:val="16"/>
              </w:rPr>
              <w:t>DF50</w:t>
            </w:r>
          </w:p>
        </w:tc>
        <w:tc>
          <w:tcPr>
            <w:tcW w:w="2831" w:type="dxa"/>
          </w:tcPr>
          <w:p w:rsidR="00FF19C9" w:rsidRPr="00251D9B" w:rsidRDefault="00FF19C9" w:rsidP="00251D9B">
            <w:pPr>
              <w:spacing w:before="60" w:after="60"/>
              <w:ind w:left="0"/>
              <w:rPr>
                <w:rFonts w:cs="Times New Roman"/>
                <w:sz w:val="16"/>
                <w:szCs w:val="16"/>
              </w:rPr>
            </w:pPr>
            <w:r w:rsidRPr="00251D9B">
              <w:rPr>
                <w:sz w:val="16"/>
                <w:szCs w:val="16"/>
              </w:rPr>
              <w:t>PQ</w:t>
            </w:r>
            <w:ins w:id="600" w:author="steve.nichols" w:date="2014-10-13T13:16:00Z">
              <w:r w:rsidRPr="00251D9B">
                <w:rPr>
                  <w:sz w:val="16"/>
                  <w:szCs w:val="16"/>
                </w:rPr>
                <w:t xml:space="preserve"> </w:t>
              </w:r>
              <w:r w:rsidRPr="00251D9B">
                <w:rPr>
                  <w:sz w:val="16"/>
                  <w:szCs w:val="16"/>
                </w:rPr>
                <w:br/>
                <w:t>Padding</w:t>
              </w:r>
            </w:ins>
          </w:p>
        </w:tc>
        <w:tc>
          <w:tcPr>
            <w:tcW w:w="1046" w:type="dxa"/>
          </w:tcPr>
          <w:p w:rsidR="00FF19C9" w:rsidRPr="00251D9B" w:rsidRDefault="00FF19C9" w:rsidP="00251D9B">
            <w:pPr>
              <w:spacing w:before="60" w:after="60"/>
              <w:ind w:left="0"/>
              <w:rPr>
                <w:rFonts w:cs="Times New Roman"/>
                <w:sz w:val="16"/>
                <w:szCs w:val="16"/>
              </w:rPr>
            </w:pPr>
            <w:r w:rsidRPr="00251D9B">
              <w:rPr>
                <w:sz w:val="16"/>
                <w:szCs w:val="16"/>
              </w:rPr>
              <w:t>Var</w:t>
            </w:r>
            <w:ins w:id="601" w:author="steve.nichols" w:date="2014-10-13T13:16:00Z">
              <w:r w:rsidRPr="00251D9B">
                <w:rPr>
                  <w:rFonts w:cs="Times New Roman"/>
                  <w:sz w:val="16"/>
                  <w:szCs w:val="16"/>
                </w:rPr>
                <w:br/>
              </w:r>
              <w:r w:rsidRPr="00251D9B">
                <w:rPr>
                  <w:sz w:val="16"/>
                  <w:szCs w:val="16"/>
                </w:rPr>
                <w:t>8</w:t>
              </w:r>
            </w:ins>
          </w:p>
        </w:tc>
        <w:tc>
          <w:tcPr>
            <w:tcW w:w="1506" w:type="dxa"/>
          </w:tcPr>
          <w:p w:rsidR="00FF19C9" w:rsidRPr="00251D9B" w:rsidRDefault="00FF19C9" w:rsidP="00251D9B">
            <w:pPr>
              <w:spacing w:before="60" w:after="60"/>
              <w:ind w:left="0"/>
              <w:rPr>
                <w:sz w:val="16"/>
                <w:szCs w:val="16"/>
              </w:rPr>
            </w:pPr>
            <w:r w:rsidRPr="00251D9B">
              <w:rPr>
                <w:sz w:val="16"/>
                <w:szCs w:val="16"/>
              </w:rPr>
              <w:t>Y</w:t>
            </w:r>
          </w:p>
        </w:tc>
        <w:tc>
          <w:tcPr>
            <w:tcW w:w="1413" w:type="dxa"/>
          </w:tcPr>
          <w:p w:rsidR="00FF19C9" w:rsidRPr="00251D9B" w:rsidRDefault="00FF19C9" w:rsidP="00251D9B">
            <w:pPr>
              <w:spacing w:before="60" w:after="60"/>
              <w:ind w:left="0"/>
              <w:rPr>
                <w:rFonts w:cs="Times New Roman"/>
                <w:sz w:val="16"/>
                <w:szCs w:val="16"/>
              </w:rPr>
            </w:pPr>
            <w:r w:rsidRPr="00251D9B">
              <w:rPr>
                <w:sz w:val="16"/>
                <w:szCs w:val="16"/>
              </w:rPr>
              <w:fldChar w:fldCharType="begin"/>
            </w:r>
            <w:r w:rsidRPr="00251D9B">
              <w:rPr>
                <w:sz w:val="16"/>
                <w:szCs w:val="16"/>
              </w:rPr>
              <w:instrText xml:space="preserve"> REF _Ref264882440 \r \h </w:instrText>
            </w:r>
            <w:ins w:id="602" w:author="wakkir" w:date="2015-10-22T00:37:00Z">
              <w:r w:rsidRPr="007948A2">
                <w:rPr>
                  <w:rPrChange w:id="603" w:author="wakkir">
                    <w:rPr/>
                  </w:rPrChange>
                </w:rPr>
                <w:instrText>_</w:instrText>
              </w:r>
            </w:ins>
            <w:r w:rsidRPr="00251D9B">
              <w:rPr>
                <w:sz w:val="16"/>
                <w:szCs w:val="16"/>
              </w:rPr>
              <w:fldChar w:fldCharType="separate"/>
            </w:r>
            <w:r w:rsidRPr="00251D9B">
              <w:rPr>
                <w:sz w:val="16"/>
                <w:szCs w:val="16"/>
              </w:rPr>
              <w:t>6.3.2</w:t>
            </w:r>
            <w:r w:rsidRPr="00251D9B">
              <w:rPr>
                <w:sz w:val="16"/>
                <w:szCs w:val="16"/>
              </w:rPr>
              <w:fldChar w:fldCharType="end"/>
            </w:r>
          </w:p>
        </w:tc>
      </w:tr>
      <w:tr w:rsidR="00FF19C9" w:rsidRPr="00595B45">
        <w:tc>
          <w:tcPr>
            <w:tcW w:w="713" w:type="dxa"/>
          </w:tcPr>
          <w:p w:rsidR="00FF19C9" w:rsidRPr="00251D9B" w:rsidRDefault="00FF19C9" w:rsidP="00251D9B">
            <w:pPr>
              <w:spacing w:before="60" w:after="60"/>
              <w:ind w:left="0"/>
              <w:rPr>
                <w:sz w:val="16"/>
                <w:szCs w:val="16"/>
              </w:rPr>
            </w:pPr>
            <w:r w:rsidRPr="00251D9B">
              <w:rPr>
                <w:sz w:val="16"/>
                <w:szCs w:val="16"/>
              </w:rPr>
              <w:t>DF60</w:t>
            </w:r>
          </w:p>
        </w:tc>
        <w:tc>
          <w:tcPr>
            <w:tcW w:w="2831" w:type="dxa"/>
          </w:tcPr>
          <w:p w:rsidR="00FF19C9" w:rsidRPr="00251D9B" w:rsidRDefault="00FF19C9" w:rsidP="00251D9B">
            <w:pPr>
              <w:spacing w:before="60" w:after="60"/>
              <w:ind w:left="0"/>
              <w:rPr>
                <w:rFonts w:cs="Times New Roman"/>
                <w:sz w:val="16"/>
                <w:szCs w:val="16"/>
              </w:rPr>
            </w:pPr>
            <w:r w:rsidRPr="00251D9B">
              <w:rPr>
                <w:sz w:val="16"/>
                <w:szCs w:val="16"/>
              </w:rPr>
              <w:t>DP1</w:t>
            </w:r>
            <w:ins w:id="604" w:author="steve.nichols" w:date="2014-10-13T13:16:00Z">
              <w:r w:rsidRPr="00251D9B">
                <w:rPr>
                  <w:sz w:val="16"/>
                  <w:szCs w:val="16"/>
                </w:rPr>
                <w:t xml:space="preserve"> </w:t>
              </w:r>
              <w:r w:rsidRPr="00251D9B">
                <w:rPr>
                  <w:sz w:val="16"/>
                  <w:szCs w:val="16"/>
                </w:rPr>
                <w:br/>
                <w:t>Padding</w:t>
              </w:r>
            </w:ins>
          </w:p>
        </w:tc>
        <w:tc>
          <w:tcPr>
            <w:tcW w:w="1046" w:type="dxa"/>
          </w:tcPr>
          <w:p w:rsidR="00FF19C9" w:rsidRPr="00251D9B" w:rsidRDefault="00FF19C9" w:rsidP="00251D9B">
            <w:pPr>
              <w:spacing w:before="60" w:after="60"/>
              <w:ind w:left="0"/>
              <w:rPr>
                <w:rFonts w:cs="Times New Roman"/>
                <w:sz w:val="16"/>
                <w:szCs w:val="16"/>
              </w:rPr>
            </w:pPr>
            <w:r w:rsidRPr="00251D9B">
              <w:rPr>
                <w:sz w:val="16"/>
                <w:szCs w:val="16"/>
              </w:rPr>
              <w:t>Var</w:t>
            </w:r>
            <w:ins w:id="605" w:author="steve.nichols" w:date="2014-10-13T13:16:00Z">
              <w:r w:rsidRPr="00251D9B">
                <w:rPr>
                  <w:rFonts w:cs="Times New Roman"/>
                  <w:sz w:val="16"/>
                  <w:szCs w:val="16"/>
                </w:rPr>
                <w:br/>
              </w:r>
              <w:r w:rsidRPr="00251D9B">
                <w:rPr>
                  <w:sz w:val="16"/>
                  <w:szCs w:val="16"/>
                </w:rPr>
                <w:t>8</w:t>
              </w:r>
            </w:ins>
          </w:p>
        </w:tc>
        <w:tc>
          <w:tcPr>
            <w:tcW w:w="1506" w:type="dxa"/>
          </w:tcPr>
          <w:p w:rsidR="00FF19C9" w:rsidRPr="00251D9B" w:rsidRDefault="00FF19C9" w:rsidP="00251D9B">
            <w:pPr>
              <w:spacing w:before="60" w:after="60"/>
              <w:ind w:left="0"/>
              <w:rPr>
                <w:sz w:val="16"/>
                <w:szCs w:val="16"/>
              </w:rPr>
            </w:pPr>
            <w:r w:rsidRPr="00251D9B">
              <w:rPr>
                <w:sz w:val="16"/>
                <w:szCs w:val="16"/>
              </w:rPr>
              <w:t>Y</w:t>
            </w:r>
          </w:p>
        </w:tc>
        <w:tc>
          <w:tcPr>
            <w:tcW w:w="1413" w:type="dxa"/>
          </w:tcPr>
          <w:p w:rsidR="00FF19C9" w:rsidRPr="00251D9B" w:rsidRDefault="00FF19C9" w:rsidP="00251D9B">
            <w:pPr>
              <w:spacing w:before="60" w:after="60"/>
              <w:ind w:left="0"/>
              <w:rPr>
                <w:rFonts w:cs="Times New Roman"/>
                <w:sz w:val="16"/>
                <w:szCs w:val="16"/>
              </w:rPr>
            </w:pPr>
            <w:r w:rsidRPr="00251D9B">
              <w:rPr>
                <w:sz w:val="16"/>
                <w:szCs w:val="16"/>
              </w:rPr>
              <w:fldChar w:fldCharType="begin"/>
            </w:r>
            <w:r w:rsidRPr="00251D9B">
              <w:rPr>
                <w:sz w:val="16"/>
                <w:szCs w:val="16"/>
              </w:rPr>
              <w:instrText xml:space="preserve"> REF _Ref264882440 \r \h </w:instrText>
            </w:r>
            <w:ins w:id="606" w:author="wakkir" w:date="2015-10-22T00:37:00Z">
              <w:r w:rsidRPr="007948A2">
                <w:rPr>
                  <w:rPrChange w:id="607" w:author="wakkir">
                    <w:rPr/>
                  </w:rPrChange>
                </w:rPr>
                <w:instrText>_</w:instrText>
              </w:r>
            </w:ins>
            <w:r w:rsidRPr="00251D9B">
              <w:rPr>
                <w:sz w:val="16"/>
                <w:szCs w:val="16"/>
              </w:rPr>
              <w:fldChar w:fldCharType="separate"/>
            </w:r>
            <w:r w:rsidRPr="00251D9B">
              <w:rPr>
                <w:sz w:val="16"/>
                <w:szCs w:val="16"/>
              </w:rPr>
              <w:t>6.3.2</w:t>
            </w:r>
            <w:r w:rsidRPr="00251D9B">
              <w:rPr>
                <w:sz w:val="16"/>
                <w:szCs w:val="16"/>
              </w:rPr>
              <w:fldChar w:fldCharType="end"/>
            </w:r>
          </w:p>
        </w:tc>
      </w:tr>
      <w:tr w:rsidR="00FF19C9" w:rsidRPr="00595B45">
        <w:tc>
          <w:tcPr>
            <w:tcW w:w="713" w:type="dxa"/>
          </w:tcPr>
          <w:p w:rsidR="00FF19C9" w:rsidRPr="00251D9B" w:rsidRDefault="00FF19C9" w:rsidP="00251D9B">
            <w:pPr>
              <w:spacing w:before="60" w:after="60"/>
              <w:ind w:left="0"/>
              <w:rPr>
                <w:sz w:val="16"/>
                <w:szCs w:val="16"/>
              </w:rPr>
            </w:pPr>
            <w:r w:rsidRPr="00251D9B">
              <w:rPr>
                <w:sz w:val="16"/>
                <w:szCs w:val="16"/>
              </w:rPr>
              <w:t>DF70</w:t>
            </w:r>
          </w:p>
        </w:tc>
        <w:tc>
          <w:tcPr>
            <w:tcW w:w="2831" w:type="dxa"/>
          </w:tcPr>
          <w:p w:rsidR="00FF19C9" w:rsidRPr="00251D9B" w:rsidRDefault="00FF19C9" w:rsidP="00251D9B">
            <w:pPr>
              <w:spacing w:before="60" w:after="60"/>
              <w:ind w:left="0"/>
              <w:rPr>
                <w:rFonts w:cs="Times New Roman"/>
                <w:sz w:val="16"/>
                <w:szCs w:val="16"/>
              </w:rPr>
            </w:pPr>
            <w:r w:rsidRPr="00251D9B">
              <w:rPr>
                <w:sz w:val="16"/>
                <w:szCs w:val="16"/>
              </w:rPr>
              <w:t>DQ1</w:t>
            </w:r>
            <w:ins w:id="608" w:author="steve.nichols" w:date="2014-10-13T13:16:00Z">
              <w:r w:rsidRPr="00251D9B">
                <w:rPr>
                  <w:sz w:val="16"/>
                  <w:szCs w:val="16"/>
                </w:rPr>
                <w:t xml:space="preserve"> </w:t>
              </w:r>
              <w:r w:rsidRPr="00251D9B">
                <w:rPr>
                  <w:sz w:val="16"/>
                  <w:szCs w:val="16"/>
                </w:rPr>
                <w:br/>
                <w:t>Padding</w:t>
              </w:r>
            </w:ins>
          </w:p>
        </w:tc>
        <w:tc>
          <w:tcPr>
            <w:tcW w:w="1046" w:type="dxa"/>
          </w:tcPr>
          <w:p w:rsidR="00FF19C9" w:rsidRPr="00251D9B" w:rsidRDefault="00FF19C9" w:rsidP="00251D9B">
            <w:pPr>
              <w:spacing w:before="60" w:after="60"/>
              <w:ind w:left="0"/>
              <w:rPr>
                <w:rFonts w:cs="Times New Roman"/>
                <w:sz w:val="16"/>
                <w:szCs w:val="16"/>
              </w:rPr>
            </w:pPr>
            <w:r w:rsidRPr="00251D9B">
              <w:rPr>
                <w:sz w:val="16"/>
                <w:szCs w:val="16"/>
              </w:rPr>
              <w:t>Var</w:t>
            </w:r>
            <w:ins w:id="609" w:author="steve.nichols" w:date="2014-10-13T13:16:00Z">
              <w:r w:rsidRPr="00251D9B">
                <w:rPr>
                  <w:rFonts w:cs="Times New Roman"/>
                  <w:sz w:val="16"/>
                  <w:szCs w:val="16"/>
                </w:rPr>
                <w:br/>
              </w:r>
              <w:r w:rsidRPr="00251D9B">
                <w:rPr>
                  <w:sz w:val="16"/>
                  <w:szCs w:val="16"/>
                </w:rPr>
                <w:t>8</w:t>
              </w:r>
            </w:ins>
          </w:p>
        </w:tc>
        <w:tc>
          <w:tcPr>
            <w:tcW w:w="1506" w:type="dxa"/>
          </w:tcPr>
          <w:p w:rsidR="00FF19C9" w:rsidRPr="00251D9B" w:rsidRDefault="00FF19C9" w:rsidP="00251D9B">
            <w:pPr>
              <w:spacing w:before="60" w:after="60"/>
              <w:ind w:left="0"/>
              <w:rPr>
                <w:sz w:val="16"/>
                <w:szCs w:val="16"/>
              </w:rPr>
            </w:pPr>
            <w:r w:rsidRPr="00251D9B">
              <w:rPr>
                <w:sz w:val="16"/>
                <w:szCs w:val="16"/>
              </w:rPr>
              <w:t>Y</w:t>
            </w:r>
          </w:p>
        </w:tc>
        <w:tc>
          <w:tcPr>
            <w:tcW w:w="1413" w:type="dxa"/>
          </w:tcPr>
          <w:p w:rsidR="00FF19C9" w:rsidRPr="00251D9B" w:rsidRDefault="00FF19C9" w:rsidP="00251D9B">
            <w:pPr>
              <w:spacing w:before="60" w:after="60"/>
              <w:ind w:left="0"/>
              <w:rPr>
                <w:rFonts w:cs="Times New Roman"/>
                <w:sz w:val="16"/>
                <w:szCs w:val="16"/>
              </w:rPr>
            </w:pPr>
            <w:r w:rsidRPr="00251D9B">
              <w:rPr>
                <w:sz w:val="16"/>
                <w:szCs w:val="16"/>
              </w:rPr>
              <w:fldChar w:fldCharType="begin"/>
            </w:r>
            <w:r w:rsidRPr="00251D9B">
              <w:rPr>
                <w:sz w:val="16"/>
                <w:szCs w:val="16"/>
              </w:rPr>
              <w:instrText xml:space="preserve"> REF _Ref264882440 \r \h </w:instrText>
            </w:r>
            <w:ins w:id="610" w:author="wakkir" w:date="2015-10-22T00:37:00Z">
              <w:r w:rsidRPr="007948A2">
                <w:rPr>
                  <w:rPrChange w:id="611" w:author="wakkir">
                    <w:rPr/>
                  </w:rPrChange>
                </w:rPr>
                <w:instrText>_</w:instrText>
              </w:r>
            </w:ins>
            <w:r w:rsidRPr="00251D9B">
              <w:rPr>
                <w:sz w:val="16"/>
                <w:szCs w:val="16"/>
              </w:rPr>
              <w:fldChar w:fldCharType="separate"/>
            </w:r>
            <w:r w:rsidRPr="00251D9B">
              <w:rPr>
                <w:sz w:val="16"/>
                <w:szCs w:val="16"/>
              </w:rPr>
              <w:t>6.3.2</w:t>
            </w:r>
            <w:r w:rsidRPr="00251D9B">
              <w:rPr>
                <w:sz w:val="16"/>
                <w:szCs w:val="16"/>
              </w:rPr>
              <w:fldChar w:fldCharType="end"/>
            </w:r>
          </w:p>
        </w:tc>
      </w:tr>
      <w:tr w:rsidR="00FF19C9" w:rsidRPr="00595B45">
        <w:tc>
          <w:tcPr>
            <w:tcW w:w="713" w:type="dxa"/>
          </w:tcPr>
          <w:p w:rsidR="00FF19C9" w:rsidRPr="00251D9B" w:rsidRDefault="00FF19C9" w:rsidP="00251D9B">
            <w:pPr>
              <w:spacing w:before="60" w:after="60"/>
              <w:ind w:left="0"/>
              <w:rPr>
                <w:sz w:val="16"/>
                <w:szCs w:val="16"/>
              </w:rPr>
            </w:pPr>
            <w:r w:rsidRPr="00251D9B">
              <w:rPr>
                <w:sz w:val="16"/>
                <w:szCs w:val="16"/>
              </w:rPr>
              <w:t>DF80</w:t>
            </w:r>
          </w:p>
        </w:tc>
        <w:tc>
          <w:tcPr>
            <w:tcW w:w="2831" w:type="dxa"/>
          </w:tcPr>
          <w:p w:rsidR="00FF19C9" w:rsidRPr="00251D9B" w:rsidRDefault="00FF19C9" w:rsidP="00251D9B">
            <w:pPr>
              <w:spacing w:before="60" w:after="60"/>
              <w:ind w:left="0"/>
              <w:rPr>
                <w:sz w:val="16"/>
                <w:szCs w:val="16"/>
              </w:rPr>
            </w:pPr>
            <w:r w:rsidRPr="00251D9B">
              <w:rPr>
                <w:sz w:val="16"/>
                <w:szCs w:val="16"/>
              </w:rPr>
              <w:t>Device Certificate</w:t>
            </w:r>
          </w:p>
        </w:tc>
        <w:tc>
          <w:tcPr>
            <w:tcW w:w="1046" w:type="dxa"/>
          </w:tcPr>
          <w:p w:rsidR="00FF19C9" w:rsidRPr="00251D9B" w:rsidRDefault="00FF19C9" w:rsidP="00251D9B">
            <w:pPr>
              <w:spacing w:before="60" w:after="60"/>
              <w:ind w:left="0"/>
              <w:rPr>
                <w:sz w:val="16"/>
                <w:szCs w:val="16"/>
              </w:rPr>
            </w:pPr>
            <w:r w:rsidRPr="00251D9B">
              <w:rPr>
                <w:sz w:val="16"/>
                <w:szCs w:val="16"/>
              </w:rPr>
              <w:t>Var</w:t>
            </w:r>
          </w:p>
        </w:tc>
        <w:tc>
          <w:tcPr>
            <w:tcW w:w="1506" w:type="dxa"/>
          </w:tcPr>
          <w:p w:rsidR="00FF19C9" w:rsidRPr="00251D9B" w:rsidRDefault="00FF19C9" w:rsidP="00251D9B">
            <w:pPr>
              <w:spacing w:before="60" w:after="60"/>
              <w:ind w:left="0"/>
              <w:rPr>
                <w:sz w:val="16"/>
                <w:szCs w:val="16"/>
              </w:rPr>
            </w:pPr>
            <w:r w:rsidRPr="00251D9B">
              <w:rPr>
                <w:sz w:val="16"/>
                <w:szCs w:val="16"/>
              </w:rPr>
              <w:t>N</w:t>
            </w:r>
          </w:p>
        </w:tc>
        <w:tc>
          <w:tcPr>
            <w:tcW w:w="1413" w:type="dxa"/>
          </w:tcPr>
          <w:p w:rsidR="00FF19C9" w:rsidRPr="00251D9B" w:rsidRDefault="00FF19C9" w:rsidP="00251D9B">
            <w:pPr>
              <w:spacing w:before="60" w:after="60"/>
              <w:ind w:left="0"/>
              <w:rPr>
                <w:rFonts w:cs="Times New Roman"/>
                <w:sz w:val="16"/>
                <w:szCs w:val="16"/>
              </w:rPr>
            </w:pPr>
            <w:r w:rsidRPr="00251D9B">
              <w:rPr>
                <w:sz w:val="16"/>
                <w:szCs w:val="16"/>
              </w:rPr>
              <w:fldChar w:fldCharType="begin"/>
            </w:r>
            <w:r w:rsidRPr="00251D9B">
              <w:rPr>
                <w:sz w:val="16"/>
                <w:szCs w:val="16"/>
              </w:rPr>
              <w:instrText xml:space="preserve"> REF _Ref264882440 \r \h </w:instrText>
            </w:r>
            <w:ins w:id="612" w:author="wakkir" w:date="2015-10-22T00:37:00Z">
              <w:r w:rsidRPr="007948A2">
                <w:rPr>
                  <w:rPrChange w:id="613" w:author="wakkir">
                    <w:rPr/>
                  </w:rPrChange>
                </w:rPr>
                <w:instrText>_</w:instrText>
              </w:r>
            </w:ins>
            <w:r w:rsidRPr="00251D9B">
              <w:rPr>
                <w:sz w:val="16"/>
                <w:szCs w:val="16"/>
              </w:rPr>
              <w:fldChar w:fldCharType="separate"/>
            </w:r>
            <w:r w:rsidRPr="00251D9B">
              <w:rPr>
                <w:sz w:val="16"/>
                <w:szCs w:val="16"/>
              </w:rPr>
              <w:t>6.3.2</w:t>
            </w:r>
            <w:r w:rsidRPr="00251D9B">
              <w:rPr>
                <w:sz w:val="16"/>
                <w:szCs w:val="16"/>
              </w:rPr>
              <w:fldChar w:fldCharType="end"/>
            </w:r>
          </w:p>
        </w:tc>
      </w:tr>
      <w:tr w:rsidR="00FF19C9" w:rsidRPr="00595B45">
        <w:tc>
          <w:tcPr>
            <w:tcW w:w="713" w:type="dxa"/>
          </w:tcPr>
          <w:p w:rsidR="00FF19C9" w:rsidRPr="00251D9B" w:rsidRDefault="00FF19C9" w:rsidP="00251D9B">
            <w:pPr>
              <w:spacing w:before="60" w:after="60"/>
              <w:ind w:left="0"/>
              <w:rPr>
                <w:sz w:val="16"/>
                <w:szCs w:val="16"/>
              </w:rPr>
            </w:pPr>
            <w:r w:rsidRPr="00251D9B">
              <w:rPr>
                <w:sz w:val="16"/>
                <w:szCs w:val="16"/>
              </w:rPr>
              <w:t>DF90</w:t>
            </w:r>
          </w:p>
        </w:tc>
        <w:tc>
          <w:tcPr>
            <w:tcW w:w="2831" w:type="dxa"/>
          </w:tcPr>
          <w:p w:rsidR="00FF19C9" w:rsidRPr="00251D9B" w:rsidRDefault="00FF19C9" w:rsidP="00251D9B">
            <w:pPr>
              <w:spacing w:before="60" w:after="60"/>
              <w:ind w:left="0"/>
              <w:rPr>
                <w:sz w:val="16"/>
                <w:szCs w:val="16"/>
              </w:rPr>
            </w:pPr>
            <w:r w:rsidRPr="00251D9B">
              <w:rPr>
                <w:sz w:val="16"/>
                <w:szCs w:val="16"/>
              </w:rPr>
              <w:t>CA Root Certificate</w:t>
            </w:r>
          </w:p>
        </w:tc>
        <w:tc>
          <w:tcPr>
            <w:tcW w:w="1046" w:type="dxa"/>
          </w:tcPr>
          <w:p w:rsidR="00FF19C9" w:rsidRPr="00251D9B" w:rsidRDefault="00FF19C9" w:rsidP="00251D9B">
            <w:pPr>
              <w:spacing w:before="60" w:after="60"/>
              <w:ind w:left="0"/>
              <w:rPr>
                <w:sz w:val="16"/>
                <w:szCs w:val="16"/>
              </w:rPr>
            </w:pPr>
            <w:r w:rsidRPr="00251D9B">
              <w:rPr>
                <w:sz w:val="16"/>
                <w:szCs w:val="16"/>
              </w:rPr>
              <w:t>Var</w:t>
            </w:r>
          </w:p>
        </w:tc>
        <w:tc>
          <w:tcPr>
            <w:tcW w:w="1506" w:type="dxa"/>
          </w:tcPr>
          <w:p w:rsidR="00FF19C9" w:rsidRPr="00251D9B" w:rsidRDefault="00FF19C9" w:rsidP="00251D9B">
            <w:pPr>
              <w:spacing w:before="60" w:after="60"/>
              <w:ind w:left="0"/>
              <w:rPr>
                <w:sz w:val="16"/>
                <w:szCs w:val="16"/>
              </w:rPr>
            </w:pPr>
            <w:r w:rsidRPr="00251D9B">
              <w:rPr>
                <w:sz w:val="16"/>
                <w:szCs w:val="16"/>
              </w:rPr>
              <w:t>N</w:t>
            </w:r>
          </w:p>
        </w:tc>
        <w:tc>
          <w:tcPr>
            <w:tcW w:w="1413" w:type="dxa"/>
          </w:tcPr>
          <w:p w:rsidR="00FF19C9" w:rsidRPr="00251D9B" w:rsidRDefault="00FF19C9" w:rsidP="00251D9B">
            <w:pPr>
              <w:spacing w:before="60" w:after="60"/>
              <w:ind w:left="0"/>
              <w:rPr>
                <w:rFonts w:cs="Times New Roman"/>
                <w:sz w:val="16"/>
                <w:szCs w:val="16"/>
              </w:rPr>
            </w:pPr>
            <w:r w:rsidRPr="00251D9B">
              <w:rPr>
                <w:sz w:val="16"/>
                <w:szCs w:val="16"/>
              </w:rPr>
              <w:fldChar w:fldCharType="begin"/>
            </w:r>
            <w:r w:rsidRPr="00251D9B">
              <w:rPr>
                <w:sz w:val="16"/>
                <w:szCs w:val="16"/>
              </w:rPr>
              <w:instrText xml:space="preserve"> REF _Ref264882440 \r \h </w:instrText>
            </w:r>
            <w:ins w:id="614" w:author="wakkir" w:date="2015-10-22T00:37:00Z">
              <w:r w:rsidRPr="007948A2">
                <w:rPr>
                  <w:rPrChange w:id="615" w:author="wakkir">
                    <w:rPr/>
                  </w:rPrChange>
                </w:rPr>
                <w:instrText>_</w:instrText>
              </w:r>
            </w:ins>
            <w:r w:rsidRPr="00251D9B">
              <w:rPr>
                <w:sz w:val="16"/>
                <w:szCs w:val="16"/>
              </w:rPr>
              <w:fldChar w:fldCharType="separate"/>
            </w:r>
            <w:r w:rsidRPr="00251D9B">
              <w:rPr>
                <w:sz w:val="16"/>
                <w:szCs w:val="16"/>
              </w:rPr>
              <w:t>6.3.2</w:t>
            </w:r>
            <w:r w:rsidRPr="00251D9B">
              <w:rPr>
                <w:sz w:val="16"/>
                <w:szCs w:val="16"/>
              </w:rPr>
              <w:fldChar w:fldCharType="end"/>
            </w:r>
          </w:p>
        </w:tc>
      </w:tr>
      <w:tr w:rsidR="00FF19C9" w:rsidRPr="00595B45">
        <w:tc>
          <w:tcPr>
            <w:tcW w:w="713" w:type="dxa"/>
          </w:tcPr>
          <w:p w:rsidR="00FF19C9" w:rsidRPr="00251D9B" w:rsidRDefault="00FF19C9" w:rsidP="00251D9B">
            <w:pPr>
              <w:spacing w:before="60" w:after="60"/>
              <w:ind w:left="0"/>
              <w:rPr>
                <w:sz w:val="16"/>
                <w:szCs w:val="16"/>
              </w:rPr>
            </w:pPr>
            <w:r w:rsidRPr="00251D9B">
              <w:rPr>
                <w:sz w:val="16"/>
                <w:szCs w:val="16"/>
              </w:rPr>
              <w:t>DFA0</w:t>
            </w:r>
          </w:p>
        </w:tc>
        <w:tc>
          <w:tcPr>
            <w:tcW w:w="2831" w:type="dxa"/>
          </w:tcPr>
          <w:p w:rsidR="00FF19C9" w:rsidRPr="00251D9B" w:rsidRDefault="00FF19C9" w:rsidP="00251D9B">
            <w:pPr>
              <w:spacing w:before="60" w:after="60"/>
              <w:ind w:left="0"/>
              <w:rPr>
                <w:sz w:val="16"/>
                <w:szCs w:val="16"/>
              </w:rPr>
            </w:pPr>
            <w:r w:rsidRPr="00251D9B">
              <w:rPr>
                <w:sz w:val="16"/>
                <w:szCs w:val="16"/>
              </w:rPr>
              <w:t>CA Subordinate Certificate</w:t>
            </w:r>
          </w:p>
        </w:tc>
        <w:tc>
          <w:tcPr>
            <w:tcW w:w="1046" w:type="dxa"/>
          </w:tcPr>
          <w:p w:rsidR="00FF19C9" w:rsidRPr="00251D9B" w:rsidRDefault="00FF19C9" w:rsidP="00251D9B">
            <w:pPr>
              <w:spacing w:before="60" w:after="60"/>
              <w:ind w:left="0"/>
              <w:rPr>
                <w:sz w:val="16"/>
                <w:szCs w:val="16"/>
              </w:rPr>
            </w:pPr>
            <w:r w:rsidRPr="00251D9B">
              <w:rPr>
                <w:sz w:val="16"/>
                <w:szCs w:val="16"/>
              </w:rPr>
              <w:t>Var</w:t>
            </w:r>
          </w:p>
        </w:tc>
        <w:tc>
          <w:tcPr>
            <w:tcW w:w="1506" w:type="dxa"/>
          </w:tcPr>
          <w:p w:rsidR="00FF19C9" w:rsidRPr="00251D9B" w:rsidRDefault="00FF19C9" w:rsidP="00251D9B">
            <w:pPr>
              <w:spacing w:before="60" w:after="60"/>
              <w:ind w:left="0"/>
              <w:rPr>
                <w:sz w:val="16"/>
                <w:szCs w:val="16"/>
              </w:rPr>
            </w:pPr>
            <w:r w:rsidRPr="00251D9B">
              <w:rPr>
                <w:sz w:val="16"/>
                <w:szCs w:val="16"/>
              </w:rPr>
              <w:t>N</w:t>
            </w:r>
          </w:p>
        </w:tc>
        <w:tc>
          <w:tcPr>
            <w:tcW w:w="1413" w:type="dxa"/>
          </w:tcPr>
          <w:p w:rsidR="00FF19C9" w:rsidRPr="00251D9B" w:rsidRDefault="00FF19C9" w:rsidP="00251D9B">
            <w:pPr>
              <w:spacing w:before="60" w:after="60"/>
              <w:ind w:left="0"/>
              <w:rPr>
                <w:rFonts w:cs="Times New Roman"/>
                <w:sz w:val="16"/>
                <w:szCs w:val="16"/>
              </w:rPr>
            </w:pPr>
            <w:r w:rsidRPr="00251D9B">
              <w:rPr>
                <w:sz w:val="16"/>
                <w:szCs w:val="16"/>
              </w:rPr>
              <w:fldChar w:fldCharType="begin"/>
            </w:r>
            <w:r w:rsidRPr="00251D9B">
              <w:rPr>
                <w:sz w:val="16"/>
                <w:szCs w:val="16"/>
              </w:rPr>
              <w:instrText xml:space="preserve"> REF _Ref264882440 \r \h </w:instrText>
            </w:r>
            <w:ins w:id="616" w:author="wakkir" w:date="2015-10-22T00:37:00Z">
              <w:r w:rsidRPr="007948A2">
                <w:rPr>
                  <w:rPrChange w:id="617" w:author="wakkir">
                    <w:rPr/>
                  </w:rPrChange>
                </w:rPr>
                <w:instrText>_</w:instrText>
              </w:r>
            </w:ins>
            <w:r w:rsidRPr="00251D9B">
              <w:rPr>
                <w:sz w:val="16"/>
                <w:szCs w:val="16"/>
              </w:rPr>
              <w:fldChar w:fldCharType="separate"/>
            </w:r>
            <w:r w:rsidRPr="00251D9B">
              <w:rPr>
                <w:sz w:val="16"/>
                <w:szCs w:val="16"/>
              </w:rPr>
              <w:t>6.3.2</w:t>
            </w:r>
            <w:r w:rsidRPr="00251D9B">
              <w:rPr>
                <w:sz w:val="16"/>
                <w:szCs w:val="16"/>
              </w:rPr>
              <w:fldChar w:fldCharType="end"/>
            </w:r>
          </w:p>
        </w:tc>
      </w:tr>
    </w:tbl>
    <w:p w:rsidR="00FF19C9" w:rsidRPr="00595B45" w:rsidRDefault="00FF19C9" w:rsidP="0098194A">
      <w:pPr>
        <w:rPr>
          <w:rFonts w:cs="Times New Roman"/>
        </w:rPr>
      </w:pPr>
    </w:p>
    <w:p w:rsidR="00FF19C9" w:rsidDel="00B367F4" w:rsidRDefault="00FF19C9">
      <w:pPr>
        <w:overflowPunct/>
        <w:autoSpaceDE/>
        <w:autoSpaceDN/>
        <w:adjustRightInd/>
        <w:spacing w:after="0" w:line="240" w:lineRule="auto"/>
        <w:ind w:left="0"/>
        <w:textAlignment w:val="auto"/>
        <w:rPr>
          <w:del w:id="618" w:author="steve.nichols" w:date="2014-10-13T13:16:00Z"/>
          <w:rFonts w:cs="Times New Roman"/>
          <w:b/>
          <w:bCs/>
          <w:kern w:val="32"/>
          <w:sz w:val="26"/>
          <w:szCs w:val="26"/>
        </w:rPr>
      </w:pPr>
      <w:del w:id="619" w:author="steve.nichols" w:date="2014-10-13T13:16:00Z">
        <w:r w:rsidDel="00B367F4">
          <w:rPr>
            <w:rFonts w:cs="Times New Roman"/>
          </w:rPr>
          <w:br w:type="page"/>
        </w:r>
      </w:del>
    </w:p>
    <w:p w:rsidR="00FF19C9" w:rsidRPr="00595B45" w:rsidRDefault="00FF19C9" w:rsidP="0014181B">
      <w:pPr>
        <w:pStyle w:val="Heading2"/>
        <w:numPr>
          <w:ilvl w:val="1"/>
          <w:numId w:val="5"/>
        </w:numPr>
        <w:tabs>
          <w:tab w:val="clear" w:pos="720"/>
        </w:tabs>
        <w:ind w:left="0" w:firstLine="0"/>
        <w:rPr>
          <w:rFonts w:cs="Times New Roman"/>
        </w:rPr>
      </w:pPr>
      <w:bookmarkStart w:id="620" w:name="_Toc396126600"/>
      <w:r w:rsidRPr="00595B45">
        <w:rPr>
          <w:b w:val="0"/>
          <w:bCs w:val="0"/>
        </w:rPr>
        <w:t>Retained Data</w:t>
      </w:r>
      <w:bookmarkEnd w:id="620"/>
    </w:p>
    <w:p w:rsidR="00FF19C9" w:rsidRPr="00595B45" w:rsidRDefault="00FF19C9" w:rsidP="0098194A">
      <w:r w:rsidRPr="00595B45">
        <w:t>The following MSA related data items shall be stored in the NSAM record within the Affina database</w:t>
      </w:r>
      <w:r>
        <w:t xml:space="preserve"> and shall be available via a QCM request</w:t>
      </w:r>
      <w:r w:rsidRPr="00595B45">
        <w:t>:</w:t>
      </w:r>
    </w:p>
    <w:p w:rsidR="00FF19C9" w:rsidRDefault="00FF19C9" w:rsidP="0014181B">
      <w:pPr>
        <w:pStyle w:val="ListParagraph"/>
        <w:numPr>
          <w:ilvl w:val="0"/>
          <w:numId w:val="25"/>
        </w:numPr>
      </w:pPr>
      <w:r w:rsidRPr="00595B45">
        <w:t>ISIN</w:t>
      </w:r>
    </w:p>
    <w:p w:rsidR="00FF19C9" w:rsidRPr="00595B45" w:rsidRDefault="00FF19C9" w:rsidP="0014181B">
      <w:pPr>
        <w:pStyle w:val="ListParagraph"/>
        <w:numPr>
          <w:ilvl w:val="0"/>
          <w:numId w:val="25"/>
        </w:numPr>
      </w:pPr>
      <w:r>
        <w:t>Old ISIN (this is only populated for the period whilst waiting for a delete MSA application to be confirmed)</w:t>
      </w:r>
    </w:p>
    <w:p w:rsidR="00FF19C9" w:rsidRPr="00595B45" w:rsidRDefault="00FF19C9" w:rsidP="0014181B">
      <w:pPr>
        <w:pStyle w:val="ListParagraph"/>
        <w:numPr>
          <w:ilvl w:val="0"/>
          <w:numId w:val="25"/>
        </w:numPr>
      </w:pPr>
      <w:r w:rsidRPr="00595B45">
        <w:t>Key Type</w:t>
      </w:r>
    </w:p>
    <w:p w:rsidR="00FF19C9" w:rsidRPr="00595B45" w:rsidRDefault="00FF19C9" w:rsidP="0014181B">
      <w:pPr>
        <w:pStyle w:val="ListParagraph"/>
        <w:numPr>
          <w:ilvl w:val="0"/>
          <w:numId w:val="25"/>
        </w:numPr>
      </w:pPr>
      <w:r>
        <w:t>BE</w:t>
      </w:r>
      <w:r w:rsidRPr="00595B45">
        <w:t xml:space="preserve"> ID</w:t>
      </w:r>
    </w:p>
    <w:p w:rsidR="00FF19C9" w:rsidRPr="00595B45" w:rsidRDefault="00FF19C9" w:rsidP="0014181B">
      <w:pPr>
        <w:pStyle w:val="ListParagraph"/>
        <w:numPr>
          <w:ilvl w:val="0"/>
          <w:numId w:val="25"/>
        </w:numPr>
      </w:pPr>
      <w:r w:rsidRPr="00595B45">
        <w:t>PIN</w:t>
      </w:r>
    </w:p>
    <w:p w:rsidR="00FF19C9" w:rsidRDefault="00FF19C9" w:rsidP="0014181B">
      <w:pPr>
        <w:pStyle w:val="ListParagraph"/>
        <w:numPr>
          <w:ilvl w:val="0"/>
          <w:numId w:val="25"/>
        </w:numPr>
      </w:pPr>
      <w:r>
        <w:t>SerialNumber (</w:t>
      </w:r>
      <w:r w:rsidRPr="00595B45">
        <w:t>Device Certificate</w:t>
      </w:r>
      <w:r>
        <w:t xml:space="preserve"> number)</w:t>
      </w:r>
    </w:p>
    <w:p w:rsidR="00FF19C9" w:rsidRDefault="00FF19C9" w:rsidP="0014181B">
      <w:pPr>
        <w:pStyle w:val="ListParagraph"/>
        <w:numPr>
          <w:ilvl w:val="0"/>
          <w:numId w:val="25"/>
        </w:numPr>
      </w:pPr>
      <w:r>
        <w:t>Device Certificate expiry date</w:t>
      </w:r>
    </w:p>
    <w:p w:rsidR="00FF19C9" w:rsidRDefault="00FF19C9" w:rsidP="0014181B">
      <w:pPr>
        <w:pStyle w:val="ListParagraph"/>
        <w:numPr>
          <w:ilvl w:val="0"/>
          <w:numId w:val="25"/>
        </w:numPr>
      </w:pPr>
      <w:r>
        <w:t>NCRS</w:t>
      </w:r>
    </w:p>
    <w:p w:rsidR="00FF19C9" w:rsidRDefault="00FF19C9" w:rsidP="0014181B">
      <w:pPr>
        <w:pStyle w:val="ListParagraph"/>
        <w:numPr>
          <w:ilvl w:val="0"/>
          <w:numId w:val="25"/>
        </w:numPr>
      </w:pPr>
      <w:r>
        <w:t>Equipment Vendor</w:t>
      </w:r>
    </w:p>
    <w:p w:rsidR="00FF19C9" w:rsidRDefault="00FF19C9" w:rsidP="0014181B">
      <w:pPr>
        <w:pStyle w:val="ListParagraph"/>
        <w:numPr>
          <w:ilvl w:val="0"/>
          <w:numId w:val="25"/>
        </w:numPr>
      </w:pPr>
      <w:r>
        <w:t>Reader Vendor</w:t>
      </w:r>
    </w:p>
    <w:p w:rsidR="00FF19C9" w:rsidRDefault="00FF19C9" w:rsidP="0014181B">
      <w:pPr>
        <w:pStyle w:val="ListParagraph"/>
        <w:numPr>
          <w:ilvl w:val="0"/>
          <w:numId w:val="25"/>
        </w:numPr>
      </w:pPr>
      <w:r>
        <w:t>AE Instance</w:t>
      </w:r>
    </w:p>
    <w:p w:rsidR="00FF19C9" w:rsidRPr="00595B45" w:rsidRDefault="00FF19C9" w:rsidP="005E23EA">
      <w:pPr>
        <w:pStyle w:val="Heading2"/>
        <w:numPr>
          <w:ilvl w:val="1"/>
          <w:numId w:val="5"/>
        </w:numPr>
        <w:tabs>
          <w:tab w:val="clear" w:pos="720"/>
        </w:tabs>
        <w:ind w:left="0" w:firstLine="0"/>
        <w:rPr>
          <w:rFonts w:cs="Times New Roman"/>
        </w:rPr>
      </w:pPr>
      <w:bookmarkStart w:id="621" w:name="_Toc396126601"/>
      <w:r>
        <w:rPr>
          <w:b w:val="0"/>
          <w:bCs w:val="0"/>
        </w:rPr>
        <w:t>MSA reissuance</w:t>
      </w:r>
      <w:bookmarkEnd w:id="621"/>
    </w:p>
    <w:p w:rsidR="00FF19C9" w:rsidRDefault="00FF19C9" w:rsidP="005E23EA">
      <w:r w:rsidRPr="00595B45">
        <w:t xml:space="preserve">The </w:t>
      </w:r>
      <w:r>
        <w:t>MSA Application can be re-issued via the post-issuance interface [NKAM/NCRS IFS] and this will cause the existing MSA application to be deleted and the new instance loaded. The trigger for re-issuance will either be an update request (which means a new version of the Affina configuration is available, which may include a new version of the application) or a reperso request.</w:t>
      </w:r>
    </w:p>
    <w:p w:rsidR="00FF19C9" w:rsidRDefault="00FF19C9" w:rsidP="005E23EA">
      <w:r>
        <w:t>The main differences between issuance and re-issuance are:</w:t>
      </w:r>
    </w:p>
    <w:p w:rsidR="00FF19C9" w:rsidRDefault="00FF19C9" w:rsidP="00C20FCD">
      <w:pPr>
        <w:pStyle w:val="ListParagraph"/>
        <w:numPr>
          <w:ilvl w:val="0"/>
          <w:numId w:val="32"/>
        </w:numPr>
      </w:pPr>
      <w:r>
        <w:t>Issuance sends the personalisation data to the card personalisation system, which then loads the application and the personalisation data. Post-issuance provides both the application data and the personalisation data.</w:t>
      </w:r>
    </w:p>
    <w:p w:rsidR="00FF19C9" w:rsidRDefault="00FF19C9" w:rsidP="00C20FCD">
      <w:pPr>
        <w:pStyle w:val="ListParagraph"/>
        <w:numPr>
          <w:ilvl w:val="0"/>
          <w:numId w:val="32"/>
        </w:numPr>
      </w:pPr>
      <w:r>
        <w:t>The personalisation data is constructed slightly differently.</w:t>
      </w:r>
    </w:p>
    <w:p w:rsidR="00FF19C9" w:rsidRDefault="00FF19C9" w:rsidP="00C20FCD">
      <w:pPr>
        <w:pStyle w:val="ListParagraph"/>
        <w:numPr>
          <w:ilvl w:val="0"/>
          <w:numId w:val="32"/>
        </w:numPr>
      </w:pPr>
      <w:r>
        <w:t>The personalisation data is delivered as APDUs rather than DGIs</w:t>
      </w:r>
    </w:p>
    <w:p w:rsidR="00FF19C9" w:rsidRDefault="00FF19C9">
      <w:pPr>
        <w:rPr>
          <w:rFonts w:cs="Times New Roman"/>
        </w:rPr>
      </w:pPr>
    </w:p>
    <w:p w:rsidR="00FF19C9" w:rsidRDefault="00FF19C9">
      <w:r>
        <w:t>The previous sections discussed how to create personalisation data during the issuance process. This section identifies the differences for re-issuance:</w:t>
      </w:r>
    </w:p>
    <w:p w:rsidR="00FF19C9" w:rsidRDefault="00FF19C9" w:rsidP="00C20FCD">
      <w:pPr>
        <w:pStyle w:val="Heading3"/>
        <w:numPr>
          <w:ilvl w:val="2"/>
          <w:numId w:val="5"/>
        </w:numPr>
        <w:tabs>
          <w:tab w:val="clear" w:pos="4341"/>
        </w:tabs>
        <w:ind w:left="0" w:firstLine="0"/>
        <w:rPr>
          <w:rFonts w:cs="Times New Roman"/>
        </w:rPr>
      </w:pPr>
      <w:r>
        <w:rPr>
          <w:b w:val="0"/>
          <w:bCs w:val="0"/>
        </w:rPr>
        <w:t>ISIN</w:t>
      </w:r>
    </w:p>
    <w:p w:rsidR="00FF19C9" w:rsidRDefault="00FF19C9">
      <w:r>
        <w:t>The ISIN is obtained from the current record (4 bytes) and the first byte is incremented by one to create a new ISIN, with the last three bytes (the device ID) remaining untouched. If the increment exceeds 0xFF then the re-issuance request shall be rejected.</w:t>
      </w:r>
    </w:p>
    <w:p w:rsidR="00FF19C9" w:rsidRDefault="00FF19C9">
      <w:r>
        <w:t>Note that the original ISIN value shall be used to populate the ‘Old ISIN’ parameter (which itself shall be removed, once the MSA application delete has been confirmed).</w:t>
      </w:r>
    </w:p>
    <w:p w:rsidR="00FF19C9" w:rsidRDefault="00FF19C9" w:rsidP="00E1526D">
      <w:pPr>
        <w:pStyle w:val="Heading3"/>
        <w:numPr>
          <w:ilvl w:val="2"/>
          <w:numId w:val="5"/>
        </w:numPr>
        <w:tabs>
          <w:tab w:val="clear" w:pos="4341"/>
        </w:tabs>
        <w:ind w:left="0" w:firstLine="0"/>
        <w:rPr>
          <w:rFonts w:cs="Times New Roman"/>
        </w:rPr>
      </w:pPr>
      <w:r>
        <w:rPr>
          <w:b w:val="0"/>
          <w:bCs w:val="0"/>
        </w:rPr>
        <w:t>Key Loading Keys</w:t>
      </w:r>
    </w:p>
    <w:p w:rsidR="00FF19C9" w:rsidRDefault="00FF19C9" w:rsidP="00C20FCD">
      <w:pPr>
        <w:pStyle w:val="NormalIndent"/>
      </w:pPr>
      <w:r>
        <w:t>The master keys and generation should be read from the configuration (in case they’ve changed) and the MSA specific KLKs regenerated as the diversification data (the ISIN) has changed.</w:t>
      </w:r>
    </w:p>
    <w:p w:rsidR="00FF19C9" w:rsidRDefault="00FF19C9" w:rsidP="00E1526D">
      <w:pPr>
        <w:pStyle w:val="Heading3"/>
        <w:numPr>
          <w:ilvl w:val="2"/>
          <w:numId w:val="5"/>
        </w:numPr>
        <w:tabs>
          <w:tab w:val="clear" w:pos="4341"/>
        </w:tabs>
        <w:ind w:left="0" w:firstLine="0"/>
        <w:rPr>
          <w:rFonts w:cs="Times New Roman"/>
        </w:rPr>
      </w:pPr>
      <w:r>
        <w:rPr>
          <w:b w:val="0"/>
          <w:bCs w:val="0"/>
        </w:rPr>
        <w:t>MSA certificate</w:t>
      </w:r>
    </w:p>
    <w:p w:rsidR="00FF19C9" w:rsidRDefault="00FF19C9" w:rsidP="00C20FCD">
      <w:pPr>
        <w:pStyle w:val="NormalIndent"/>
      </w:pPr>
      <w:r>
        <w:t>A new MSA device certificate will be generated as follows:</w:t>
      </w:r>
    </w:p>
    <w:p w:rsidR="00FF19C9" w:rsidRDefault="00FF19C9" w:rsidP="00C20FCD">
      <w:pPr>
        <w:pStyle w:val="NormalIndent"/>
        <w:numPr>
          <w:ilvl w:val="0"/>
          <w:numId w:val="33"/>
        </w:numPr>
      </w:pPr>
      <w:r>
        <w:t>A new private key will be generated</w:t>
      </w:r>
    </w:p>
    <w:p w:rsidR="00FF19C9" w:rsidRDefault="00FF19C9" w:rsidP="00C20FCD">
      <w:pPr>
        <w:pStyle w:val="NormalIndent"/>
        <w:numPr>
          <w:ilvl w:val="0"/>
          <w:numId w:val="33"/>
        </w:numPr>
      </w:pPr>
      <w:r>
        <w:t>The validity notAfter setting will be obtained from the current record (i.e. the end date does not change), unless a new MSA Expiry value is supplied as input data (which will happen in the repersonalisation case)</w:t>
      </w:r>
    </w:p>
    <w:p w:rsidR="00FF19C9" w:rsidRDefault="00FF19C9" w:rsidP="00C20FCD">
      <w:pPr>
        <w:pStyle w:val="NormalIndent"/>
        <w:numPr>
          <w:ilvl w:val="0"/>
          <w:numId w:val="33"/>
        </w:numPr>
      </w:pPr>
      <w:r>
        <w:t>The subject will use the existing Device ID</w:t>
      </w:r>
    </w:p>
    <w:p w:rsidR="00FF19C9" w:rsidRDefault="00FF19C9" w:rsidP="00C20FCD">
      <w:pPr>
        <w:pStyle w:val="NormalIndent"/>
        <w:numPr>
          <w:ilvl w:val="0"/>
          <w:numId w:val="33"/>
        </w:numPr>
      </w:pPr>
      <w:r>
        <w:t>The subject will use the BE TLA obtained from the previous application, unless a new BE TLA is supplied as input data (which will happen in the case of a BE change)</w:t>
      </w:r>
    </w:p>
    <w:p w:rsidR="00FF19C9" w:rsidRDefault="00FF19C9" w:rsidP="00E1526D">
      <w:pPr>
        <w:pStyle w:val="Heading3"/>
        <w:numPr>
          <w:ilvl w:val="2"/>
          <w:numId w:val="5"/>
        </w:numPr>
        <w:tabs>
          <w:tab w:val="clear" w:pos="4341"/>
        </w:tabs>
        <w:ind w:left="0" w:firstLine="0"/>
        <w:rPr>
          <w:rFonts w:cs="Times New Roman"/>
        </w:rPr>
      </w:pPr>
      <w:r>
        <w:rPr>
          <w:b w:val="0"/>
          <w:bCs w:val="0"/>
        </w:rPr>
        <w:t>PIN</w:t>
      </w:r>
    </w:p>
    <w:p w:rsidR="00FF19C9" w:rsidRDefault="00FF19C9" w:rsidP="00C20FCD">
      <w:pPr>
        <w:pStyle w:val="NormalIndent"/>
      </w:pPr>
      <w:r>
        <w:t>The PIN should be read from the configuration (in case it’s changed)</w:t>
      </w:r>
    </w:p>
    <w:p w:rsidR="00FF19C9" w:rsidRDefault="00FF19C9" w:rsidP="0089596B">
      <w:pPr>
        <w:pStyle w:val="Heading3"/>
        <w:numPr>
          <w:ilvl w:val="2"/>
          <w:numId w:val="5"/>
        </w:numPr>
        <w:tabs>
          <w:tab w:val="clear" w:pos="4341"/>
        </w:tabs>
        <w:ind w:left="0" w:firstLine="0"/>
        <w:rPr>
          <w:rFonts w:cs="Times New Roman"/>
        </w:rPr>
      </w:pPr>
      <w:r>
        <w:rPr>
          <w:b w:val="0"/>
          <w:bCs w:val="0"/>
        </w:rPr>
        <w:t>Key Type</w:t>
      </w:r>
    </w:p>
    <w:p w:rsidR="00FF19C9" w:rsidRDefault="00FF19C9" w:rsidP="00C20FCD">
      <w:pPr>
        <w:pStyle w:val="NormalIndent"/>
        <w:tabs>
          <w:tab w:val="right" w:pos="9029"/>
        </w:tabs>
      </w:pPr>
      <w:r>
        <w:t>The Key Type should be obtained from the current record</w:t>
      </w:r>
    </w:p>
    <w:p w:rsidR="00FF19C9" w:rsidRDefault="00FF19C9" w:rsidP="0089596B">
      <w:pPr>
        <w:pStyle w:val="Heading3"/>
        <w:numPr>
          <w:ilvl w:val="2"/>
          <w:numId w:val="5"/>
        </w:numPr>
        <w:tabs>
          <w:tab w:val="clear" w:pos="4341"/>
        </w:tabs>
        <w:ind w:left="0" w:firstLine="0"/>
        <w:rPr>
          <w:rFonts w:cs="Times New Roman"/>
        </w:rPr>
      </w:pPr>
      <w:r>
        <w:rPr>
          <w:b w:val="0"/>
          <w:bCs w:val="0"/>
        </w:rPr>
        <w:t>AE Instance</w:t>
      </w:r>
    </w:p>
    <w:p w:rsidR="00FF19C9" w:rsidRPr="0089596B" w:rsidRDefault="00FF19C9" w:rsidP="0089596B">
      <w:pPr>
        <w:pStyle w:val="NormalIndent"/>
        <w:tabs>
          <w:tab w:val="right" w:pos="9029"/>
        </w:tabs>
        <w:rPr>
          <w:rFonts w:cs="Times New Roman"/>
        </w:rPr>
      </w:pPr>
      <w:r>
        <w:t>The AE instance should be obtained from the current record</w:t>
      </w:r>
    </w:p>
    <w:p w:rsidR="00FF19C9" w:rsidRDefault="00FF19C9" w:rsidP="00CB7B3C">
      <w:pPr>
        <w:pStyle w:val="Heading3"/>
        <w:numPr>
          <w:ilvl w:val="2"/>
          <w:numId w:val="5"/>
        </w:numPr>
        <w:tabs>
          <w:tab w:val="clear" w:pos="4341"/>
        </w:tabs>
        <w:ind w:left="0" w:firstLine="0"/>
        <w:rPr>
          <w:rFonts w:cs="Times New Roman"/>
        </w:rPr>
      </w:pPr>
      <w:r>
        <w:rPr>
          <w:b w:val="0"/>
          <w:bCs w:val="0"/>
        </w:rPr>
        <w:t>APDUs</w:t>
      </w:r>
    </w:p>
    <w:p w:rsidR="00FF19C9" w:rsidRPr="0089596B" w:rsidRDefault="00FF19C9" w:rsidP="00CB7B3C">
      <w:pPr>
        <w:pStyle w:val="NormalIndent"/>
        <w:tabs>
          <w:tab w:val="right" w:pos="9029"/>
        </w:tabs>
        <w:rPr>
          <w:rFonts w:cs="Times New Roman"/>
        </w:rPr>
      </w:pPr>
      <w:r>
        <w:t xml:space="preserve">The APDUs, as delivered to the post-issuance interface, shall be formed as described in § 6.1.2[NSAM Perso] </w:t>
      </w:r>
    </w:p>
    <w:p w:rsidR="00FF19C9" w:rsidRDefault="00FF19C9" w:rsidP="00C20FCD">
      <w:pPr>
        <w:pStyle w:val="NormalIndent"/>
        <w:tabs>
          <w:tab w:val="right" w:pos="9029"/>
        </w:tabs>
        <w:rPr>
          <w:rFonts w:cs="Times New Roman"/>
        </w:rPr>
      </w:pPr>
    </w:p>
    <w:p w:rsidR="00FF19C9" w:rsidRPr="00595B45" w:rsidRDefault="00FF19C9" w:rsidP="00105544">
      <w:pPr>
        <w:pStyle w:val="Heading1"/>
        <w:numPr>
          <w:ilvl w:val="0"/>
          <w:numId w:val="5"/>
        </w:numPr>
        <w:tabs>
          <w:tab w:val="clear" w:pos="360"/>
        </w:tabs>
        <w:ind w:left="1134" w:hanging="1134"/>
        <w:rPr>
          <w:rFonts w:cs="Times New Roman"/>
        </w:rPr>
      </w:pPr>
      <w:bookmarkStart w:id="622" w:name="_Toc316912243"/>
      <w:bookmarkStart w:id="623" w:name="_Toc317258054"/>
      <w:bookmarkStart w:id="624" w:name="_Toc317258203"/>
      <w:bookmarkStart w:id="625" w:name="_Toc396126602"/>
      <w:bookmarkEnd w:id="622"/>
      <w:bookmarkEnd w:id="623"/>
      <w:bookmarkEnd w:id="624"/>
      <w:r w:rsidRPr="00595B45">
        <w:rPr>
          <w:b w:val="0"/>
          <w:bCs w:val="0"/>
        </w:rPr>
        <w:t>S9 Personalisation Data</w:t>
      </w:r>
      <w:bookmarkEnd w:id="625"/>
    </w:p>
    <w:p w:rsidR="00FF19C9" w:rsidRPr="00595B45" w:rsidRDefault="00FF19C9" w:rsidP="00105544">
      <w:pPr>
        <w:pStyle w:val="NormalIndent"/>
      </w:pPr>
      <w:r w:rsidRPr="00595B45">
        <w:t xml:space="preserve">This section defines all of the personalisation parameters that are specific to the S9 application. </w:t>
      </w:r>
    </w:p>
    <w:p w:rsidR="00FF19C9" w:rsidRDefault="00FF19C9" w:rsidP="00105544">
      <w:pPr>
        <w:pStyle w:val="NormalIndent"/>
        <w:rPr>
          <w:rFonts w:cs="Times New Roman"/>
        </w:rPr>
      </w:pPr>
      <w:r w:rsidRPr="00595B45">
        <w:t>Note that the SAM serial number, which is a required element of the S9 personalisation, is not mentioned in this document as this number has to be read directly from the SAM and therefore cannot be created during the data generation phase.</w:t>
      </w:r>
    </w:p>
    <w:p w:rsidR="00FF19C9" w:rsidRDefault="00FF19C9" w:rsidP="00EC3646">
      <w:pPr>
        <w:pStyle w:val="NormalIndent"/>
      </w:pPr>
      <w:r>
        <w:t>This initial section discusses how the personalisation parameters are used when initially creating an S9 application, whereas later sections discuss personalisation differences during S9 application reissuance.</w:t>
      </w:r>
    </w:p>
    <w:p w:rsidR="00FF19C9" w:rsidRPr="00595B45" w:rsidRDefault="00FF19C9" w:rsidP="00105544">
      <w:pPr>
        <w:pStyle w:val="Heading2"/>
        <w:numPr>
          <w:ilvl w:val="1"/>
          <w:numId w:val="5"/>
        </w:numPr>
        <w:tabs>
          <w:tab w:val="clear" w:pos="720"/>
        </w:tabs>
        <w:ind w:left="0" w:firstLine="0"/>
        <w:rPr>
          <w:rFonts w:cs="Times New Roman"/>
        </w:rPr>
      </w:pPr>
      <w:bookmarkStart w:id="626" w:name="_Toc316912245"/>
      <w:bookmarkStart w:id="627" w:name="_Toc317258056"/>
      <w:bookmarkStart w:id="628" w:name="_Toc317258205"/>
      <w:bookmarkStart w:id="629" w:name="_Toc396126603"/>
      <w:bookmarkEnd w:id="626"/>
      <w:bookmarkEnd w:id="627"/>
      <w:bookmarkEnd w:id="628"/>
      <w:r w:rsidRPr="00595B45">
        <w:rPr>
          <w:b w:val="0"/>
          <w:bCs w:val="0"/>
        </w:rPr>
        <w:t>Business Application Level Personalisation Data</w:t>
      </w:r>
      <w:bookmarkEnd w:id="629"/>
    </w:p>
    <w:p w:rsidR="00FF19C9" w:rsidRPr="00595B45" w:rsidRDefault="00FF19C9" w:rsidP="00105544">
      <w:pPr>
        <w:pStyle w:val="NormalIndent"/>
      </w:pPr>
      <w:r w:rsidRPr="00595B45">
        <w:t xml:space="preserve">There is no personalisation data specified at the business application level. </w:t>
      </w:r>
    </w:p>
    <w:p w:rsidR="00FF19C9" w:rsidRPr="00595B45" w:rsidRDefault="00FF19C9" w:rsidP="00105544">
      <w:pPr>
        <w:pStyle w:val="Heading2"/>
        <w:numPr>
          <w:ilvl w:val="1"/>
          <w:numId w:val="5"/>
        </w:numPr>
        <w:tabs>
          <w:tab w:val="clear" w:pos="720"/>
        </w:tabs>
        <w:ind w:left="0" w:firstLine="0"/>
        <w:rPr>
          <w:rFonts w:cs="Times New Roman"/>
        </w:rPr>
      </w:pPr>
      <w:bookmarkStart w:id="630" w:name="_Ref263175802"/>
      <w:bookmarkStart w:id="631" w:name="_Toc396126604"/>
      <w:r w:rsidRPr="00595B45">
        <w:rPr>
          <w:b w:val="0"/>
          <w:bCs w:val="0"/>
        </w:rPr>
        <w:t>Application Profile Level Personalisation Data</w:t>
      </w:r>
      <w:bookmarkEnd w:id="630"/>
      <w:bookmarkEnd w:id="631"/>
    </w:p>
    <w:p w:rsidR="00FF19C9" w:rsidRDefault="00FF19C9" w:rsidP="00105544">
      <w:pPr>
        <w:pStyle w:val="NormalIndent"/>
        <w:rPr>
          <w:rFonts w:cs="Times New Roman"/>
        </w:rPr>
      </w:pPr>
      <w:r w:rsidRPr="00595B45">
        <w:t xml:space="preserve">The following personalisation data is specified at the application profile level. </w:t>
      </w:r>
    </w:p>
    <w:p w:rsidR="00FF19C9" w:rsidRPr="00595B45" w:rsidRDefault="00FF19C9" w:rsidP="00144474">
      <w:pPr>
        <w:pStyle w:val="Heading3"/>
        <w:numPr>
          <w:ilvl w:val="2"/>
          <w:numId w:val="5"/>
        </w:numPr>
        <w:tabs>
          <w:tab w:val="clear" w:pos="4341"/>
        </w:tabs>
        <w:ind w:left="0" w:firstLine="0"/>
        <w:rPr>
          <w:rFonts w:cs="Times New Roman"/>
        </w:rPr>
      </w:pPr>
      <w:bookmarkStart w:id="632" w:name="_Ref314664062"/>
      <w:r>
        <w:rPr>
          <w:b w:val="0"/>
          <w:bCs w:val="0"/>
        </w:rPr>
        <w:t>Zero</w:t>
      </w:r>
      <w:bookmarkEnd w:id="632"/>
    </w:p>
    <w:p w:rsidR="00FF19C9" w:rsidRPr="00595B45" w:rsidRDefault="00FF19C9" w:rsidP="00144474">
      <w:pPr>
        <w:pStyle w:val="NormalIndent"/>
      </w:pPr>
      <w:r>
        <w:t>A fixed value</w:t>
      </w:r>
      <w:r w:rsidRPr="00595B45">
        <w:t>:</w:t>
      </w:r>
    </w:p>
    <w:tbl>
      <w:tblPr>
        <w:tblW w:w="425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52"/>
        <w:gridCol w:w="850"/>
        <w:gridCol w:w="850"/>
      </w:tblGrid>
      <w:tr w:rsidR="00FF19C9" w:rsidRPr="00595B45">
        <w:trPr>
          <w:cantSplit/>
          <w:tblHeader/>
        </w:trPr>
        <w:tc>
          <w:tcPr>
            <w:tcW w:w="2552" w:type="dxa"/>
            <w:shd w:val="clear" w:color="auto" w:fill="E0E0E0"/>
          </w:tcPr>
          <w:p w:rsidR="00FF19C9" w:rsidRPr="00595B45" w:rsidRDefault="00FF19C9" w:rsidP="00144474">
            <w:pPr>
              <w:pStyle w:val="BodyText"/>
              <w:spacing w:before="60" w:after="60"/>
              <w:ind w:left="0" w:right="-108"/>
              <w:rPr>
                <w:rFonts w:ascii="Verdana" w:hAnsi="Verdana" w:cs="Verdana"/>
                <w:b/>
                <w:bCs/>
                <w:sz w:val="16"/>
                <w:szCs w:val="16"/>
              </w:rPr>
            </w:pPr>
            <w:r w:rsidRPr="00595B45">
              <w:rPr>
                <w:b/>
                <w:bCs/>
                <w:sz w:val="16"/>
                <w:szCs w:val="16"/>
              </w:rPr>
              <w:t>Parameter name</w:t>
            </w:r>
          </w:p>
        </w:tc>
        <w:tc>
          <w:tcPr>
            <w:tcW w:w="850" w:type="dxa"/>
            <w:shd w:val="clear" w:color="auto" w:fill="E0E0E0"/>
          </w:tcPr>
          <w:p w:rsidR="00FF19C9" w:rsidRPr="00595B45" w:rsidRDefault="00FF19C9" w:rsidP="00144474">
            <w:pPr>
              <w:pStyle w:val="BodyText"/>
              <w:spacing w:before="60" w:after="60"/>
              <w:ind w:left="0" w:right="-108"/>
              <w:rPr>
                <w:rFonts w:ascii="Verdana" w:hAnsi="Verdana" w:cs="Verdana"/>
                <w:b/>
                <w:bCs/>
                <w:sz w:val="16"/>
                <w:szCs w:val="16"/>
              </w:rPr>
            </w:pPr>
            <w:r w:rsidRPr="00595B45">
              <w:rPr>
                <w:b/>
                <w:bCs/>
                <w:sz w:val="16"/>
                <w:szCs w:val="16"/>
              </w:rPr>
              <w:t>Format</w:t>
            </w:r>
          </w:p>
        </w:tc>
        <w:tc>
          <w:tcPr>
            <w:tcW w:w="850" w:type="dxa"/>
            <w:shd w:val="clear" w:color="auto" w:fill="E0E0E0"/>
          </w:tcPr>
          <w:p w:rsidR="00FF19C9" w:rsidRPr="00595B45" w:rsidRDefault="00FF19C9" w:rsidP="00144474">
            <w:pPr>
              <w:pStyle w:val="BodyText"/>
              <w:spacing w:before="60" w:after="60"/>
              <w:ind w:left="0" w:right="-108"/>
              <w:rPr>
                <w:rFonts w:ascii="Verdana" w:hAnsi="Verdana" w:cs="Verdana"/>
                <w:b/>
                <w:bCs/>
                <w:sz w:val="16"/>
                <w:szCs w:val="16"/>
              </w:rPr>
            </w:pPr>
            <w:r>
              <w:rPr>
                <w:b/>
                <w:bCs/>
                <w:sz w:val="16"/>
                <w:szCs w:val="16"/>
              </w:rPr>
              <w:t>Value</w:t>
            </w:r>
          </w:p>
        </w:tc>
      </w:tr>
      <w:tr w:rsidR="00FF19C9" w:rsidRPr="00595B45">
        <w:trPr>
          <w:cantSplit/>
        </w:trPr>
        <w:tc>
          <w:tcPr>
            <w:tcW w:w="2552" w:type="dxa"/>
          </w:tcPr>
          <w:p w:rsidR="00FF19C9" w:rsidRPr="00595B45" w:rsidRDefault="00FF19C9" w:rsidP="00144474">
            <w:pPr>
              <w:pStyle w:val="BodyText"/>
              <w:spacing w:before="60" w:after="60"/>
              <w:ind w:left="0" w:right="-108"/>
              <w:rPr>
                <w:rFonts w:ascii="Verdana" w:hAnsi="Verdana" w:cs="Verdana"/>
                <w:sz w:val="16"/>
                <w:szCs w:val="16"/>
              </w:rPr>
            </w:pPr>
            <w:r>
              <w:rPr>
                <w:sz w:val="16"/>
                <w:szCs w:val="16"/>
              </w:rPr>
              <w:t>Zero</w:t>
            </w:r>
          </w:p>
        </w:tc>
        <w:tc>
          <w:tcPr>
            <w:tcW w:w="850" w:type="dxa"/>
          </w:tcPr>
          <w:p w:rsidR="00FF19C9" w:rsidRDefault="00FF19C9">
            <w:pPr>
              <w:pStyle w:val="BodyText"/>
              <w:spacing w:before="60" w:after="60"/>
              <w:ind w:left="0" w:right="-108"/>
              <w:rPr>
                <w:rFonts w:ascii="Verdana" w:hAnsi="Verdana" w:cs="Verdana"/>
                <w:sz w:val="16"/>
                <w:szCs w:val="16"/>
              </w:rPr>
            </w:pPr>
            <w:r>
              <w:rPr>
                <w:sz w:val="16"/>
                <w:szCs w:val="16"/>
              </w:rPr>
              <w:t>1 Byte</w:t>
            </w:r>
          </w:p>
        </w:tc>
        <w:tc>
          <w:tcPr>
            <w:tcW w:w="850" w:type="dxa"/>
          </w:tcPr>
          <w:p w:rsidR="00FF19C9" w:rsidRPr="00595B45" w:rsidRDefault="00FF19C9" w:rsidP="00144474">
            <w:pPr>
              <w:pStyle w:val="BodyText"/>
              <w:spacing w:before="60" w:after="60"/>
              <w:ind w:left="0" w:right="-108"/>
              <w:rPr>
                <w:rFonts w:ascii="Verdana" w:hAnsi="Verdana" w:cs="Verdana"/>
                <w:sz w:val="16"/>
                <w:szCs w:val="16"/>
              </w:rPr>
            </w:pPr>
            <w:r>
              <w:rPr>
                <w:sz w:val="16"/>
                <w:szCs w:val="16"/>
              </w:rPr>
              <w:t>0x00</w:t>
            </w:r>
          </w:p>
        </w:tc>
      </w:tr>
    </w:tbl>
    <w:p w:rsidR="00FF19C9" w:rsidRPr="00595B45" w:rsidRDefault="00FF19C9" w:rsidP="00195823">
      <w:pPr>
        <w:pStyle w:val="NormalIndent"/>
        <w:rPr>
          <w:rFonts w:cs="Times New Roman"/>
        </w:rPr>
      </w:pPr>
    </w:p>
    <w:p w:rsidR="00FF19C9" w:rsidRPr="00595B45" w:rsidRDefault="00FF19C9" w:rsidP="00105544">
      <w:pPr>
        <w:pStyle w:val="Heading2"/>
        <w:numPr>
          <w:ilvl w:val="1"/>
          <w:numId w:val="5"/>
        </w:numPr>
        <w:tabs>
          <w:tab w:val="clear" w:pos="720"/>
        </w:tabs>
        <w:ind w:left="0" w:firstLine="0"/>
        <w:rPr>
          <w:rFonts w:cs="Times New Roman"/>
        </w:rPr>
      </w:pPr>
      <w:bookmarkStart w:id="633" w:name="_Toc396126605"/>
      <w:r w:rsidRPr="00595B45">
        <w:rPr>
          <w:b w:val="0"/>
          <w:bCs w:val="0"/>
        </w:rPr>
        <w:t>Derived personalisation data</w:t>
      </w:r>
      <w:bookmarkEnd w:id="633"/>
    </w:p>
    <w:p w:rsidR="00FF19C9" w:rsidRPr="00595B45" w:rsidRDefault="00FF19C9" w:rsidP="00105544">
      <w:pPr>
        <w:pStyle w:val="Heading3"/>
        <w:numPr>
          <w:ilvl w:val="2"/>
          <w:numId w:val="5"/>
        </w:numPr>
        <w:tabs>
          <w:tab w:val="clear" w:pos="4341"/>
        </w:tabs>
        <w:ind w:left="0" w:firstLine="0"/>
        <w:rPr>
          <w:rFonts w:cs="Times New Roman"/>
        </w:rPr>
      </w:pPr>
      <w:bookmarkStart w:id="634" w:name="_Ref263175789"/>
      <w:r w:rsidRPr="00595B45">
        <w:rPr>
          <w:b w:val="0"/>
          <w:bCs w:val="0"/>
        </w:rPr>
        <w:t>Initialisation Date</w:t>
      </w:r>
      <w:bookmarkEnd w:id="634"/>
    </w:p>
    <w:tbl>
      <w:tblPr>
        <w:tblW w:w="658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85"/>
        <w:gridCol w:w="992"/>
        <w:gridCol w:w="2505"/>
      </w:tblGrid>
      <w:tr w:rsidR="00FF19C9" w:rsidRPr="00595B45">
        <w:trPr>
          <w:cantSplit/>
          <w:tblHeader/>
        </w:trPr>
        <w:tc>
          <w:tcPr>
            <w:tcW w:w="3085" w:type="dxa"/>
            <w:shd w:val="clear" w:color="auto" w:fill="E0E0E0"/>
          </w:tcPr>
          <w:p w:rsidR="00FF19C9" w:rsidRPr="00595B45" w:rsidRDefault="00FF19C9" w:rsidP="001F7317">
            <w:pPr>
              <w:pStyle w:val="BodyText"/>
              <w:spacing w:before="60" w:after="60"/>
              <w:ind w:left="0" w:right="-108"/>
              <w:rPr>
                <w:rFonts w:ascii="Verdana" w:hAnsi="Verdana" w:cs="Verdana"/>
                <w:b/>
                <w:bCs/>
                <w:sz w:val="16"/>
                <w:szCs w:val="16"/>
              </w:rPr>
            </w:pPr>
            <w:r w:rsidRPr="00595B45">
              <w:rPr>
                <w:b/>
                <w:bCs/>
                <w:sz w:val="16"/>
                <w:szCs w:val="16"/>
              </w:rPr>
              <w:t>Parameter name</w:t>
            </w:r>
          </w:p>
        </w:tc>
        <w:tc>
          <w:tcPr>
            <w:tcW w:w="992" w:type="dxa"/>
            <w:shd w:val="clear" w:color="auto" w:fill="E0E0E0"/>
          </w:tcPr>
          <w:p w:rsidR="00FF19C9" w:rsidRPr="00595B45" w:rsidRDefault="00FF19C9" w:rsidP="001F7317">
            <w:pPr>
              <w:pStyle w:val="BodyText"/>
              <w:spacing w:before="60" w:after="60"/>
              <w:ind w:left="0" w:right="-108"/>
              <w:rPr>
                <w:rFonts w:ascii="Verdana" w:hAnsi="Verdana" w:cs="Verdana"/>
                <w:b/>
                <w:bCs/>
                <w:sz w:val="16"/>
                <w:szCs w:val="16"/>
              </w:rPr>
            </w:pPr>
            <w:r w:rsidRPr="00595B45">
              <w:rPr>
                <w:b/>
                <w:bCs/>
                <w:sz w:val="16"/>
                <w:szCs w:val="16"/>
              </w:rPr>
              <w:t>Format</w:t>
            </w:r>
          </w:p>
        </w:tc>
        <w:tc>
          <w:tcPr>
            <w:tcW w:w="2505" w:type="dxa"/>
            <w:shd w:val="clear" w:color="auto" w:fill="E0E0E0"/>
          </w:tcPr>
          <w:p w:rsidR="00FF19C9" w:rsidRPr="00595B45" w:rsidRDefault="00FF19C9" w:rsidP="001F7317">
            <w:pPr>
              <w:pStyle w:val="BodyText"/>
              <w:spacing w:before="60" w:after="60"/>
              <w:ind w:left="0" w:right="-108"/>
              <w:rPr>
                <w:rFonts w:ascii="Verdana" w:hAnsi="Verdana" w:cs="Verdana"/>
                <w:b/>
                <w:bCs/>
                <w:sz w:val="16"/>
                <w:szCs w:val="16"/>
              </w:rPr>
            </w:pPr>
            <w:r w:rsidRPr="00595B45">
              <w:rPr>
                <w:b/>
                <w:bCs/>
                <w:sz w:val="16"/>
                <w:szCs w:val="16"/>
              </w:rPr>
              <w:t>Value</w:t>
            </w:r>
          </w:p>
        </w:tc>
      </w:tr>
      <w:tr w:rsidR="00FF19C9" w:rsidRPr="00595B45">
        <w:trPr>
          <w:cantSplit/>
        </w:trPr>
        <w:tc>
          <w:tcPr>
            <w:tcW w:w="3085" w:type="dxa"/>
          </w:tcPr>
          <w:p w:rsidR="00FF19C9" w:rsidRPr="00595B45" w:rsidRDefault="00FF19C9" w:rsidP="001F7317">
            <w:pPr>
              <w:pStyle w:val="BodyText"/>
              <w:spacing w:before="60" w:after="60"/>
              <w:ind w:left="0" w:right="-108"/>
              <w:rPr>
                <w:rFonts w:ascii="Verdana" w:hAnsi="Verdana" w:cs="Verdana"/>
                <w:sz w:val="16"/>
                <w:szCs w:val="16"/>
              </w:rPr>
            </w:pPr>
            <w:r w:rsidRPr="00595B45">
              <w:rPr>
                <w:sz w:val="16"/>
                <w:szCs w:val="16"/>
              </w:rPr>
              <w:t>InitialisationDate</w:t>
            </w:r>
          </w:p>
        </w:tc>
        <w:tc>
          <w:tcPr>
            <w:tcW w:w="992" w:type="dxa"/>
          </w:tcPr>
          <w:p w:rsidR="00FF19C9" w:rsidRPr="00595B45" w:rsidRDefault="00FF19C9" w:rsidP="001F7317">
            <w:pPr>
              <w:pStyle w:val="BodyText"/>
              <w:spacing w:before="60" w:after="60"/>
              <w:ind w:left="0" w:right="-108"/>
              <w:rPr>
                <w:rFonts w:ascii="Verdana" w:hAnsi="Verdana" w:cs="Verdana"/>
                <w:sz w:val="16"/>
                <w:szCs w:val="16"/>
              </w:rPr>
            </w:pPr>
            <w:r>
              <w:rPr>
                <w:sz w:val="16"/>
                <w:szCs w:val="16"/>
              </w:rPr>
              <w:t>15 Bytes</w:t>
            </w:r>
          </w:p>
        </w:tc>
        <w:tc>
          <w:tcPr>
            <w:tcW w:w="2505" w:type="dxa"/>
          </w:tcPr>
          <w:p w:rsidR="00FF19C9" w:rsidRPr="00595B45" w:rsidRDefault="00FF19C9" w:rsidP="001A166A">
            <w:pPr>
              <w:pStyle w:val="BodyText"/>
              <w:spacing w:before="60" w:after="60"/>
              <w:ind w:left="0" w:right="-108"/>
              <w:rPr>
                <w:rFonts w:ascii="Verdana" w:hAnsi="Verdana" w:cs="Verdana"/>
                <w:sz w:val="16"/>
                <w:szCs w:val="16"/>
              </w:rPr>
            </w:pPr>
            <w:r w:rsidRPr="00595B45">
              <w:rPr>
                <w:sz w:val="16"/>
                <w:szCs w:val="16"/>
              </w:rPr>
              <w:t>From current system time</w:t>
            </w:r>
          </w:p>
        </w:tc>
      </w:tr>
    </w:tbl>
    <w:p w:rsidR="00FF19C9" w:rsidRPr="00595B45" w:rsidRDefault="00FF19C9" w:rsidP="00105544">
      <w:pPr>
        <w:pStyle w:val="BodyText"/>
      </w:pPr>
    </w:p>
    <w:p w:rsidR="00FF19C9" w:rsidRPr="00595B45" w:rsidRDefault="00FF19C9" w:rsidP="00105544">
      <w:pPr>
        <w:pStyle w:val="NormalIndent"/>
        <w:rPr>
          <w:snapToGrid w:val="0"/>
        </w:rPr>
      </w:pPr>
      <w:r w:rsidRPr="00595B45">
        <w:rPr>
          <w:snapToGrid w:val="0"/>
        </w:rPr>
        <w:t xml:space="preserve">The current system time </w:t>
      </w:r>
      <w:r>
        <w:rPr>
          <w:snapToGrid w:val="0"/>
        </w:rPr>
        <w:t xml:space="preserve">in GMT </w:t>
      </w:r>
      <w:r w:rsidRPr="00595B45">
        <w:rPr>
          <w:snapToGrid w:val="0"/>
        </w:rPr>
        <w:t>is used for the initialization date,</w:t>
      </w:r>
      <w:r>
        <w:rPr>
          <w:snapToGrid w:val="0"/>
        </w:rPr>
        <w:t xml:space="preserve"> with the exception of the year.  The year is obtained from the request (see section </w:t>
      </w:r>
      <w:r>
        <w:rPr>
          <w:snapToGrid w:val="0"/>
        </w:rPr>
        <w:fldChar w:fldCharType="begin"/>
      </w:r>
      <w:r>
        <w:rPr>
          <w:snapToGrid w:val="0"/>
        </w:rPr>
        <w:instrText xml:space="preserve"> REF _Ref383088857 \r \h </w:instrText>
      </w:r>
      <w:ins w:id="635" w:author="wakkir" w:date="2015-10-22T00:38:00Z">
        <w:r w:rsidRPr="007948A2">
          <w:rPr>
            <w:rPrChange w:id="636" w:author="wakkir">
              <w:rPr/>
            </w:rPrChange>
          </w:rPr>
          <w:instrText>_</w:instrText>
        </w:r>
      </w:ins>
      <w:r>
        <w:rPr>
          <w:snapToGrid w:val="0"/>
        </w:rPr>
        <w:fldChar w:fldCharType="separate"/>
      </w:r>
      <w:r>
        <w:rPr>
          <w:snapToGrid w:val="0"/>
        </w:rPr>
        <w:t>5.2.11</w:t>
      </w:r>
      <w:r>
        <w:rPr>
          <w:snapToGrid w:val="0"/>
        </w:rPr>
        <w:fldChar w:fldCharType="end"/>
      </w:r>
      <w:r>
        <w:rPr>
          <w:snapToGrid w:val="0"/>
        </w:rPr>
        <w:t>). The resulting initialisation date is written</w:t>
      </w:r>
      <w:r w:rsidRPr="00595B45">
        <w:rPr>
          <w:snapToGrid w:val="0"/>
        </w:rPr>
        <w:t xml:space="preserve"> in the format:</w:t>
      </w:r>
    </w:p>
    <w:p w:rsidR="00FF19C9" w:rsidRPr="00595B45" w:rsidRDefault="00FF19C9" w:rsidP="00105544">
      <w:pPr>
        <w:pStyle w:val="NormalIndent"/>
        <w:rPr>
          <w:lang w:eastAsia="en-GB"/>
        </w:rPr>
      </w:pPr>
      <w:r w:rsidRPr="00595B45">
        <w:rPr>
          <w:lang w:eastAsia="en-GB"/>
        </w:rPr>
        <w:t>YYYYMMDDHHmmSSZ</w:t>
      </w:r>
    </w:p>
    <w:p w:rsidR="00FF19C9" w:rsidRPr="00595B45" w:rsidRDefault="00FF19C9" w:rsidP="00105544">
      <w:pPr>
        <w:pStyle w:val="NormalIndent"/>
        <w:rPr>
          <w:rFonts w:cs="Times New Roman"/>
          <w:snapToGrid w:val="0"/>
        </w:rPr>
      </w:pPr>
      <w:r w:rsidRPr="00595B45">
        <w:rPr>
          <w:lang w:eastAsia="en-GB"/>
        </w:rPr>
        <w:t>Each character is written in ASCII, 15 bytes in total.</w:t>
      </w:r>
    </w:p>
    <w:p w:rsidR="00FF19C9" w:rsidRDefault="00FF19C9">
      <w:pPr>
        <w:overflowPunct/>
        <w:autoSpaceDE/>
        <w:autoSpaceDN/>
        <w:adjustRightInd/>
        <w:spacing w:after="0" w:line="240" w:lineRule="auto"/>
        <w:ind w:left="0"/>
        <w:textAlignment w:val="auto"/>
        <w:rPr>
          <w:rFonts w:cs="Times New Roman"/>
          <w:b/>
          <w:bCs/>
          <w:kern w:val="32"/>
          <w:sz w:val="22"/>
          <w:szCs w:val="22"/>
        </w:rPr>
      </w:pPr>
      <w:bookmarkStart w:id="637" w:name="_Ref263175875"/>
      <w:bookmarkStart w:id="638" w:name="_Ref264880197"/>
      <w:r>
        <w:rPr>
          <w:rFonts w:cs="Times New Roman"/>
        </w:rPr>
        <w:br w:type="page"/>
      </w:r>
    </w:p>
    <w:p w:rsidR="00FF19C9" w:rsidRPr="00595B45" w:rsidRDefault="00FF19C9" w:rsidP="00105544">
      <w:pPr>
        <w:pStyle w:val="Heading3"/>
        <w:numPr>
          <w:ilvl w:val="2"/>
          <w:numId w:val="5"/>
        </w:numPr>
        <w:tabs>
          <w:tab w:val="clear" w:pos="4341"/>
        </w:tabs>
        <w:ind w:left="0" w:firstLine="0"/>
        <w:rPr>
          <w:rFonts w:cs="Times New Roman"/>
        </w:rPr>
      </w:pPr>
      <w:bookmarkStart w:id="639" w:name="_Ref383088951"/>
      <w:r w:rsidRPr="00595B45">
        <w:rPr>
          <w:b w:val="0"/>
          <w:bCs w:val="0"/>
        </w:rPr>
        <w:t>CA Data</w:t>
      </w:r>
      <w:bookmarkEnd w:id="637"/>
      <w:bookmarkEnd w:id="638"/>
      <w:bookmarkEnd w:id="639"/>
    </w:p>
    <w:tbl>
      <w:tblPr>
        <w:tblW w:w="658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0"/>
        <w:gridCol w:w="1418"/>
        <w:gridCol w:w="2754"/>
      </w:tblGrid>
      <w:tr w:rsidR="00FF19C9" w:rsidRPr="00595B45">
        <w:trPr>
          <w:cantSplit/>
          <w:tblHeader/>
        </w:trPr>
        <w:tc>
          <w:tcPr>
            <w:tcW w:w="2410" w:type="dxa"/>
            <w:shd w:val="clear" w:color="auto" w:fill="E0E0E0"/>
          </w:tcPr>
          <w:p w:rsidR="00FF19C9" w:rsidRPr="00595B45" w:rsidRDefault="00FF19C9" w:rsidP="001F7317">
            <w:pPr>
              <w:pStyle w:val="BodyText"/>
              <w:spacing w:before="60" w:after="60"/>
              <w:ind w:left="0" w:right="-108"/>
              <w:rPr>
                <w:rFonts w:ascii="Verdana" w:hAnsi="Verdana" w:cs="Verdana"/>
                <w:b/>
                <w:bCs/>
                <w:sz w:val="16"/>
                <w:szCs w:val="16"/>
              </w:rPr>
            </w:pPr>
            <w:r w:rsidRPr="00595B45">
              <w:rPr>
                <w:b/>
                <w:bCs/>
                <w:sz w:val="16"/>
                <w:szCs w:val="16"/>
              </w:rPr>
              <w:t>Parameter name</w:t>
            </w:r>
          </w:p>
        </w:tc>
        <w:tc>
          <w:tcPr>
            <w:tcW w:w="1418" w:type="dxa"/>
            <w:shd w:val="clear" w:color="auto" w:fill="E0E0E0"/>
          </w:tcPr>
          <w:p w:rsidR="00FF19C9" w:rsidRPr="00595B45" w:rsidRDefault="00FF19C9" w:rsidP="001F7317">
            <w:pPr>
              <w:pStyle w:val="BodyText"/>
              <w:spacing w:before="60" w:after="60"/>
              <w:ind w:left="0" w:right="-108"/>
              <w:rPr>
                <w:rFonts w:ascii="Verdana" w:hAnsi="Verdana" w:cs="Verdana"/>
                <w:b/>
                <w:bCs/>
                <w:sz w:val="16"/>
                <w:szCs w:val="16"/>
              </w:rPr>
            </w:pPr>
            <w:r w:rsidRPr="00595B45">
              <w:rPr>
                <w:b/>
                <w:bCs/>
                <w:sz w:val="16"/>
                <w:szCs w:val="16"/>
              </w:rPr>
              <w:t>Format</w:t>
            </w:r>
          </w:p>
        </w:tc>
        <w:tc>
          <w:tcPr>
            <w:tcW w:w="2754" w:type="dxa"/>
            <w:shd w:val="clear" w:color="auto" w:fill="E0E0E0"/>
          </w:tcPr>
          <w:p w:rsidR="00FF19C9" w:rsidRPr="00595B45" w:rsidRDefault="00FF19C9" w:rsidP="001F7317">
            <w:pPr>
              <w:pStyle w:val="BodyText"/>
              <w:spacing w:before="60" w:after="60"/>
              <w:ind w:left="0" w:right="-108"/>
              <w:rPr>
                <w:rFonts w:ascii="Verdana" w:hAnsi="Verdana" w:cs="Verdana"/>
                <w:b/>
                <w:bCs/>
                <w:sz w:val="16"/>
                <w:szCs w:val="16"/>
              </w:rPr>
            </w:pPr>
            <w:r w:rsidRPr="00595B45">
              <w:rPr>
                <w:b/>
                <w:bCs/>
                <w:sz w:val="16"/>
                <w:szCs w:val="16"/>
              </w:rPr>
              <w:t>Value</w:t>
            </w:r>
          </w:p>
        </w:tc>
      </w:tr>
      <w:tr w:rsidR="00FF19C9" w:rsidRPr="00595B45">
        <w:trPr>
          <w:cantSplit/>
        </w:trPr>
        <w:tc>
          <w:tcPr>
            <w:tcW w:w="2410" w:type="dxa"/>
          </w:tcPr>
          <w:p w:rsidR="00FF19C9" w:rsidRPr="00595B45" w:rsidRDefault="00FF19C9" w:rsidP="001F7317">
            <w:pPr>
              <w:pStyle w:val="BodyText"/>
              <w:spacing w:before="60" w:after="60"/>
              <w:ind w:left="0" w:right="-108"/>
              <w:rPr>
                <w:rFonts w:ascii="Verdana" w:hAnsi="Verdana" w:cs="Verdana"/>
                <w:sz w:val="16"/>
                <w:szCs w:val="16"/>
              </w:rPr>
            </w:pPr>
            <w:r w:rsidRPr="00595B45">
              <w:rPr>
                <w:sz w:val="16"/>
                <w:szCs w:val="16"/>
              </w:rPr>
              <w:t>P</w:t>
            </w:r>
          </w:p>
        </w:tc>
        <w:tc>
          <w:tcPr>
            <w:tcW w:w="1418" w:type="dxa"/>
          </w:tcPr>
          <w:p w:rsidR="00FF19C9" w:rsidRPr="00595B45" w:rsidRDefault="00FF19C9" w:rsidP="0034555E">
            <w:pPr>
              <w:pStyle w:val="BodyText"/>
              <w:spacing w:before="60" w:after="60"/>
              <w:ind w:left="0" w:right="-108"/>
              <w:rPr>
                <w:rFonts w:ascii="Verdana" w:hAnsi="Verdana" w:cs="Verdana"/>
                <w:sz w:val="16"/>
                <w:szCs w:val="16"/>
              </w:rPr>
            </w:pPr>
            <w:r>
              <w:rPr>
                <w:sz w:val="16"/>
                <w:szCs w:val="16"/>
              </w:rPr>
              <w:t>64 Bytes</w:t>
            </w:r>
          </w:p>
        </w:tc>
        <w:tc>
          <w:tcPr>
            <w:tcW w:w="2754" w:type="dxa"/>
          </w:tcPr>
          <w:p w:rsidR="00FF19C9" w:rsidRPr="00595B45" w:rsidRDefault="00FF19C9" w:rsidP="001F7317">
            <w:pPr>
              <w:pStyle w:val="BodyText"/>
              <w:spacing w:before="60" w:after="60"/>
              <w:ind w:left="0" w:right="-108"/>
              <w:rPr>
                <w:rFonts w:ascii="Verdana" w:hAnsi="Verdana" w:cs="Verdana"/>
                <w:sz w:val="16"/>
                <w:szCs w:val="16"/>
              </w:rPr>
            </w:pPr>
            <w:r w:rsidRPr="00595B45">
              <w:rPr>
                <w:sz w:val="16"/>
                <w:szCs w:val="16"/>
              </w:rPr>
              <w:t>Generated</w:t>
            </w:r>
          </w:p>
        </w:tc>
      </w:tr>
      <w:tr w:rsidR="00FF19C9" w:rsidRPr="00595B45">
        <w:trPr>
          <w:cantSplit/>
        </w:trPr>
        <w:tc>
          <w:tcPr>
            <w:tcW w:w="2410" w:type="dxa"/>
          </w:tcPr>
          <w:p w:rsidR="00FF19C9" w:rsidRPr="00595B45" w:rsidRDefault="00FF19C9" w:rsidP="001F7317">
            <w:pPr>
              <w:pStyle w:val="BodyText"/>
              <w:spacing w:before="60" w:after="60"/>
              <w:ind w:left="0" w:right="-108"/>
              <w:rPr>
                <w:rFonts w:ascii="Verdana" w:hAnsi="Verdana" w:cs="Verdana"/>
                <w:sz w:val="16"/>
                <w:szCs w:val="16"/>
              </w:rPr>
            </w:pPr>
            <w:r w:rsidRPr="00595B45">
              <w:rPr>
                <w:sz w:val="16"/>
                <w:szCs w:val="16"/>
              </w:rPr>
              <w:t>Q</w:t>
            </w:r>
          </w:p>
        </w:tc>
        <w:tc>
          <w:tcPr>
            <w:tcW w:w="1418" w:type="dxa"/>
          </w:tcPr>
          <w:p w:rsidR="00FF19C9" w:rsidRPr="00595B45" w:rsidRDefault="00FF19C9" w:rsidP="00F21583">
            <w:pPr>
              <w:pStyle w:val="BodyText"/>
              <w:spacing w:before="60" w:after="60"/>
              <w:ind w:left="0" w:right="-108"/>
              <w:rPr>
                <w:rFonts w:ascii="Verdana" w:hAnsi="Verdana" w:cs="Verdana"/>
                <w:sz w:val="16"/>
                <w:szCs w:val="16"/>
              </w:rPr>
            </w:pPr>
            <w:r>
              <w:rPr>
                <w:sz w:val="16"/>
                <w:szCs w:val="16"/>
              </w:rPr>
              <w:t>64 Bytes</w:t>
            </w:r>
          </w:p>
        </w:tc>
        <w:tc>
          <w:tcPr>
            <w:tcW w:w="2754" w:type="dxa"/>
          </w:tcPr>
          <w:p w:rsidR="00FF19C9" w:rsidRPr="00595B45" w:rsidRDefault="00FF19C9" w:rsidP="001F7317">
            <w:pPr>
              <w:pStyle w:val="BodyText"/>
              <w:spacing w:before="60" w:after="60"/>
              <w:ind w:left="0" w:right="-108"/>
              <w:rPr>
                <w:rFonts w:ascii="Verdana" w:hAnsi="Verdana" w:cs="Verdana"/>
                <w:sz w:val="16"/>
                <w:szCs w:val="16"/>
              </w:rPr>
            </w:pPr>
            <w:r w:rsidRPr="00595B45">
              <w:rPr>
                <w:sz w:val="16"/>
                <w:szCs w:val="16"/>
              </w:rPr>
              <w:t>Generated</w:t>
            </w:r>
          </w:p>
        </w:tc>
      </w:tr>
      <w:tr w:rsidR="00FF19C9" w:rsidRPr="00595B45">
        <w:trPr>
          <w:cantSplit/>
        </w:trPr>
        <w:tc>
          <w:tcPr>
            <w:tcW w:w="2410" w:type="dxa"/>
          </w:tcPr>
          <w:p w:rsidR="00FF19C9" w:rsidRPr="00595B45" w:rsidRDefault="00FF19C9" w:rsidP="001F7317">
            <w:pPr>
              <w:pStyle w:val="BodyText"/>
              <w:spacing w:before="60" w:after="60"/>
              <w:ind w:left="0" w:right="-108"/>
              <w:rPr>
                <w:rFonts w:ascii="Verdana" w:hAnsi="Verdana" w:cs="Verdana"/>
                <w:sz w:val="16"/>
                <w:szCs w:val="16"/>
              </w:rPr>
            </w:pPr>
            <w:r w:rsidRPr="00595B45">
              <w:rPr>
                <w:sz w:val="16"/>
                <w:szCs w:val="16"/>
              </w:rPr>
              <w:t>PQ</w:t>
            </w:r>
          </w:p>
        </w:tc>
        <w:tc>
          <w:tcPr>
            <w:tcW w:w="1418" w:type="dxa"/>
          </w:tcPr>
          <w:p w:rsidR="00FF19C9" w:rsidRPr="00595B45" w:rsidRDefault="00FF19C9" w:rsidP="00F21583">
            <w:pPr>
              <w:pStyle w:val="BodyText"/>
              <w:spacing w:before="60" w:after="60"/>
              <w:ind w:left="0" w:right="-108"/>
              <w:rPr>
                <w:rFonts w:ascii="Verdana" w:hAnsi="Verdana" w:cs="Verdana"/>
                <w:sz w:val="16"/>
                <w:szCs w:val="16"/>
              </w:rPr>
            </w:pPr>
            <w:r>
              <w:rPr>
                <w:sz w:val="16"/>
                <w:szCs w:val="16"/>
              </w:rPr>
              <w:t>64 Bytes</w:t>
            </w:r>
          </w:p>
        </w:tc>
        <w:tc>
          <w:tcPr>
            <w:tcW w:w="2754" w:type="dxa"/>
          </w:tcPr>
          <w:p w:rsidR="00FF19C9" w:rsidRPr="00595B45" w:rsidRDefault="00FF19C9" w:rsidP="001F7317">
            <w:pPr>
              <w:pStyle w:val="BodyText"/>
              <w:spacing w:before="60" w:after="60"/>
              <w:ind w:left="0" w:right="-108"/>
              <w:rPr>
                <w:rFonts w:ascii="Verdana" w:hAnsi="Verdana" w:cs="Verdana"/>
                <w:sz w:val="16"/>
                <w:szCs w:val="16"/>
              </w:rPr>
            </w:pPr>
            <w:r w:rsidRPr="00595B45">
              <w:rPr>
                <w:sz w:val="16"/>
                <w:szCs w:val="16"/>
              </w:rPr>
              <w:t>Generated</w:t>
            </w:r>
          </w:p>
        </w:tc>
      </w:tr>
      <w:tr w:rsidR="00FF19C9" w:rsidRPr="00595B45">
        <w:trPr>
          <w:cantSplit/>
        </w:trPr>
        <w:tc>
          <w:tcPr>
            <w:tcW w:w="2410" w:type="dxa"/>
          </w:tcPr>
          <w:p w:rsidR="00FF19C9" w:rsidRPr="00595B45" w:rsidRDefault="00FF19C9" w:rsidP="001F7317">
            <w:pPr>
              <w:pStyle w:val="BodyText"/>
              <w:spacing w:before="60" w:after="60"/>
              <w:ind w:left="0" w:right="-108"/>
              <w:rPr>
                <w:rFonts w:ascii="Verdana" w:hAnsi="Verdana" w:cs="Verdana"/>
                <w:sz w:val="16"/>
                <w:szCs w:val="16"/>
              </w:rPr>
            </w:pPr>
            <w:r w:rsidRPr="00595B45">
              <w:rPr>
                <w:sz w:val="16"/>
                <w:szCs w:val="16"/>
              </w:rPr>
              <w:t>DP1</w:t>
            </w:r>
          </w:p>
        </w:tc>
        <w:tc>
          <w:tcPr>
            <w:tcW w:w="1418" w:type="dxa"/>
          </w:tcPr>
          <w:p w:rsidR="00FF19C9" w:rsidRPr="00595B45" w:rsidRDefault="00FF19C9" w:rsidP="00F21583">
            <w:pPr>
              <w:pStyle w:val="BodyText"/>
              <w:spacing w:before="60" w:after="60"/>
              <w:ind w:left="0" w:right="-108"/>
              <w:rPr>
                <w:rFonts w:ascii="Verdana" w:hAnsi="Verdana" w:cs="Verdana"/>
                <w:sz w:val="16"/>
                <w:szCs w:val="16"/>
              </w:rPr>
            </w:pPr>
            <w:r>
              <w:rPr>
                <w:sz w:val="16"/>
                <w:szCs w:val="16"/>
              </w:rPr>
              <w:t>64 Bytes</w:t>
            </w:r>
          </w:p>
        </w:tc>
        <w:tc>
          <w:tcPr>
            <w:tcW w:w="2754" w:type="dxa"/>
          </w:tcPr>
          <w:p w:rsidR="00FF19C9" w:rsidRPr="00595B45" w:rsidRDefault="00FF19C9" w:rsidP="001F7317">
            <w:pPr>
              <w:pStyle w:val="BodyText"/>
              <w:spacing w:before="60" w:after="60"/>
              <w:ind w:left="0" w:right="-108"/>
              <w:rPr>
                <w:rFonts w:ascii="Verdana" w:hAnsi="Verdana" w:cs="Verdana"/>
                <w:sz w:val="16"/>
                <w:szCs w:val="16"/>
              </w:rPr>
            </w:pPr>
            <w:r w:rsidRPr="00595B45">
              <w:rPr>
                <w:sz w:val="16"/>
                <w:szCs w:val="16"/>
              </w:rPr>
              <w:t>Generated</w:t>
            </w:r>
          </w:p>
        </w:tc>
      </w:tr>
      <w:tr w:rsidR="00FF19C9" w:rsidRPr="00595B45">
        <w:trPr>
          <w:cantSplit/>
        </w:trPr>
        <w:tc>
          <w:tcPr>
            <w:tcW w:w="2410" w:type="dxa"/>
          </w:tcPr>
          <w:p w:rsidR="00FF19C9" w:rsidRPr="00595B45" w:rsidRDefault="00FF19C9" w:rsidP="001F7317">
            <w:pPr>
              <w:pStyle w:val="BodyText"/>
              <w:spacing w:before="60" w:after="60"/>
              <w:ind w:left="0" w:right="-108"/>
              <w:rPr>
                <w:rFonts w:ascii="Verdana" w:hAnsi="Verdana" w:cs="Verdana"/>
                <w:sz w:val="16"/>
                <w:szCs w:val="16"/>
              </w:rPr>
            </w:pPr>
            <w:r w:rsidRPr="00595B45">
              <w:rPr>
                <w:sz w:val="16"/>
                <w:szCs w:val="16"/>
              </w:rPr>
              <w:t>DQ1</w:t>
            </w:r>
          </w:p>
        </w:tc>
        <w:tc>
          <w:tcPr>
            <w:tcW w:w="1418" w:type="dxa"/>
          </w:tcPr>
          <w:p w:rsidR="00FF19C9" w:rsidRPr="00595B45" w:rsidRDefault="00FF19C9" w:rsidP="00F21583">
            <w:pPr>
              <w:pStyle w:val="BodyText"/>
              <w:spacing w:before="60" w:after="60"/>
              <w:ind w:left="0" w:right="-108"/>
              <w:rPr>
                <w:rFonts w:ascii="Verdana" w:hAnsi="Verdana" w:cs="Verdana"/>
                <w:sz w:val="16"/>
                <w:szCs w:val="16"/>
              </w:rPr>
            </w:pPr>
            <w:r>
              <w:rPr>
                <w:sz w:val="16"/>
                <w:szCs w:val="16"/>
              </w:rPr>
              <w:t>64 Bytes</w:t>
            </w:r>
          </w:p>
        </w:tc>
        <w:tc>
          <w:tcPr>
            <w:tcW w:w="2754" w:type="dxa"/>
          </w:tcPr>
          <w:p w:rsidR="00FF19C9" w:rsidRPr="00595B45" w:rsidRDefault="00FF19C9" w:rsidP="001F7317">
            <w:pPr>
              <w:pStyle w:val="BodyText"/>
              <w:spacing w:before="60" w:after="60"/>
              <w:ind w:left="0" w:right="-108"/>
              <w:rPr>
                <w:rFonts w:ascii="Verdana" w:hAnsi="Verdana" w:cs="Verdana"/>
                <w:sz w:val="16"/>
                <w:szCs w:val="16"/>
              </w:rPr>
            </w:pPr>
            <w:r w:rsidRPr="00595B45">
              <w:rPr>
                <w:sz w:val="16"/>
                <w:szCs w:val="16"/>
              </w:rPr>
              <w:t>Generated</w:t>
            </w:r>
          </w:p>
        </w:tc>
      </w:tr>
      <w:tr w:rsidR="00FF19C9" w:rsidRPr="00595B45">
        <w:trPr>
          <w:cantSplit/>
        </w:trPr>
        <w:tc>
          <w:tcPr>
            <w:tcW w:w="2410" w:type="dxa"/>
          </w:tcPr>
          <w:p w:rsidR="00FF19C9" w:rsidRPr="00595B45" w:rsidRDefault="00FF19C9" w:rsidP="001F7317">
            <w:pPr>
              <w:pStyle w:val="BodyText"/>
              <w:spacing w:before="60" w:after="60"/>
              <w:ind w:left="0" w:right="-108"/>
              <w:rPr>
                <w:rFonts w:ascii="Verdana" w:hAnsi="Verdana" w:cs="Verdana"/>
                <w:sz w:val="16"/>
                <w:szCs w:val="16"/>
              </w:rPr>
            </w:pPr>
            <w:r w:rsidRPr="00595B45">
              <w:rPr>
                <w:sz w:val="16"/>
                <w:szCs w:val="16"/>
              </w:rPr>
              <w:t>Device Certificate</w:t>
            </w:r>
          </w:p>
        </w:tc>
        <w:tc>
          <w:tcPr>
            <w:tcW w:w="1418" w:type="dxa"/>
          </w:tcPr>
          <w:p w:rsidR="00FF19C9" w:rsidRPr="00595B45" w:rsidRDefault="00FF19C9" w:rsidP="001F7317">
            <w:pPr>
              <w:pStyle w:val="BodyText"/>
              <w:spacing w:before="60" w:after="60"/>
              <w:ind w:left="0" w:right="-108"/>
              <w:rPr>
                <w:rFonts w:ascii="Verdana" w:hAnsi="Verdana" w:cs="Verdana"/>
                <w:sz w:val="16"/>
                <w:szCs w:val="16"/>
              </w:rPr>
            </w:pPr>
            <w:r>
              <w:rPr>
                <w:sz w:val="16"/>
                <w:szCs w:val="16"/>
              </w:rPr>
              <w:t>608 Bytes</w:t>
            </w:r>
          </w:p>
        </w:tc>
        <w:tc>
          <w:tcPr>
            <w:tcW w:w="2754" w:type="dxa"/>
          </w:tcPr>
          <w:p w:rsidR="00FF19C9" w:rsidRPr="00595B45" w:rsidRDefault="00FF19C9" w:rsidP="001F7317">
            <w:pPr>
              <w:pStyle w:val="BodyText"/>
              <w:spacing w:before="60" w:after="60"/>
              <w:ind w:left="0" w:right="-108"/>
              <w:rPr>
                <w:rFonts w:ascii="Verdana" w:hAnsi="Verdana" w:cs="Verdana"/>
                <w:sz w:val="16"/>
                <w:szCs w:val="16"/>
              </w:rPr>
            </w:pPr>
            <w:r w:rsidRPr="00595B45">
              <w:rPr>
                <w:sz w:val="16"/>
                <w:szCs w:val="16"/>
              </w:rPr>
              <w:t>Generated</w:t>
            </w:r>
          </w:p>
        </w:tc>
      </w:tr>
      <w:tr w:rsidR="00FF19C9" w:rsidRPr="00595B45">
        <w:trPr>
          <w:cantSplit/>
        </w:trPr>
        <w:tc>
          <w:tcPr>
            <w:tcW w:w="2410" w:type="dxa"/>
          </w:tcPr>
          <w:p w:rsidR="00FF19C9" w:rsidRPr="00595B45" w:rsidRDefault="00FF19C9" w:rsidP="001F7317">
            <w:pPr>
              <w:pStyle w:val="BodyText"/>
              <w:spacing w:before="60" w:after="60"/>
              <w:ind w:left="0" w:right="-108"/>
              <w:rPr>
                <w:rFonts w:ascii="Verdana" w:hAnsi="Verdana" w:cs="Verdana"/>
                <w:sz w:val="16"/>
                <w:szCs w:val="16"/>
              </w:rPr>
            </w:pPr>
            <w:r w:rsidRPr="00595B45">
              <w:rPr>
                <w:sz w:val="16"/>
                <w:szCs w:val="16"/>
              </w:rPr>
              <w:t>CA Root Certificate</w:t>
            </w:r>
          </w:p>
        </w:tc>
        <w:tc>
          <w:tcPr>
            <w:tcW w:w="1418" w:type="dxa"/>
          </w:tcPr>
          <w:p w:rsidR="00FF19C9" w:rsidRPr="00595B45" w:rsidRDefault="00FF19C9" w:rsidP="006D6890">
            <w:pPr>
              <w:pStyle w:val="BodyText"/>
              <w:spacing w:before="60" w:after="60"/>
              <w:ind w:left="0" w:right="-108"/>
              <w:rPr>
                <w:rFonts w:ascii="Verdana" w:hAnsi="Verdana" w:cs="Verdana"/>
                <w:sz w:val="16"/>
                <w:szCs w:val="16"/>
              </w:rPr>
            </w:pPr>
            <w:r>
              <w:rPr>
                <w:sz w:val="16"/>
                <w:szCs w:val="16"/>
              </w:rPr>
              <w:t>608 Bytes</w:t>
            </w:r>
          </w:p>
        </w:tc>
        <w:tc>
          <w:tcPr>
            <w:tcW w:w="2754" w:type="dxa"/>
          </w:tcPr>
          <w:p w:rsidR="00FF19C9" w:rsidRPr="00595B45" w:rsidRDefault="00FF19C9" w:rsidP="001F7317">
            <w:pPr>
              <w:pStyle w:val="BodyText"/>
              <w:spacing w:before="60" w:after="60"/>
              <w:ind w:left="0" w:right="-108"/>
              <w:rPr>
                <w:rFonts w:ascii="Verdana" w:hAnsi="Verdana" w:cs="Verdana"/>
                <w:sz w:val="16"/>
                <w:szCs w:val="16"/>
              </w:rPr>
            </w:pPr>
            <w:r w:rsidRPr="00595B45">
              <w:rPr>
                <w:sz w:val="16"/>
                <w:szCs w:val="16"/>
              </w:rPr>
              <w:t>fixed value</w:t>
            </w:r>
          </w:p>
        </w:tc>
      </w:tr>
    </w:tbl>
    <w:p w:rsidR="00FF19C9" w:rsidRPr="00595B45" w:rsidRDefault="00FF19C9" w:rsidP="00105544">
      <w:pPr>
        <w:pStyle w:val="BodyText"/>
      </w:pPr>
    </w:p>
    <w:p w:rsidR="00FF19C9" w:rsidRPr="00595B45" w:rsidRDefault="00FF19C9" w:rsidP="00105544">
      <w:pPr>
        <w:pStyle w:val="NormalIndent"/>
        <w:rPr>
          <w:snapToGrid w:val="0"/>
        </w:rPr>
      </w:pPr>
      <w:r w:rsidRPr="00595B45">
        <w:rPr>
          <w:snapToGrid w:val="0"/>
        </w:rPr>
        <w:t>AE will use the HSM to generate a 128 byte RSA key (NK</w:t>
      </w:r>
      <w:r w:rsidRPr="00595B45">
        <w:rPr>
          <w:snapToGrid w:val="0"/>
          <w:vertAlign w:val="subscript"/>
        </w:rPr>
        <w:t>SK2</w:t>
      </w:r>
      <w:r w:rsidRPr="00595B45">
        <w:rPr>
          <w:snapToGrid w:val="0"/>
        </w:rPr>
        <w:t>) and supply this private key in CRT form as follows:</w:t>
      </w:r>
    </w:p>
    <w:p w:rsidR="00FF19C9" w:rsidRPr="00595B45" w:rsidRDefault="00FF19C9" w:rsidP="00105544">
      <w:pPr>
        <w:pStyle w:val="NormalIndent"/>
        <w:numPr>
          <w:ilvl w:val="0"/>
          <w:numId w:val="22"/>
        </w:numPr>
        <w:rPr>
          <w:rFonts w:cs="Times New Roman"/>
          <w:snapToGrid w:val="0"/>
        </w:rPr>
      </w:pPr>
      <w:r w:rsidRPr="00595B45">
        <w:rPr>
          <w:snapToGrid w:val="0"/>
        </w:rPr>
        <w:t xml:space="preserve">PQ is the </w:t>
      </w:r>
      <w:r w:rsidRPr="00595B45">
        <w:rPr>
          <w:rFonts w:eastAsia="Times New Roman" w:cs="Times New Roman"/>
        </w:rPr>
        <w:t>CRT constant q</w:t>
      </w:r>
      <w:r w:rsidRPr="00595B45">
        <w:rPr>
          <w:rFonts w:eastAsia="Times New Roman" w:cs="Times New Roman"/>
          <w:vertAlign w:val="superscript"/>
        </w:rPr>
        <w:t>-1</w:t>
      </w:r>
      <w:r w:rsidRPr="00595B45">
        <w:rPr>
          <w:rFonts w:eastAsia="Times New Roman" w:cs="Times New Roman"/>
        </w:rPr>
        <w:t xml:space="preserve"> mod p</w:t>
      </w:r>
    </w:p>
    <w:p w:rsidR="00FF19C9" w:rsidRPr="00595B45" w:rsidRDefault="00FF19C9" w:rsidP="00105544">
      <w:pPr>
        <w:pStyle w:val="NormalIndent"/>
        <w:numPr>
          <w:ilvl w:val="0"/>
          <w:numId w:val="22"/>
        </w:numPr>
        <w:rPr>
          <w:rFonts w:cs="Times New Roman"/>
          <w:snapToGrid w:val="0"/>
        </w:rPr>
      </w:pPr>
      <w:r w:rsidRPr="00595B45">
        <w:rPr>
          <w:snapToGrid w:val="0"/>
        </w:rPr>
        <w:t xml:space="preserve">DP1 is the </w:t>
      </w:r>
      <w:r w:rsidRPr="00595B45">
        <w:rPr>
          <w:rFonts w:eastAsia="Times New Roman" w:cs="Times New Roman"/>
        </w:rPr>
        <w:t>CRT constant d mod (p – 1)</w:t>
      </w:r>
    </w:p>
    <w:p w:rsidR="00FF19C9" w:rsidRPr="00595B45" w:rsidRDefault="00FF19C9" w:rsidP="00105544">
      <w:pPr>
        <w:pStyle w:val="NormalIndent"/>
        <w:numPr>
          <w:ilvl w:val="0"/>
          <w:numId w:val="22"/>
        </w:numPr>
        <w:rPr>
          <w:rFonts w:cs="Times New Roman"/>
          <w:snapToGrid w:val="0"/>
        </w:rPr>
      </w:pPr>
      <w:r w:rsidRPr="00595B45">
        <w:rPr>
          <w:snapToGrid w:val="0"/>
        </w:rPr>
        <w:t xml:space="preserve">DQ1 is the </w:t>
      </w:r>
      <w:r w:rsidRPr="00595B45">
        <w:rPr>
          <w:rFonts w:eastAsia="Times New Roman" w:cs="Times New Roman"/>
        </w:rPr>
        <w:t>CRT constant d mod (q – 1)</w:t>
      </w:r>
    </w:p>
    <w:p w:rsidR="00FF19C9" w:rsidRPr="00595B45" w:rsidRDefault="00FF19C9" w:rsidP="00105544">
      <w:pPr>
        <w:pStyle w:val="NormalIndent"/>
        <w:rPr>
          <w:snapToGrid w:val="0"/>
        </w:rPr>
      </w:pPr>
      <w:r w:rsidRPr="00595B45">
        <w:rPr>
          <w:snapToGrid w:val="0"/>
        </w:rPr>
        <w:t>AE will then form a device certificate (see format in 2.6.1 of [S9 SAM]) using the following values:</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45"/>
        <w:gridCol w:w="7009"/>
      </w:tblGrid>
      <w:tr w:rsidR="00FF19C9" w:rsidRPr="00595B45">
        <w:trPr>
          <w:cantSplit/>
        </w:trPr>
        <w:tc>
          <w:tcPr>
            <w:tcW w:w="1607" w:type="dxa"/>
            <w:shd w:val="clear" w:color="auto" w:fill="E0E0E0"/>
          </w:tcPr>
          <w:p w:rsidR="00FF19C9" w:rsidRPr="00595B45" w:rsidRDefault="00FF19C9" w:rsidP="001F7317">
            <w:pPr>
              <w:spacing w:before="120" w:line="240" w:lineRule="auto"/>
              <w:ind w:left="34"/>
              <w:rPr>
                <w:b/>
                <w:bCs/>
                <w:snapToGrid w:val="0"/>
                <w:sz w:val="16"/>
                <w:szCs w:val="16"/>
              </w:rPr>
            </w:pPr>
            <w:r w:rsidRPr="00595B45">
              <w:rPr>
                <w:b/>
                <w:bCs/>
                <w:snapToGrid w:val="0"/>
                <w:sz w:val="16"/>
                <w:szCs w:val="16"/>
              </w:rPr>
              <w:t>SerialNumber</w:t>
            </w:r>
          </w:p>
        </w:tc>
        <w:tc>
          <w:tcPr>
            <w:tcW w:w="6396" w:type="dxa"/>
          </w:tcPr>
          <w:p w:rsidR="00FF19C9" w:rsidRDefault="00FF19C9">
            <w:pPr>
              <w:spacing w:before="120" w:line="240" w:lineRule="auto"/>
              <w:ind w:left="34"/>
              <w:rPr>
                <w:rFonts w:cs="Times New Roman"/>
                <w:snapToGrid w:val="0"/>
                <w:sz w:val="16"/>
                <w:szCs w:val="16"/>
              </w:rPr>
            </w:pPr>
            <w:r w:rsidRPr="00595B45">
              <w:rPr>
                <w:snapToGrid w:val="0"/>
                <w:sz w:val="16"/>
                <w:szCs w:val="16"/>
              </w:rPr>
              <w:t xml:space="preserve">Unique value for each S9 </w:t>
            </w:r>
            <w:r>
              <w:rPr>
                <w:snapToGrid w:val="0"/>
                <w:sz w:val="16"/>
                <w:szCs w:val="16"/>
              </w:rPr>
              <w:t xml:space="preserve">(and S2) </w:t>
            </w:r>
            <w:r w:rsidRPr="00595B45">
              <w:rPr>
                <w:snapToGrid w:val="0"/>
                <w:sz w:val="16"/>
                <w:szCs w:val="16"/>
              </w:rPr>
              <w:t>application, 4 bytes starting with 0xFFFFFFFF and decrementing for each instance. (little endian)</w:t>
            </w:r>
          </w:p>
        </w:tc>
      </w:tr>
      <w:tr w:rsidR="00FF19C9" w:rsidRPr="00595B45">
        <w:trPr>
          <w:cantSplit/>
        </w:trPr>
        <w:tc>
          <w:tcPr>
            <w:tcW w:w="1607" w:type="dxa"/>
            <w:shd w:val="clear" w:color="auto" w:fill="E0E0E0"/>
          </w:tcPr>
          <w:p w:rsidR="00FF19C9" w:rsidRPr="00595B45" w:rsidRDefault="00FF19C9" w:rsidP="001F7317">
            <w:pPr>
              <w:spacing w:before="120" w:line="240" w:lineRule="auto"/>
              <w:ind w:left="34"/>
              <w:rPr>
                <w:b/>
                <w:bCs/>
                <w:snapToGrid w:val="0"/>
                <w:sz w:val="16"/>
                <w:szCs w:val="16"/>
              </w:rPr>
            </w:pPr>
            <w:r w:rsidRPr="00595B45">
              <w:rPr>
                <w:b/>
                <w:bCs/>
                <w:snapToGrid w:val="0"/>
                <w:sz w:val="16"/>
                <w:szCs w:val="16"/>
              </w:rPr>
              <w:t>Issuer</w:t>
            </w:r>
          </w:p>
        </w:tc>
        <w:tc>
          <w:tcPr>
            <w:tcW w:w="6396" w:type="dxa"/>
          </w:tcPr>
          <w:p w:rsidR="00FF19C9" w:rsidRPr="00595B45" w:rsidRDefault="00FF19C9" w:rsidP="0044423F">
            <w:pPr>
              <w:ind w:left="0"/>
              <w:rPr>
                <w:sz w:val="16"/>
                <w:szCs w:val="16"/>
              </w:rPr>
            </w:pPr>
            <w:r w:rsidRPr="00595B45">
              <w:rPr>
                <w:sz w:val="16"/>
                <w:szCs w:val="16"/>
              </w:rPr>
              <w:t>Fixed as: 0x4F553D43412C444E3D4946532C444E3D636F6D00000000000000000000000000</w:t>
            </w:r>
          </w:p>
          <w:p w:rsidR="00FF19C9" w:rsidRPr="00595B45" w:rsidRDefault="00FF19C9" w:rsidP="001F7317">
            <w:pPr>
              <w:spacing w:before="120" w:line="240" w:lineRule="auto"/>
              <w:ind w:left="34"/>
              <w:rPr>
                <w:rFonts w:cs="Times New Roman"/>
                <w:snapToGrid w:val="0"/>
                <w:sz w:val="16"/>
                <w:szCs w:val="16"/>
              </w:rPr>
            </w:pPr>
            <w:r w:rsidRPr="00595B45">
              <w:rPr>
                <w:sz w:val="16"/>
                <w:szCs w:val="16"/>
              </w:rPr>
              <w:t>(OU=CA,DN=IFS,DN=com.............)</w:t>
            </w:r>
          </w:p>
        </w:tc>
      </w:tr>
      <w:tr w:rsidR="00FF19C9" w:rsidRPr="00595B45">
        <w:trPr>
          <w:cantSplit/>
        </w:trPr>
        <w:tc>
          <w:tcPr>
            <w:tcW w:w="1607" w:type="dxa"/>
            <w:shd w:val="clear" w:color="auto" w:fill="E0E0E0"/>
          </w:tcPr>
          <w:p w:rsidR="00FF19C9" w:rsidRPr="00595B45" w:rsidRDefault="00FF19C9" w:rsidP="001F7317">
            <w:pPr>
              <w:spacing w:before="120" w:line="240" w:lineRule="auto"/>
              <w:ind w:left="0"/>
              <w:rPr>
                <w:b/>
                <w:bCs/>
                <w:snapToGrid w:val="0"/>
                <w:sz w:val="16"/>
                <w:szCs w:val="16"/>
              </w:rPr>
            </w:pPr>
            <w:r w:rsidRPr="00595B45">
              <w:rPr>
                <w:b/>
                <w:bCs/>
                <w:snapToGrid w:val="0"/>
                <w:sz w:val="16"/>
                <w:szCs w:val="16"/>
              </w:rPr>
              <w:t>notBefore</w:t>
            </w:r>
          </w:p>
        </w:tc>
        <w:tc>
          <w:tcPr>
            <w:tcW w:w="6396" w:type="dxa"/>
          </w:tcPr>
          <w:p w:rsidR="00FF19C9" w:rsidRPr="00595B45" w:rsidRDefault="00FF19C9" w:rsidP="00533B9C">
            <w:pPr>
              <w:pStyle w:val="NormalIndent"/>
              <w:ind w:left="0"/>
              <w:rPr>
                <w:sz w:val="16"/>
                <w:szCs w:val="16"/>
                <w:lang w:eastAsia="en-GB"/>
              </w:rPr>
            </w:pPr>
            <w:r>
              <w:rPr>
                <w:snapToGrid w:val="0"/>
                <w:sz w:val="16"/>
                <w:szCs w:val="16"/>
              </w:rPr>
              <w:t xml:space="preserve">The initialisation date (see </w:t>
            </w:r>
            <w:r>
              <w:rPr>
                <w:snapToGrid w:val="0"/>
                <w:sz w:val="16"/>
                <w:szCs w:val="16"/>
              </w:rPr>
              <w:fldChar w:fldCharType="begin"/>
            </w:r>
            <w:r>
              <w:rPr>
                <w:snapToGrid w:val="0"/>
                <w:sz w:val="16"/>
                <w:szCs w:val="16"/>
              </w:rPr>
              <w:instrText xml:space="preserve"> REF _Ref263175789 \r \h </w:instrText>
            </w:r>
            <w:ins w:id="640" w:author="wakkir" w:date="2015-10-22T00:38:00Z">
              <w:r w:rsidRPr="007948A2">
                <w:rPr>
                  <w:rPrChange w:id="641" w:author="wakkir">
                    <w:rPr/>
                  </w:rPrChange>
                </w:rPr>
                <w:instrText>_</w:instrText>
              </w:r>
            </w:ins>
            <w:r>
              <w:rPr>
                <w:snapToGrid w:val="0"/>
                <w:sz w:val="16"/>
                <w:szCs w:val="16"/>
              </w:rPr>
              <w:fldChar w:fldCharType="separate"/>
            </w:r>
            <w:r>
              <w:rPr>
                <w:snapToGrid w:val="0"/>
                <w:sz w:val="16"/>
                <w:szCs w:val="16"/>
              </w:rPr>
              <w:t>7.3.1</w:t>
            </w:r>
            <w:r>
              <w:rPr>
                <w:snapToGrid w:val="0"/>
                <w:sz w:val="16"/>
                <w:szCs w:val="16"/>
              </w:rPr>
              <w:fldChar w:fldCharType="end"/>
            </w:r>
            <w:r>
              <w:rPr>
                <w:snapToGrid w:val="0"/>
                <w:sz w:val="16"/>
                <w:szCs w:val="16"/>
              </w:rPr>
              <w:t>)</w:t>
            </w:r>
            <w:r w:rsidRPr="00595B45">
              <w:rPr>
                <w:snapToGrid w:val="0"/>
                <w:sz w:val="16"/>
                <w:szCs w:val="16"/>
              </w:rPr>
              <w:t xml:space="preserve"> in ASCII in </w:t>
            </w:r>
            <w:r w:rsidRPr="00595B45">
              <w:rPr>
                <w:sz w:val="16"/>
                <w:szCs w:val="16"/>
                <w:lang w:eastAsia="en-GB"/>
              </w:rPr>
              <w:t>YYYYMMDDHHmmSSZ format</w:t>
            </w:r>
          </w:p>
        </w:tc>
      </w:tr>
      <w:tr w:rsidR="00FF19C9" w:rsidRPr="00595B45">
        <w:trPr>
          <w:cantSplit/>
        </w:trPr>
        <w:tc>
          <w:tcPr>
            <w:tcW w:w="1607" w:type="dxa"/>
            <w:shd w:val="clear" w:color="auto" w:fill="E0E0E0"/>
          </w:tcPr>
          <w:p w:rsidR="00FF19C9" w:rsidRPr="00595B45" w:rsidRDefault="00FF19C9" w:rsidP="001F7317">
            <w:pPr>
              <w:spacing w:before="120" w:line="240" w:lineRule="auto"/>
              <w:ind w:left="0"/>
              <w:rPr>
                <w:b/>
                <w:bCs/>
                <w:snapToGrid w:val="0"/>
                <w:sz w:val="16"/>
                <w:szCs w:val="16"/>
              </w:rPr>
            </w:pPr>
            <w:r w:rsidRPr="00595B45">
              <w:rPr>
                <w:b/>
                <w:bCs/>
                <w:snapToGrid w:val="0"/>
                <w:sz w:val="16"/>
                <w:szCs w:val="16"/>
              </w:rPr>
              <w:t>notAfter</w:t>
            </w:r>
          </w:p>
        </w:tc>
        <w:tc>
          <w:tcPr>
            <w:tcW w:w="6396" w:type="dxa"/>
          </w:tcPr>
          <w:p w:rsidR="00FF19C9" w:rsidRPr="00595B45" w:rsidRDefault="00FF19C9" w:rsidP="001F7317">
            <w:pPr>
              <w:spacing w:before="120" w:line="240" w:lineRule="auto"/>
              <w:ind w:left="34"/>
              <w:rPr>
                <w:rFonts w:cs="Times New Roman"/>
                <w:snapToGrid w:val="0"/>
                <w:sz w:val="16"/>
                <w:szCs w:val="16"/>
              </w:rPr>
            </w:pPr>
            <w:r w:rsidRPr="00595B45">
              <w:rPr>
                <w:snapToGrid w:val="0"/>
                <w:sz w:val="16"/>
                <w:szCs w:val="16"/>
              </w:rPr>
              <w:t xml:space="preserve">Set to 01-01-2100 00:00:00 in ASCII in </w:t>
            </w:r>
            <w:r w:rsidRPr="00595B45">
              <w:rPr>
                <w:sz w:val="16"/>
                <w:szCs w:val="16"/>
                <w:lang w:eastAsia="en-GB"/>
              </w:rPr>
              <w:t>YYYYMMDDHHmmSSZ format</w:t>
            </w:r>
          </w:p>
        </w:tc>
      </w:tr>
      <w:tr w:rsidR="00FF19C9" w:rsidRPr="00595B45">
        <w:trPr>
          <w:cantSplit/>
        </w:trPr>
        <w:tc>
          <w:tcPr>
            <w:tcW w:w="1607" w:type="dxa"/>
            <w:shd w:val="clear" w:color="auto" w:fill="E0E0E0"/>
          </w:tcPr>
          <w:p w:rsidR="00FF19C9" w:rsidRPr="00595B45" w:rsidRDefault="00FF19C9" w:rsidP="001F7317">
            <w:pPr>
              <w:spacing w:before="120" w:line="240" w:lineRule="auto"/>
              <w:ind w:left="0"/>
              <w:rPr>
                <w:b/>
                <w:bCs/>
                <w:snapToGrid w:val="0"/>
                <w:sz w:val="16"/>
                <w:szCs w:val="16"/>
              </w:rPr>
            </w:pPr>
            <w:r w:rsidRPr="00595B45">
              <w:rPr>
                <w:b/>
                <w:bCs/>
                <w:snapToGrid w:val="0"/>
                <w:sz w:val="16"/>
                <w:szCs w:val="16"/>
              </w:rPr>
              <w:t>Subject</w:t>
            </w:r>
          </w:p>
        </w:tc>
        <w:tc>
          <w:tcPr>
            <w:tcW w:w="6396" w:type="dxa"/>
          </w:tcPr>
          <w:p w:rsidR="00FF19C9" w:rsidRPr="00595B45" w:rsidRDefault="00FF19C9" w:rsidP="00F00DB7">
            <w:pPr>
              <w:spacing w:before="120" w:line="240" w:lineRule="auto"/>
              <w:ind w:left="34"/>
              <w:rPr>
                <w:snapToGrid w:val="0"/>
                <w:sz w:val="16"/>
                <w:szCs w:val="16"/>
              </w:rPr>
            </w:pPr>
            <w:r w:rsidRPr="00595B45">
              <w:rPr>
                <w:snapToGrid w:val="0"/>
                <w:sz w:val="16"/>
                <w:szCs w:val="16"/>
              </w:rPr>
              <w:t>Fixed 30 character string in form:</w:t>
            </w:r>
          </w:p>
          <w:p w:rsidR="00FF19C9" w:rsidRPr="00595B45" w:rsidRDefault="00FF19C9" w:rsidP="00F00DB7">
            <w:pPr>
              <w:spacing w:before="120" w:line="240" w:lineRule="auto"/>
              <w:ind w:left="34"/>
              <w:rPr>
                <w:snapToGrid w:val="0"/>
                <w:sz w:val="16"/>
                <w:szCs w:val="16"/>
              </w:rPr>
            </w:pPr>
            <w:r w:rsidRPr="00595B45">
              <w:rPr>
                <w:snapToGrid w:val="0"/>
                <w:sz w:val="16"/>
                <w:szCs w:val="16"/>
              </w:rPr>
              <w:t>“CN=XXXXXX,OU=QQQ,DN=IFS,DN=com”</w:t>
            </w:r>
          </w:p>
          <w:p w:rsidR="00FF19C9" w:rsidRPr="00595B45" w:rsidRDefault="00FF19C9" w:rsidP="00F00DB7">
            <w:pPr>
              <w:spacing w:before="120" w:line="240" w:lineRule="auto"/>
              <w:ind w:left="34"/>
              <w:rPr>
                <w:snapToGrid w:val="0"/>
                <w:sz w:val="16"/>
                <w:szCs w:val="16"/>
              </w:rPr>
            </w:pPr>
            <w:r w:rsidRPr="00595B45">
              <w:rPr>
                <w:snapToGrid w:val="0"/>
                <w:sz w:val="16"/>
                <w:szCs w:val="16"/>
              </w:rPr>
              <w:t xml:space="preserve">Where XXXXXX is the </w:t>
            </w:r>
            <w:r>
              <w:rPr>
                <w:snapToGrid w:val="0"/>
                <w:sz w:val="16"/>
                <w:szCs w:val="16"/>
              </w:rPr>
              <w:t>Device ID</w:t>
            </w:r>
            <w:r w:rsidRPr="00595B45">
              <w:rPr>
                <w:snapToGrid w:val="0"/>
                <w:sz w:val="16"/>
                <w:szCs w:val="16"/>
              </w:rPr>
              <w:t xml:space="preserve"> (section</w:t>
            </w:r>
            <w:r>
              <w:rPr>
                <w:snapToGrid w:val="0"/>
                <w:sz w:val="16"/>
                <w:szCs w:val="16"/>
              </w:rPr>
              <w:t xml:space="preserve"> </w:t>
            </w:r>
            <w:r>
              <w:rPr>
                <w:snapToGrid w:val="0"/>
                <w:sz w:val="16"/>
                <w:szCs w:val="16"/>
              </w:rPr>
              <w:fldChar w:fldCharType="begin"/>
            </w:r>
            <w:r>
              <w:rPr>
                <w:snapToGrid w:val="0"/>
                <w:sz w:val="16"/>
                <w:szCs w:val="16"/>
              </w:rPr>
              <w:instrText xml:space="preserve"> REF _Ref313538651 \r \h </w:instrText>
            </w:r>
            <w:ins w:id="642" w:author="wakkir" w:date="2015-10-22T00:38:00Z">
              <w:r w:rsidRPr="007948A2">
                <w:rPr>
                  <w:rPrChange w:id="643" w:author="wakkir">
                    <w:rPr/>
                  </w:rPrChange>
                </w:rPr>
                <w:instrText>_</w:instrText>
              </w:r>
            </w:ins>
            <w:r>
              <w:rPr>
                <w:snapToGrid w:val="0"/>
                <w:sz w:val="16"/>
                <w:szCs w:val="16"/>
              </w:rPr>
              <w:fldChar w:fldCharType="separate"/>
            </w:r>
            <w:r>
              <w:rPr>
                <w:snapToGrid w:val="0"/>
                <w:sz w:val="16"/>
                <w:szCs w:val="16"/>
              </w:rPr>
              <w:t>5.2.2</w:t>
            </w:r>
            <w:r>
              <w:rPr>
                <w:snapToGrid w:val="0"/>
                <w:sz w:val="16"/>
                <w:szCs w:val="16"/>
              </w:rPr>
              <w:fldChar w:fldCharType="end"/>
            </w:r>
            <w:r w:rsidRPr="00595B45">
              <w:rPr>
                <w:snapToGrid w:val="0"/>
                <w:sz w:val="16"/>
                <w:szCs w:val="16"/>
              </w:rPr>
              <w:t>)</w:t>
            </w:r>
          </w:p>
          <w:p w:rsidR="00FF19C9" w:rsidRDefault="00FF19C9" w:rsidP="00C20FCD">
            <w:pPr>
              <w:spacing w:before="120" w:line="240" w:lineRule="auto"/>
              <w:ind w:left="34"/>
              <w:rPr>
                <w:rFonts w:cs="Times New Roman"/>
                <w:b/>
                <w:bCs/>
                <w:snapToGrid w:val="0"/>
                <w:kern w:val="32"/>
                <w:sz w:val="16"/>
                <w:szCs w:val="16"/>
              </w:rPr>
            </w:pPr>
            <w:r w:rsidRPr="00595B45">
              <w:rPr>
                <w:snapToGrid w:val="0"/>
                <w:sz w:val="16"/>
                <w:szCs w:val="16"/>
              </w:rPr>
              <w:t xml:space="preserve">And QQQ is the </w:t>
            </w:r>
            <w:r>
              <w:rPr>
                <w:snapToGrid w:val="0"/>
                <w:sz w:val="16"/>
                <w:szCs w:val="16"/>
              </w:rPr>
              <w:t>BE</w:t>
            </w:r>
            <w:r w:rsidRPr="00595B45">
              <w:rPr>
                <w:snapToGrid w:val="0"/>
                <w:sz w:val="16"/>
                <w:szCs w:val="16"/>
              </w:rPr>
              <w:t xml:space="preserve"> TLA (section </w:t>
            </w:r>
            <w:r w:rsidRPr="00595B45">
              <w:rPr>
                <w:snapToGrid w:val="0"/>
                <w:sz w:val="16"/>
                <w:szCs w:val="16"/>
              </w:rPr>
              <w:fldChar w:fldCharType="begin"/>
            </w:r>
            <w:r w:rsidRPr="00595B45">
              <w:rPr>
                <w:snapToGrid w:val="0"/>
                <w:sz w:val="16"/>
                <w:szCs w:val="16"/>
              </w:rPr>
              <w:instrText xml:space="preserve"> REF _Ref263175108 \r \h </w:instrText>
            </w:r>
            <w:ins w:id="644" w:author="wakkir" w:date="2015-10-22T00:38:00Z">
              <w:r w:rsidRPr="007948A2">
                <w:rPr>
                  <w:rPrChange w:id="645" w:author="wakkir">
                    <w:rPr/>
                  </w:rPrChange>
                </w:rPr>
                <w:instrText>_</w:instrText>
              </w:r>
            </w:ins>
            <w:r w:rsidRPr="00595B45">
              <w:rPr>
                <w:snapToGrid w:val="0"/>
                <w:sz w:val="16"/>
                <w:szCs w:val="16"/>
              </w:rPr>
              <w:fldChar w:fldCharType="separate"/>
            </w:r>
            <w:r>
              <w:rPr>
                <w:snapToGrid w:val="0"/>
                <w:sz w:val="16"/>
                <w:szCs w:val="16"/>
              </w:rPr>
              <w:t>5.2.5</w:t>
            </w:r>
            <w:r w:rsidRPr="00595B45">
              <w:rPr>
                <w:snapToGrid w:val="0"/>
                <w:sz w:val="16"/>
                <w:szCs w:val="16"/>
              </w:rPr>
              <w:fldChar w:fldCharType="end"/>
            </w:r>
            <w:r w:rsidRPr="00595B45">
              <w:rPr>
                <w:snapToGrid w:val="0"/>
                <w:sz w:val="16"/>
                <w:szCs w:val="16"/>
              </w:rPr>
              <w:t>)</w:t>
            </w:r>
          </w:p>
        </w:tc>
      </w:tr>
      <w:tr w:rsidR="00FF19C9" w:rsidRPr="00595B45">
        <w:trPr>
          <w:cantSplit/>
        </w:trPr>
        <w:tc>
          <w:tcPr>
            <w:tcW w:w="1607" w:type="dxa"/>
            <w:shd w:val="clear" w:color="auto" w:fill="E0E0E0"/>
          </w:tcPr>
          <w:p w:rsidR="00FF19C9" w:rsidRPr="00595B45" w:rsidRDefault="00FF19C9" w:rsidP="001F7317">
            <w:pPr>
              <w:spacing w:before="120" w:line="240" w:lineRule="auto"/>
              <w:ind w:left="0"/>
              <w:rPr>
                <w:b/>
                <w:bCs/>
                <w:snapToGrid w:val="0"/>
                <w:sz w:val="16"/>
                <w:szCs w:val="16"/>
              </w:rPr>
            </w:pPr>
            <w:r w:rsidRPr="00595B45">
              <w:rPr>
                <w:b/>
                <w:bCs/>
                <w:snapToGrid w:val="0"/>
                <w:sz w:val="16"/>
                <w:szCs w:val="16"/>
              </w:rPr>
              <w:t>modulus</w:t>
            </w:r>
          </w:p>
        </w:tc>
        <w:tc>
          <w:tcPr>
            <w:tcW w:w="6396" w:type="dxa"/>
          </w:tcPr>
          <w:p w:rsidR="00FF19C9" w:rsidRPr="00595B45" w:rsidRDefault="00FF19C9" w:rsidP="007F3BB5">
            <w:pPr>
              <w:spacing w:before="120" w:line="240" w:lineRule="auto"/>
              <w:ind w:left="34"/>
              <w:rPr>
                <w:snapToGrid w:val="0"/>
                <w:sz w:val="16"/>
                <w:szCs w:val="16"/>
              </w:rPr>
            </w:pPr>
            <w:r w:rsidRPr="00595B45">
              <w:rPr>
                <w:snapToGrid w:val="0"/>
                <w:sz w:val="16"/>
                <w:szCs w:val="16"/>
              </w:rPr>
              <w:t>Modulus of key just created (big endian)</w:t>
            </w:r>
          </w:p>
        </w:tc>
      </w:tr>
      <w:tr w:rsidR="00FF19C9" w:rsidRPr="00595B45">
        <w:trPr>
          <w:cantSplit/>
        </w:trPr>
        <w:tc>
          <w:tcPr>
            <w:tcW w:w="1607" w:type="dxa"/>
            <w:shd w:val="clear" w:color="auto" w:fill="E0E0E0"/>
          </w:tcPr>
          <w:p w:rsidR="00FF19C9" w:rsidRPr="00595B45" w:rsidRDefault="00FF19C9" w:rsidP="001F7317">
            <w:pPr>
              <w:spacing w:before="120" w:line="240" w:lineRule="auto"/>
              <w:ind w:left="0"/>
              <w:rPr>
                <w:b/>
                <w:bCs/>
                <w:snapToGrid w:val="0"/>
                <w:sz w:val="16"/>
                <w:szCs w:val="16"/>
              </w:rPr>
            </w:pPr>
            <w:r w:rsidRPr="00595B45">
              <w:rPr>
                <w:b/>
                <w:bCs/>
                <w:snapToGrid w:val="0"/>
                <w:sz w:val="16"/>
                <w:szCs w:val="16"/>
              </w:rPr>
              <w:t>Exponent</w:t>
            </w:r>
          </w:p>
        </w:tc>
        <w:tc>
          <w:tcPr>
            <w:tcW w:w="6396" w:type="dxa"/>
          </w:tcPr>
          <w:p w:rsidR="00FF19C9" w:rsidRPr="00595B45" w:rsidRDefault="00FF19C9" w:rsidP="001F7317">
            <w:pPr>
              <w:spacing w:before="120" w:line="240" w:lineRule="auto"/>
              <w:ind w:left="34"/>
              <w:rPr>
                <w:snapToGrid w:val="0"/>
                <w:sz w:val="16"/>
                <w:szCs w:val="16"/>
              </w:rPr>
            </w:pPr>
            <w:r w:rsidRPr="00595B45">
              <w:rPr>
                <w:snapToGrid w:val="0"/>
                <w:sz w:val="16"/>
                <w:szCs w:val="16"/>
              </w:rPr>
              <w:t>Public exponent of key just created (big endian)</w:t>
            </w:r>
          </w:p>
        </w:tc>
      </w:tr>
      <w:tr w:rsidR="00FF19C9" w:rsidRPr="00595B45">
        <w:trPr>
          <w:cantSplit/>
        </w:trPr>
        <w:tc>
          <w:tcPr>
            <w:tcW w:w="1607" w:type="dxa"/>
            <w:shd w:val="clear" w:color="auto" w:fill="E0E0E0"/>
          </w:tcPr>
          <w:p w:rsidR="00FF19C9" w:rsidRPr="00595B45" w:rsidRDefault="00FF19C9" w:rsidP="001F7317">
            <w:pPr>
              <w:spacing w:before="120" w:line="240" w:lineRule="auto"/>
              <w:ind w:left="0"/>
              <w:rPr>
                <w:b/>
                <w:bCs/>
                <w:snapToGrid w:val="0"/>
                <w:sz w:val="16"/>
                <w:szCs w:val="16"/>
              </w:rPr>
            </w:pPr>
            <w:r w:rsidRPr="00595B45">
              <w:rPr>
                <w:b/>
                <w:bCs/>
                <w:snapToGrid w:val="0"/>
                <w:sz w:val="16"/>
                <w:szCs w:val="16"/>
              </w:rPr>
              <w:t>IssuerUniqueId</w:t>
            </w:r>
          </w:p>
        </w:tc>
        <w:tc>
          <w:tcPr>
            <w:tcW w:w="6396" w:type="dxa"/>
          </w:tcPr>
          <w:p w:rsidR="00FF19C9" w:rsidRPr="00595B45" w:rsidRDefault="00FF19C9" w:rsidP="001F7317">
            <w:pPr>
              <w:spacing w:before="120" w:line="240" w:lineRule="auto"/>
              <w:ind w:left="34"/>
              <w:rPr>
                <w:snapToGrid w:val="0"/>
                <w:sz w:val="16"/>
                <w:szCs w:val="16"/>
              </w:rPr>
            </w:pPr>
            <w:r w:rsidRPr="00595B45">
              <w:rPr>
                <w:snapToGrid w:val="0"/>
                <w:sz w:val="16"/>
                <w:szCs w:val="16"/>
              </w:rPr>
              <w:t>All zeros (0x00)</w:t>
            </w:r>
          </w:p>
        </w:tc>
      </w:tr>
      <w:tr w:rsidR="00FF19C9" w:rsidRPr="00595B45">
        <w:trPr>
          <w:cantSplit/>
        </w:trPr>
        <w:tc>
          <w:tcPr>
            <w:tcW w:w="1607" w:type="dxa"/>
            <w:shd w:val="clear" w:color="auto" w:fill="E0E0E0"/>
          </w:tcPr>
          <w:p w:rsidR="00FF19C9" w:rsidRPr="00595B45" w:rsidRDefault="00FF19C9" w:rsidP="001F7317">
            <w:pPr>
              <w:spacing w:before="120" w:line="240" w:lineRule="auto"/>
              <w:ind w:left="0"/>
              <w:rPr>
                <w:b/>
                <w:bCs/>
                <w:snapToGrid w:val="0"/>
                <w:sz w:val="16"/>
                <w:szCs w:val="16"/>
              </w:rPr>
            </w:pPr>
            <w:r w:rsidRPr="00595B45">
              <w:rPr>
                <w:b/>
                <w:bCs/>
                <w:snapToGrid w:val="0"/>
                <w:sz w:val="16"/>
                <w:szCs w:val="16"/>
              </w:rPr>
              <w:t>SubjectUniqueID</w:t>
            </w:r>
          </w:p>
        </w:tc>
        <w:tc>
          <w:tcPr>
            <w:tcW w:w="6396" w:type="dxa"/>
          </w:tcPr>
          <w:p w:rsidR="00FF19C9" w:rsidRPr="00595B45" w:rsidRDefault="00FF19C9" w:rsidP="00F00DB7">
            <w:pPr>
              <w:spacing w:before="120" w:line="240" w:lineRule="auto"/>
              <w:ind w:left="34"/>
              <w:rPr>
                <w:snapToGrid w:val="0"/>
                <w:sz w:val="16"/>
                <w:szCs w:val="16"/>
              </w:rPr>
            </w:pPr>
            <w:r w:rsidRPr="00595B45">
              <w:rPr>
                <w:snapToGrid w:val="0"/>
                <w:sz w:val="16"/>
                <w:szCs w:val="16"/>
              </w:rPr>
              <w:t>All zeros (0x00)</w:t>
            </w:r>
          </w:p>
        </w:tc>
      </w:tr>
    </w:tbl>
    <w:p w:rsidR="00FF19C9" w:rsidRPr="00595B45" w:rsidRDefault="00FF19C9" w:rsidP="00105544">
      <w:pPr>
        <w:pStyle w:val="NormalIndent"/>
        <w:rPr>
          <w:rFonts w:cs="Times New Roman"/>
          <w:snapToGrid w:val="0"/>
        </w:rPr>
      </w:pPr>
    </w:p>
    <w:p w:rsidR="00FF19C9" w:rsidRPr="00595B45" w:rsidRDefault="00FF19C9" w:rsidP="00105544">
      <w:pPr>
        <w:pStyle w:val="NormalIndent"/>
        <w:rPr>
          <w:snapToGrid w:val="0"/>
        </w:rPr>
      </w:pPr>
      <w:r w:rsidRPr="00595B45">
        <w:rPr>
          <w:snapToGrid w:val="0"/>
        </w:rPr>
        <w:t xml:space="preserve">An MD5 hash shall be calculated over the first 460 bytes of the certificate, the resultant hash (16 bytes) is padded and </w:t>
      </w:r>
      <w:r>
        <w:rPr>
          <w:snapToGrid w:val="0"/>
        </w:rPr>
        <w:t>signed</w:t>
      </w:r>
      <w:r w:rsidRPr="00595B45">
        <w:rPr>
          <w:snapToGrid w:val="0"/>
        </w:rPr>
        <w:t xml:space="preserve"> using the </w:t>
      </w:r>
      <w:r>
        <w:rPr>
          <w:snapToGrid w:val="0"/>
        </w:rPr>
        <w:t>HSM</w:t>
      </w:r>
      <w:r w:rsidRPr="00595B45">
        <w:rPr>
          <w:snapToGrid w:val="0"/>
        </w:rPr>
        <w:t>. The resultant signature is appended to the certificate.</w:t>
      </w:r>
    </w:p>
    <w:p w:rsidR="00FF19C9" w:rsidRPr="00595B45" w:rsidRDefault="00FF19C9" w:rsidP="00105544">
      <w:pPr>
        <w:pStyle w:val="NormalIndent"/>
        <w:rPr>
          <w:snapToGrid w:val="0"/>
        </w:rPr>
      </w:pPr>
      <w:r w:rsidRPr="00595B45">
        <w:rPr>
          <w:snapToGrid w:val="0"/>
        </w:rPr>
        <w:t>The hash is left and right padded as follows:</w:t>
      </w:r>
    </w:p>
    <w:tbl>
      <w:tblPr>
        <w:tblW w:w="8003"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60"/>
        <w:gridCol w:w="6443"/>
      </w:tblGrid>
      <w:tr w:rsidR="00FF19C9" w:rsidRPr="00595B45">
        <w:tc>
          <w:tcPr>
            <w:tcW w:w="1560" w:type="dxa"/>
            <w:shd w:val="clear" w:color="auto" w:fill="E0E0E0"/>
          </w:tcPr>
          <w:p w:rsidR="00FF19C9" w:rsidRPr="00595B45" w:rsidRDefault="00FF19C9" w:rsidP="00B12B4C">
            <w:pPr>
              <w:spacing w:before="120" w:line="240" w:lineRule="auto"/>
              <w:ind w:left="34"/>
              <w:rPr>
                <w:b/>
                <w:bCs/>
                <w:snapToGrid w:val="0"/>
                <w:sz w:val="16"/>
                <w:szCs w:val="16"/>
              </w:rPr>
            </w:pPr>
            <w:r w:rsidRPr="00595B45">
              <w:rPr>
                <w:b/>
                <w:bCs/>
                <w:snapToGrid w:val="0"/>
                <w:sz w:val="16"/>
                <w:szCs w:val="16"/>
              </w:rPr>
              <w:t>Left padding</w:t>
            </w:r>
          </w:p>
        </w:tc>
        <w:tc>
          <w:tcPr>
            <w:tcW w:w="6443" w:type="dxa"/>
          </w:tcPr>
          <w:p w:rsidR="00FF19C9" w:rsidRPr="00595B45" w:rsidRDefault="00FF19C9" w:rsidP="00DB4D36">
            <w:pPr>
              <w:ind w:left="0"/>
              <w:rPr>
                <w:sz w:val="16"/>
                <w:szCs w:val="16"/>
              </w:rPr>
            </w:pPr>
            <w:r w:rsidRPr="00595B45">
              <w:rPr>
                <w:sz w:val="16"/>
                <w:szCs w:val="16"/>
              </w:rPr>
              <w:t>0001FFFFFFFFFFFFFFFFFFFFFFFFFFFFFFFFFFFFFFFFFFFFFFFFFFFFFFFFFFFFFFFFFFFFFFFFFFFFFFFFFFFFFFFFFFFFFFFFFFFFFFFFFFFFFFFFFFFFFFFFFFFFFFFFFFFFFFFFFFFFFFFFFFFFFFFFFFFFFFFFFFFFFFFFFFFFFF003020300C06082A864886F70D020505000410</w:t>
            </w:r>
          </w:p>
        </w:tc>
      </w:tr>
      <w:tr w:rsidR="00FF19C9" w:rsidRPr="00595B45">
        <w:tc>
          <w:tcPr>
            <w:tcW w:w="1560" w:type="dxa"/>
            <w:shd w:val="clear" w:color="auto" w:fill="E0E0E0"/>
          </w:tcPr>
          <w:p w:rsidR="00FF19C9" w:rsidRPr="00595B45" w:rsidRDefault="00FF19C9" w:rsidP="00B12B4C">
            <w:pPr>
              <w:spacing w:before="120" w:line="240" w:lineRule="auto"/>
              <w:ind w:left="34"/>
              <w:rPr>
                <w:b/>
                <w:bCs/>
                <w:snapToGrid w:val="0"/>
                <w:sz w:val="16"/>
                <w:szCs w:val="16"/>
              </w:rPr>
            </w:pPr>
            <w:r w:rsidRPr="00595B45">
              <w:rPr>
                <w:b/>
                <w:bCs/>
                <w:snapToGrid w:val="0"/>
                <w:sz w:val="16"/>
                <w:szCs w:val="16"/>
              </w:rPr>
              <w:t>Right padding</w:t>
            </w:r>
          </w:p>
        </w:tc>
        <w:tc>
          <w:tcPr>
            <w:tcW w:w="6443" w:type="dxa"/>
          </w:tcPr>
          <w:p w:rsidR="00FF19C9" w:rsidRPr="00595B45" w:rsidRDefault="00FF19C9" w:rsidP="00B12B4C">
            <w:pPr>
              <w:spacing w:before="120" w:line="240" w:lineRule="auto"/>
              <w:ind w:left="0"/>
              <w:rPr>
                <w:rFonts w:cs="Times New Roman"/>
                <w:snapToGrid w:val="0"/>
                <w:sz w:val="16"/>
                <w:szCs w:val="16"/>
              </w:rPr>
            </w:pPr>
            <w:r w:rsidRPr="00595B45">
              <w:rPr>
                <w:sz w:val="16"/>
                <w:szCs w:val="16"/>
              </w:rPr>
              <w:t>CCCCCCCC</w:t>
            </w:r>
          </w:p>
        </w:tc>
      </w:tr>
    </w:tbl>
    <w:p w:rsidR="00FF19C9" w:rsidRDefault="00FF19C9">
      <w:pPr>
        <w:pStyle w:val="NormalIndent"/>
        <w:spacing w:after="60" w:line="240" w:lineRule="auto"/>
        <w:ind w:left="1138"/>
        <w:rPr>
          <w:rFonts w:cs="Times New Roman"/>
          <w:snapToGrid w:val="0"/>
        </w:rPr>
      </w:pPr>
    </w:p>
    <w:p w:rsidR="00FF19C9" w:rsidRPr="00595B45" w:rsidRDefault="00FF19C9" w:rsidP="00105544">
      <w:pPr>
        <w:pStyle w:val="NormalIndent"/>
        <w:rPr>
          <w:snapToGrid w:val="0"/>
        </w:rPr>
      </w:pPr>
      <w:r w:rsidRPr="00595B45">
        <w:rPr>
          <w:snapToGrid w:val="0"/>
        </w:rPr>
        <w:t>Nothing varies within the CA root certificate, so it is just fixed data (608 bytes), including the signature:</w:t>
      </w:r>
    </w:p>
    <w:p w:rsidR="00FF19C9" w:rsidRPr="00595B45" w:rsidRDefault="00FF19C9" w:rsidP="00105544">
      <w:pPr>
        <w:pStyle w:val="NormalIndent"/>
        <w:rPr>
          <w:rFonts w:cs="Times New Roman"/>
          <w:snapToGrid w:val="0"/>
        </w:rPr>
      </w:pPr>
      <w:r w:rsidRPr="00595B45">
        <w:t>Production Configuration:</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96"/>
        <w:gridCol w:w="6707"/>
      </w:tblGrid>
      <w:tr w:rsidR="00FF19C9" w:rsidRPr="00595B45">
        <w:tc>
          <w:tcPr>
            <w:tcW w:w="1296" w:type="dxa"/>
            <w:shd w:val="clear" w:color="auto" w:fill="E0E0E0"/>
          </w:tcPr>
          <w:p w:rsidR="00FF19C9" w:rsidRPr="00595B45" w:rsidRDefault="00FF19C9" w:rsidP="00F00DB7">
            <w:pPr>
              <w:spacing w:before="120" w:line="240" w:lineRule="auto"/>
              <w:ind w:left="0"/>
              <w:rPr>
                <w:b/>
                <w:bCs/>
                <w:snapToGrid w:val="0"/>
                <w:sz w:val="16"/>
                <w:szCs w:val="16"/>
              </w:rPr>
            </w:pPr>
            <w:r w:rsidRPr="00595B45">
              <w:rPr>
                <w:b/>
                <w:bCs/>
                <w:snapToGrid w:val="0"/>
                <w:sz w:val="16"/>
                <w:szCs w:val="16"/>
              </w:rPr>
              <w:t>CA Root Certificate</w:t>
            </w:r>
          </w:p>
        </w:tc>
        <w:tc>
          <w:tcPr>
            <w:tcW w:w="6707" w:type="dxa"/>
          </w:tcPr>
          <w:p w:rsidR="00FF19C9" w:rsidRPr="00595B45" w:rsidRDefault="00FF19C9" w:rsidP="00177478">
            <w:pPr>
              <w:spacing w:after="0" w:line="240" w:lineRule="auto"/>
              <w:ind w:left="34"/>
              <w:rPr>
                <w:sz w:val="16"/>
                <w:szCs w:val="16"/>
              </w:rPr>
            </w:pPr>
            <w:r w:rsidRPr="00595B45">
              <w:rPr>
                <w:sz w:val="16"/>
                <w:szCs w:val="16"/>
              </w:rPr>
              <w:t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w:t>
            </w:r>
          </w:p>
        </w:tc>
      </w:tr>
    </w:tbl>
    <w:p w:rsidR="00FF19C9" w:rsidRDefault="00FF19C9">
      <w:pPr>
        <w:pStyle w:val="NormalIndent"/>
        <w:spacing w:after="60" w:line="240" w:lineRule="auto"/>
        <w:ind w:left="1138"/>
        <w:rPr>
          <w:rFonts w:cs="Times New Roman"/>
        </w:rPr>
      </w:pPr>
    </w:p>
    <w:p w:rsidR="00FF19C9" w:rsidRPr="00595B45" w:rsidRDefault="00FF19C9" w:rsidP="0034555E">
      <w:pPr>
        <w:pStyle w:val="NormalIndent"/>
        <w:rPr>
          <w:rFonts w:cs="Times New Roman"/>
          <w:snapToGrid w:val="0"/>
        </w:rPr>
      </w:pPr>
      <w:r w:rsidRPr="00595B45">
        <w:t>Test Configuration:</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96"/>
        <w:gridCol w:w="6707"/>
      </w:tblGrid>
      <w:tr w:rsidR="00FF19C9" w:rsidRPr="00595B45">
        <w:tc>
          <w:tcPr>
            <w:tcW w:w="1296" w:type="dxa"/>
            <w:shd w:val="clear" w:color="auto" w:fill="E0E0E0"/>
          </w:tcPr>
          <w:p w:rsidR="00FF19C9" w:rsidRPr="00595B45" w:rsidRDefault="00FF19C9" w:rsidP="00F21583">
            <w:pPr>
              <w:spacing w:before="120" w:line="240" w:lineRule="auto"/>
              <w:ind w:left="0"/>
              <w:rPr>
                <w:b/>
                <w:bCs/>
                <w:snapToGrid w:val="0"/>
                <w:sz w:val="16"/>
                <w:szCs w:val="16"/>
              </w:rPr>
            </w:pPr>
            <w:r w:rsidRPr="00595B45">
              <w:rPr>
                <w:b/>
                <w:bCs/>
                <w:snapToGrid w:val="0"/>
                <w:sz w:val="16"/>
                <w:szCs w:val="16"/>
              </w:rPr>
              <w:t>CA Root Certificate</w:t>
            </w:r>
          </w:p>
        </w:tc>
        <w:tc>
          <w:tcPr>
            <w:tcW w:w="6707" w:type="dxa"/>
          </w:tcPr>
          <w:p w:rsidR="00FF19C9" w:rsidRPr="00595B45" w:rsidRDefault="00FF19C9" w:rsidP="00F21583">
            <w:pPr>
              <w:spacing w:before="120" w:line="240" w:lineRule="auto"/>
              <w:ind w:left="34"/>
              <w:rPr>
                <w:rFonts w:cs="Times New Roman"/>
                <w:snapToGrid w:val="0"/>
                <w:sz w:val="16"/>
                <w:szCs w:val="16"/>
              </w:rPr>
            </w:pPr>
            <w:r w:rsidRPr="00595B45">
              <w:rPr>
                <w:sz w:val="16"/>
                <w:szCs w:val="16"/>
              </w:rPr>
              <w:t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w:t>
            </w:r>
          </w:p>
        </w:tc>
      </w:tr>
    </w:tbl>
    <w:p w:rsidR="00FF19C9" w:rsidRPr="00595B45" w:rsidRDefault="00FF19C9" w:rsidP="00105544">
      <w:pPr>
        <w:pStyle w:val="Heading2"/>
        <w:numPr>
          <w:ilvl w:val="1"/>
          <w:numId w:val="5"/>
        </w:numPr>
        <w:tabs>
          <w:tab w:val="clear" w:pos="720"/>
        </w:tabs>
        <w:ind w:left="0" w:firstLine="0"/>
        <w:rPr>
          <w:rFonts w:cs="Times New Roman"/>
        </w:rPr>
      </w:pPr>
      <w:bookmarkStart w:id="646" w:name="_Toc396126606"/>
      <w:r w:rsidRPr="00595B45">
        <w:rPr>
          <w:b w:val="0"/>
          <w:bCs w:val="0"/>
        </w:rPr>
        <w:t>Application Datamap</w:t>
      </w:r>
      <w:bookmarkEnd w:id="646"/>
    </w:p>
    <w:p w:rsidR="00FF19C9" w:rsidRPr="00595B45" w:rsidRDefault="00FF19C9" w:rsidP="00105544">
      <w:pPr>
        <w:pStyle w:val="NormalIndent"/>
        <w:rPr>
          <w:snapToGrid w:val="0"/>
        </w:rPr>
      </w:pPr>
      <w:r w:rsidRPr="00595B45">
        <w:rPr>
          <w:snapToGrid w:val="0"/>
        </w:rPr>
        <w:t>The personalization image for the S9 application will be provided in TLV form, where the tags are defined in the table below and the length is fixed as 2 bytes. The contents of the table are:</w:t>
      </w:r>
    </w:p>
    <w:p w:rsidR="00FF19C9" w:rsidRDefault="00FF19C9">
      <w:pPr>
        <w:pStyle w:val="NormalIndent"/>
        <w:spacing w:line="240" w:lineRule="auto"/>
        <w:ind w:left="2160" w:hanging="994"/>
        <w:rPr>
          <w:rFonts w:cs="Times New Roman"/>
          <w:snapToGrid w:val="0"/>
        </w:rPr>
      </w:pPr>
      <w:r w:rsidRPr="00595B45">
        <w:rPr>
          <w:snapToGrid w:val="0"/>
        </w:rPr>
        <w:t>Tag:</w:t>
      </w:r>
      <w:r w:rsidRPr="00595B45">
        <w:rPr>
          <w:snapToGrid w:val="0"/>
        </w:rPr>
        <w:tab/>
        <w:t>A 2 byte value that identifies the data to follow</w:t>
      </w:r>
    </w:p>
    <w:p w:rsidR="00FF19C9" w:rsidRDefault="00FF19C9">
      <w:pPr>
        <w:pStyle w:val="NormalIndent"/>
        <w:spacing w:line="240" w:lineRule="auto"/>
        <w:ind w:left="2160" w:hanging="994"/>
        <w:rPr>
          <w:rFonts w:cs="Times New Roman"/>
          <w:snapToGrid w:val="0"/>
        </w:rPr>
      </w:pPr>
      <w:r w:rsidRPr="00595B45">
        <w:rPr>
          <w:snapToGrid w:val="0"/>
        </w:rPr>
        <w:t>Field</w:t>
      </w:r>
      <w:r w:rsidRPr="00595B45">
        <w:rPr>
          <w:snapToGrid w:val="0"/>
        </w:rPr>
        <w:tab/>
        <w:t>The field(s) that are provided within the tag. The contents of each field are described elsewhere in this document. Where there is more than one field within a tag, the fields are concatenated in the order they are written</w:t>
      </w:r>
    </w:p>
    <w:p w:rsidR="00FF19C9" w:rsidRDefault="00FF19C9">
      <w:pPr>
        <w:pStyle w:val="NormalIndent"/>
        <w:spacing w:line="240" w:lineRule="auto"/>
        <w:ind w:left="2160" w:hanging="994"/>
        <w:rPr>
          <w:rFonts w:cs="Times New Roman"/>
          <w:snapToGrid w:val="0"/>
        </w:rPr>
      </w:pPr>
      <w:r w:rsidRPr="00595B45">
        <w:rPr>
          <w:snapToGrid w:val="0"/>
        </w:rPr>
        <w:t>Size</w:t>
      </w:r>
      <w:r w:rsidRPr="00595B45">
        <w:rPr>
          <w:snapToGrid w:val="0"/>
        </w:rPr>
        <w:tab/>
        <w:t>Number of bytes used by each field</w:t>
      </w:r>
    </w:p>
    <w:p w:rsidR="00FF19C9" w:rsidRDefault="00FF19C9">
      <w:pPr>
        <w:pStyle w:val="NormalIndent"/>
        <w:spacing w:line="240" w:lineRule="auto"/>
        <w:ind w:left="2160" w:hanging="994"/>
        <w:rPr>
          <w:rFonts w:cs="Times New Roman"/>
          <w:snapToGrid w:val="0"/>
        </w:rPr>
      </w:pPr>
      <w:r w:rsidRPr="00595B45">
        <w:rPr>
          <w:snapToGrid w:val="0"/>
        </w:rPr>
        <w:t>Encrypt</w:t>
      </w:r>
      <w:r w:rsidRPr="00595B45">
        <w:rPr>
          <w:snapToGrid w:val="0"/>
        </w:rPr>
        <w:tab/>
        <w:t xml:space="preserve">Identifies if the “value” part of the TLV is encrypted with the data transport key (shared between AE and desktop production). Encryption will be 3DES </w:t>
      </w:r>
      <w:r w:rsidRPr="00595B45">
        <w:t>in ECB mode, right padded with ‘80’ followed by between 0 and 7 bytes of ‘00’ – making the input data a multiple of 8 byte blocks</w:t>
      </w:r>
    </w:p>
    <w:p w:rsidR="00FF19C9" w:rsidRDefault="00FF19C9">
      <w:pPr>
        <w:pStyle w:val="NormalIndent"/>
        <w:spacing w:line="240" w:lineRule="auto"/>
        <w:ind w:left="2160" w:hanging="994"/>
        <w:rPr>
          <w:rFonts w:cs="Times New Roman"/>
          <w:snapToGrid w:val="0"/>
        </w:rPr>
      </w:pPr>
      <w:r w:rsidRPr="00595B45">
        <w:rPr>
          <w:snapToGrid w:val="0"/>
        </w:rPr>
        <w:t>Section</w:t>
      </w:r>
      <w:r w:rsidRPr="00595B45">
        <w:rPr>
          <w:snapToGrid w:val="0"/>
        </w:rPr>
        <w:tab/>
        <w:t>Identifies the section within this document that describes the field.</w:t>
      </w:r>
    </w:p>
    <w:p w:rsidR="00FF19C9" w:rsidRDefault="00FF19C9">
      <w:pPr>
        <w:pStyle w:val="NormalIndent"/>
        <w:spacing w:line="240" w:lineRule="auto"/>
        <w:ind w:left="2160" w:hanging="994"/>
        <w:rPr>
          <w:rFonts w:cs="Times New Roman"/>
          <w:snapToGrid w:val="0"/>
        </w:rPr>
      </w:pPr>
      <w:r w:rsidRPr="00595B45">
        <w:rPr>
          <w:snapToGrid w:val="0"/>
        </w:rPr>
        <w:t>Endian</w:t>
      </w:r>
      <w:r w:rsidRPr="00595B45">
        <w:rPr>
          <w:snapToGrid w:val="0"/>
        </w:rPr>
        <w:tab/>
        <w:t>Identifies, when the data is written, as to whether the most significant byte (MSB) is written to the lowest address (big) or the highest address (little). For example, the value 0xAABBCC (where AA is the MSB) is written as 0xAABBCC with big endian and as 0XCCBBAA with little endian.</w:t>
      </w:r>
    </w:p>
    <w:tbl>
      <w:tblPr>
        <w:tblW w:w="8003"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12"/>
        <w:gridCol w:w="1815"/>
        <w:gridCol w:w="957"/>
        <w:gridCol w:w="1352"/>
        <w:gridCol w:w="1130"/>
        <w:gridCol w:w="1237"/>
      </w:tblGrid>
      <w:tr w:rsidR="00FF19C9" w:rsidRPr="00595B45">
        <w:trPr>
          <w:tblHeader/>
        </w:trPr>
        <w:tc>
          <w:tcPr>
            <w:tcW w:w="1512" w:type="dxa"/>
            <w:shd w:val="clear" w:color="auto" w:fill="EEECE1"/>
          </w:tcPr>
          <w:p w:rsidR="00FF19C9" w:rsidRPr="00251D9B" w:rsidRDefault="00FF19C9" w:rsidP="00251D9B">
            <w:pPr>
              <w:spacing w:before="60" w:after="60"/>
              <w:ind w:left="0"/>
              <w:rPr>
                <w:b/>
                <w:bCs/>
                <w:sz w:val="16"/>
                <w:szCs w:val="16"/>
              </w:rPr>
            </w:pPr>
            <w:r w:rsidRPr="00251D9B">
              <w:rPr>
                <w:b/>
                <w:bCs/>
                <w:sz w:val="16"/>
                <w:szCs w:val="16"/>
              </w:rPr>
              <w:t>Tag</w:t>
            </w:r>
          </w:p>
        </w:tc>
        <w:tc>
          <w:tcPr>
            <w:tcW w:w="1815" w:type="dxa"/>
            <w:shd w:val="clear" w:color="auto" w:fill="EEECE1"/>
          </w:tcPr>
          <w:p w:rsidR="00FF19C9" w:rsidRPr="00251D9B" w:rsidRDefault="00FF19C9" w:rsidP="00251D9B">
            <w:pPr>
              <w:spacing w:before="60" w:after="60"/>
              <w:ind w:left="0"/>
              <w:rPr>
                <w:b/>
                <w:bCs/>
                <w:sz w:val="16"/>
                <w:szCs w:val="16"/>
              </w:rPr>
            </w:pPr>
            <w:r w:rsidRPr="00251D9B">
              <w:rPr>
                <w:b/>
                <w:bCs/>
                <w:sz w:val="16"/>
                <w:szCs w:val="16"/>
              </w:rPr>
              <w:t>Field</w:t>
            </w:r>
          </w:p>
        </w:tc>
        <w:tc>
          <w:tcPr>
            <w:tcW w:w="957" w:type="dxa"/>
            <w:shd w:val="clear" w:color="auto" w:fill="EEECE1"/>
          </w:tcPr>
          <w:p w:rsidR="00FF19C9" w:rsidRPr="00251D9B" w:rsidRDefault="00FF19C9" w:rsidP="00251D9B">
            <w:pPr>
              <w:spacing w:before="60" w:after="60"/>
              <w:ind w:left="0"/>
              <w:rPr>
                <w:b/>
                <w:bCs/>
                <w:sz w:val="16"/>
                <w:szCs w:val="16"/>
              </w:rPr>
            </w:pPr>
            <w:r w:rsidRPr="00251D9B">
              <w:rPr>
                <w:b/>
                <w:bCs/>
                <w:sz w:val="16"/>
                <w:szCs w:val="16"/>
              </w:rPr>
              <w:t>Size (bytes)</w:t>
            </w:r>
          </w:p>
        </w:tc>
        <w:tc>
          <w:tcPr>
            <w:tcW w:w="1352" w:type="dxa"/>
            <w:shd w:val="clear" w:color="auto" w:fill="EEECE1"/>
          </w:tcPr>
          <w:p w:rsidR="00FF19C9" w:rsidRPr="00251D9B" w:rsidRDefault="00FF19C9" w:rsidP="00251D9B">
            <w:pPr>
              <w:spacing w:before="60" w:after="60"/>
              <w:ind w:left="0"/>
              <w:rPr>
                <w:b/>
                <w:bCs/>
                <w:sz w:val="16"/>
                <w:szCs w:val="16"/>
              </w:rPr>
            </w:pPr>
            <w:r w:rsidRPr="00251D9B">
              <w:rPr>
                <w:b/>
                <w:bCs/>
                <w:sz w:val="16"/>
                <w:szCs w:val="16"/>
              </w:rPr>
              <w:t>Encrypt</w:t>
            </w:r>
          </w:p>
        </w:tc>
        <w:tc>
          <w:tcPr>
            <w:tcW w:w="1130" w:type="dxa"/>
            <w:shd w:val="clear" w:color="auto" w:fill="EEECE1"/>
          </w:tcPr>
          <w:p w:rsidR="00FF19C9" w:rsidRPr="00251D9B" w:rsidRDefault="00FF19C9" w:rsidP="00251D9B">
            <w:pPr>
              <w:spacing w:before="60" w:after="60"/>
              <w:ind w:left="0"/>
              <w:rPr>
                <w:b/>
                <w:bCs/>
                <w:sz w:val="16"/>
                <w:szCs w:val="16"/>
              </w:rPr>
            </w:pPr>
            <w:r w:rsidRPr="00251D9B">
              <w:rPr>
                <w:b/>
                <w:bCs/>
                <w:sz w:val="16"/>
                <w:szCs w:val="16"/>
              </w:rPr>
              <w:t>Section</w:t>
            </w:r>
          </w:p>
        </w:tc>
        <w:tc>
          <w:tcPr>
            <w:tcW w:w="1237" w:type="dxa"/>
            <w:shd w:val="clear" w:color="auto" w:fill="EEECE1"/>
          </w:tcPr>
          <w:p w:rsidR="00FF19C9" w:rsidRPr="00251D9B" w:rsidRDefault="00FF19C9" w:rsidP="00251D9B">
            <w:pPr>
              <w:spacing w:before="60" w:after="60"/>
              <w:ind w:left="0"/>
              <w:rPr>
                <w:b/>
                <w:bCs/>
                <w:sz w:val="16"/>
                <w:szCs w:val="16"/>
              </w:rPr>
            </w:pPr>
            <w:r w:rsidRPr="00251D9B">
              <w:rPr>
                <w:b/>
                <w:bCs/>
                <w:sz w:val="16"/>
                <w:szCs w:val="16"/>
              </w:rPr>
              <w:t>Endian</w:t>
            </w:r>
          </w:p>
        </w:tc>
      </w:tr>
      <w:tr w:rsidR="00FF19C9" w:rsidRPr="00595B45">
        <w:tc>
          <w:tcPr>
            <w:tcW w:w="1512" w:type="dxa"/>
          </w:tcPr>
          <w:p w:rsidR="00FF19C9" w:rsidRPr="00251D9B" w:rsidRDefault="00FF19C9" w:rsidP="00251D9B">
            <w:pPr>
              <w:spacing w:before="60" w:after="60"/>
              <w:ind w:left="0"/>
              <w:rPr>
                <w:sz w:val="16"/>
                <w:szCs w:val="16"/>
              </w:rPr>
            </w:pPr>
            <w:r w:rsidRPr="00251D9B">
              <w:rPr>
                <w:sz w:val="16"/>
                <w:szCs w:val="16"/>
              </w:rPr>
              <w:t>DF05</w:t>
            </w:r>
          </w:p>
        </w:tc>
        <w:tc>
          <w:tcPr>
            <w:tcW w:w="1815" w:type="dxa"/>
          </w:tcPr>
          <w:p w:rsidR="00FF19C9" w:rsidRPr="00251D9B" w:rsidRDefault="00FF19C9" w:rsidP="00251D9B">
            <w:pPr>
              <w:spacing w:before="60" w:after="60"/>
              <w:ind w:left="0"/>
              <w:rPr>
                <w:sz w:val="16"/>
                <w:szCs w:val="16"/>
              </w:rPr>
            </w:pPr>
            <w:r w:rsidRPr="00251D9B">
              <w:rPr>
                <w:sz w:val="16"/>
                <w:szCs w:val="16"/>
              </w:rPr>
              <w:t>DeviceID</w:t>
            </w:r>
            <w:r w:rsidRPr="00251D9B">
              <w:rPr>
                <w:sz w:val="16"/>
                <w:szCs w:val="16"/>
              </w:rPr>
              <w:br/>
              <w:t>Zero</w:t>
            </w:r>
            <w:r w:rsidRPr="00251D9B">
              <w:rPr>
                <w:sz w:val="16"/>
                <w:szCs w:val="16"/>
              </w:rPr>
              <w:br/>
              <w:t>Operator ID</w:t>
            </w:r>
            <w:r w:rsidRPr="00251D9B">
              <w:rPr>
                <w:sz w:val="16"/>
                <w:szCs w:val="16"/>
              </w:rPr>
              <w:br/>
              <w:t>Initialisation Date</w:t>
            </w:r>
          </w:p>
        </w:tc>
        <w:tc>
          <w:tcPr>
            <w:tcW w:w="957" w:type="dxa"/>
          </w:tcPr>
          <w:p w:rsidR="00FF19C9" w:rsidRPr="00251D9B" w:rsidRDefault="00FF19C9" w:rsidP="00251D9B">
            <w:pPr>
              <w:spacing w:before="60" w:after="60"/>
              <w:ind w:left="0"/>
              <w:rPr>
                <w:sz w:val="16"/>
                <w:szCs w:val="16"/>
              </w:rPr>
            </w:pPr>
            <w:r w:rsidRPr="00251D9B">
              <w:rPr>
                <w:sz w:val="16"/>
                <w:szCs w:val="16"/>
              </w:rPr>
              <w:t>3</w:t>
            </w:r>
            <w:r w:rsidRPr="00251D9B">
              <w:rPr>
                <w:sz w:val="16"/>
                <w:szCs w:val="16"/>
              </w:rPr>
              <w:br/>
              <w:t>1</w:t>
            </w:r>
            <w:r w:rsidRPr="00251D9B">
              <w:rPr>
                <w:sz w:val="16"/>
                <w:szCs w:val="16"/>
              </w:rPr>
              <w:br/>
              <w:t>4</w:t>
            </w:r>
            <w:r w:rsidRPr="00251D9B">
              <w:rPr>
                <w:sz w:val="16"/>
                <w:szCs w:val="16"/>
              </w:rPr>
              <w:br/>
              <w:t>15</w:t>
            </w:r>
          </w:p>
        </w:tc>
        <w:tc>
          <w:tcPr>
            <w:tcW w:w="1352" w:type="dxa"/>
          </w:tcPr>
          <w:p w:rsidR="00FF19C9" w:rsidRPr="00251D9B" w:rsidRDefault="00FF19C9" w:rsidP="00251D9B">
            <w:pPr>
              <w:spacing w:before="60" w:after="60"/>
              <w:ind w:left="0"/>
              <w:rPr>
                <w:sz w:val="16"/>
                <w:szCs w:val="16"/>
              </w:rPr>
            </w:pPr>
            <w:r w:rsidRPr="00251D9B">
              <w:rPr>
                <w:sz w:val="16"/>
                <w:szCs w:val="16"/>
              </w:rPr>
              <w:t>N</w:t>
            </w:r>
          </w:p>
        </w:tc>
        <w:tc>
          <w:tcPr>
            <w:tcW w:w="1130" w:type="dxa"/>
          </w:tcPr>
          <w:p w:rsidR="00FF19C9" w:rsidRPr="00251D9B" w:rsidRDefault="00FF19C9" w:rsidP="00251D9B">
            <w:pPr>
              <w:spacing w:before="60" w:after="60"/>
              <w:ind w:left="0"/>
              <w:rPr>
                <w:rFonts w:cs="Times New Roman"/>
                <w:sz w:val="16"/>
                <w:szCs w:val="16"/>
              </w:rPr>
            </w:pPr>
            <w:r w:rsidRPr="00251D9B">
              <w:rPr>
                <w:sz w:val="16"/>
                <w:szCs w:val="16"/>
              </w:rPr>
              <w:fldChar w:fldCharType="begin"/>
            </w:r>
            <w:r w:rsidRPr="00251D9B">
              <w:rPr>
                <w:sz w:val="16"/>
                <w:szCs w:val="16"/>
              </w:rPr>
              <w:instrText xml:space="preserve"> REF _Ref313538651 \r \h </w:instrText>
            </w:r>
            <w:ins w:id="647" w:author="wakkir" w:date="2015-10-22T00:38:00Z">
              <w:r w:rsidRPr="007948A2">
                <w:rPr>
                  <w:rPrChange w:id="648" w:author="wakkir">
                    <w:rPr/>
                  </w:rPrChange>
                </w:rPr>
                <w:instrText>_</w:instrText>
              </w:r>
            </w:ins>
            <w:r w:rsidRPr="00251D9B">
              <w:rPr>
                <w:sz w:val="16"/>
                <w:szCs w:val="16"/>
              </w:rPr>
              <w:fldChar w:fldCharType="separate"/>
            </w:r>
            <w:r w:rsidRPr="00251D9B">
              <w:rPr>
                <w:sz w:val="16"/>
                <w:szCs w:val="16"/>
              </w:rPr>
              <w:t>5.2.2</w:t>
            </w:r>
            <w:r w:rsidRPr="00251D9B">
              <w:rPr>
                <w:sz w:val="16"/>
                <w:szCs w:val="16"/>
              </w:rPr>
              <w:fldChar w:fldCharType="end"/>
            </w:r>
            <w:r w:rsidRPr="00251D9B">
              <w:rPr>
                <w:rFonts w:cs="Times New Roman"/>
                <w:sz w:val="16"/>
                <w:szCs w:val="16"/>
              </w:rPr>
              <w:br/>
            </w:r>
            <w:r w:rsidRPr="00251D9B">
              <w:rPr>
                <w:sz w:val="16"/>
                <w:szCs w:val="16"/>
              </w:rPr>
              <w:fldChar w:fldCharType="begin"/>
            </w:r>
            <w:r w:rsidRPr="00251D9B">
              <w:rPr>
                <w:sz w:val="16"/>
                <w:szCs w:val="16"/>
              </w:rPr>
              <w:instrText xml:space="preserve"> REF _Ref314664062 \r \h </w:instrText>
            </w:r>
            <w:ins w:id="649" w:author="wakkir" w:date="2015-10-22T00:38:00Z">
              <w:r w:rsidRPr="007948A2">
                <w:rPr>
                  <w:rPrChange w:id="650" w:author="wakkir">
                    <w:rPr/>
                  </w:rPrChange>
                </w:rPr>
                <w:instrText>_</w:instrText>
              </w:r>
            </w:ins>
            <w:r w:rsidRPr="00251D9B">
              <w:rPr>
                <w:sz w:val="16"/>
                <w:szCs w:val="16"/>
              </w:rPr>
              <w:fldChar w:fldCharType="separate"/>
            </w:r>
            <w:r w:rsidRPr="00251D9B">
              <w:rPr>
                <w:sz w:val="16"/>
                <w:szCs w:val="16"/>
              </w:rPr>
              <w:t>7.2.1</w:t>
            </w:r>
            <w:r w:rsidRPr="00251D9B">
              <w:rPr>
                <w:sz w:val="16"/>
                <w:szCs w:val="16"/>
              </w:rPr>
              <w:fldChar w:fldCharType="end"/>
            </w:r>
            <w:r w:rsidRPr="00251D9B">
              <w:rPr>
                <w:rFonts w:cs="Times New Roman"/>
                <w:sz w:val="16"/>
                <w:szCs w:val="16"/>
              </w:rPr>
              <w:br/>
            </w:r>
            <w:r w:rsidRPr="00251D9B">
              <w:rPr>
                <w:sz w:val="16"/>
                <w:szCs w:val="16"/>
              </w:rPr>
              <w:fldChar w:fldCharType="begin"/>
            </w:r>
            <w:r w:rsidRPr="00251D9B">
              <w:rPr>
                <w:sz w:val="16"/>
                <w:szCs w:val="16"/>
              </w:rPr>
              <w:instrText xml:space="preserve"> REF _Ref264882485 \r \h </w:instrText>
            </w:r>
            <w:ins w:id="651" w:author="wakkir" w:date="2015-10-22T00:38:00Z">
              <w:r w:rsidRPr="007948A2">
                <w:rPr>
                  <w:rPrChange w:id="652" w:author="wakkir">
                    <w:rPr/>
                  </w:rPrChange>
                </w:rPr>
                <w:instrText>_</w:instrText>
              </w:r>
            </w:ins>
            <w:r w:rsidRPr="00251D9B">
              <w:rPr>
                <w:sz w:val="16"/>
                <w:szCs w:val="16"/>
              </w:rPr>
              <w:fldChar w:fldCharType="separate"/>
            </w:r>
            <w:r w:rsidRPr="00251D9B">
              <w:rPr>
                <w:sz w:val="16"/>
                <w:szCs w:val="16"/>
              </w:rPr>
              <w:t>5.2.4</w:t>
            </w:r>
            <w:r w:rsidRPr="00251D9B">
              <w:rPr>
                <w:sz w:val="16"/>
                <w:szCs w:val="16"/>
              </w:rPr>
              <w:fldChar w:fldCharType="end"/>
            </w:r>
            <w:r w:rsidRPr="00251D9B">
              <w:rPr>
                <w:rFonts w:cs="Times New Roman"/>
                <w:sz w:val="16"/>
                <w:szCs w:val="16"/>
              </w:rPr>
              <w:br/>
            </w:r>
            <w:r w:rsidRPr="00251D9B">
              <w:rPr>
                <w:sz w:val="16"/>
                <w:szCs w:val="16"/>
              </w:rPr>
              <w:fldChar w:fldCharType="begin"/>
            </w:r>
            <w:r w:rsidRPr="00251D9B">
              <w:rPr>
                <w:sz w:val="16"/>
                <w:szCs w:val="16"/>
              </w:rPr>
              <w:instrText xml:space="preserve"> REF _Ref263175789 \r \h </w:instrText>
            </w:r>
            <w:ins w:id="653" w:author="wakkir" w:date="2015-10-22T00:38:00Z">
              <w:r w:rsidRPr="007948A2">
                <w:rPr>
                  <w:rPrChange w:id="654" w:author="wakkir">
                    <w:rPr/>
                  </w:rPrChange>
                </w:rPr>
                <w:instrText>_</w:instrText>
              </w:r>
            </w:ins>
            <w:r w:rsidRPr="00251D9B">
              <w:rPr>
                <w:sz w:val="16"/>
                <w:szCs w:val="16"/>
              </w:rPr>
              <w:fldChar w:fldCharType="separate"/>
            </w:r>
            <w:r w:rsidRPr="00251D9B">
              <w:rPr>
                <w:sz w:val="16"/>
                <w:szCs w:val="16"/>
              </w:rPr>
              <w:t>7.3.1</w:t>
            </w:r>
            <w:r w:rsidRPr="00251D9B">
              <w:rPr>
                <w:sz w:val="16"/>
                <w:szCs w:val="16"/>
              </w:rPr>
              <w:fldChar w:fldCharType="end"/>
            </w:r>
          </w:p>
        </w:tc>
        <w:tc>
          <w:tcPr>
            <w:tcW w:w="1237" w:type="dxa"/>
          </w:tcPr>
          <w:p w:rsidR="00FF19C9" w:rsidRPr="00251D9B" w:rsidRDefault="00FF19C9" w:rsidP="00251D9B">
            <w:pPr>
              <w:spacing w:before="60" w:after="60"/>
              <w:ind w:left="0"/>
              <w:rPr>
                <w:sz w:val="16"/>
                <w:szCs w:val="16"/>
              </w:rPr>
            </w:pPr>
            <w:r w:rsidRPr="00251D9B">
              <w:rPr>
                <w:sz w:val="16"/>
                <w:szCs w:val="16"/>
              </w:rPr>
              <w:t>Little</w:t>
            </w:r>
            <w:r w:rsidRPr="00251D9B">
              <w:rPr>
                <w:sz w:val="16"/>
                <w:szCs w:val="16"/>
              </w:rPr>
              <w:br/>
              <w:t>N/A</w:t>
            </w:r>
            <w:r w:rsidRPr="00251D9B">
              <w:rPr>
                <w:sz w:val="16"/>
                <w:szCs w:val="16"/>
              </w:rPr>
              <w:br/>
              <w:t>Little</w:t>
            </w:r>
            <w:r w:rsidRPr="00251D9B">
              <w:rPr>
                <w:sz w:val="16"/>
                <w:szCs w:val="16"/>
              </w:rPr>
              <w:br/>
              <w:t>Big</w:t>
            </w:r>
          </w:p>
        </w:tc>
      </w:tr>
      <w:tr w:rsidR="00FF19C9" w:rsidRPr="00595B45">
        <w:tc>
          <w:tcPr>
            <w:tcW w:w="1512" w:type="dxa"/>
          </w:tcPr>
          <w:p w:rsidR="00FF19C9" w:rsidRPr="00251D9B" w:rsidRDefault="00FF19C9" w:rsidP="00251D9B">
            <w:pPr>
              <w:spacing w:before="60" w:after="60"/>
              <w:ind w:left="0"/>
              <w:rPr>
                <w:sz w:val="16"/>
                <w:szCs w:val="16"/>
              </w:rPr>
            </w:pPr>
            <w:r w:rsidRPr="00251D9B">
              <w:rPr>
                <w:sz w:val="16"/>
                <w:szCs w:val="16"/>
              </w:rPr>
              <w:t>DF15</w:t>
            </w:r>
          </w:p>
        </w:tc>
        <w:tc>
          <w:tcPr>
            <w:tcW w:w="1815" w:type="dxa"/>
          </w:tcPr>
          <w:p w:rsidR="00FF19C9" w:rsidRPr="00251D9B" w:rsidRDefault="00FF19C9" w:rsidP="00251D9B">
            <w:pPr>
              <w:spacing w:before="60" w:after="60"/>
              <w:ind w:left="0"/>
              <w:rPr>
                <w:rFonts w:cs="Times New Roman"/>
                <w:sz w:val="16"/>
                <w:szCs w:val="16"/>
              </w:rPr>
            </w:pPr>
            <w:r w:rsidRPr="00251D9B">
              <w:rPr>
                <w:sz w:val="16"/>
                <w:szCs w:val="16"/>
              </w:rPr>
              <w:t>TLSK9</w:t>
            </w:r>
            <w:ins w:id="655" w:author="steve.nichols" w:date="2014-10-13T13:13:00Z">
              <w:r w:rsidRPr="00251D9B">
                <w:rPr>
                  <w:rFonts w:cs="Times New Roman"/>
                  <w:sz w:val="16"/>
                  <w:szCs w:val="16"/>
                </w:rPr>
                <w:br/>
              </w:r>
              <w:r w:rsidRPr="00251D9B">
                <w:rPr>
                  <w:sz w:val="16"/>
                  <w:szCs w:val="16"/>
                </w:rPr>
                <w:t>Padding</w:t>
              </w:r>
            </w:ins>
          </w:p>
        </w:tc>
        <w:tc>
          <w:tcPr>
            <w:tcW w:w="957" w:type="dxa"/>
          </w:tcPr>
          <w:p w:rsidR="00FF19C9" w:rsidRPr="00251D9B" w:rsidRDefault="00FF19C9" w:rsidP="00251D9B">
            <w:pPr>
              <w:spacing w:before="60" w:after="60"/>
              <w:ind w:left="0"/>
              <w:rPr>
                <w:rFonts w:cs="Times New Roman"/>
                <w:sz w:val="16"/>
                <w:szCs w:val="16"/>
              </w:rPr>
            </w:pPr>
            <w:r w:rsidRPr="00251D9B">
              <w:rPr>
                <w:sz w:val="16"/>
                <w:szCs w:val="16"/>
              </w:rPr>
              <w:t>16</w:t>
            </w:r>
            <w:ins w:id="656" w:author="steve.nichols" w:date="2014-10-13T13:13:00Z">
              <w:r w:rsidRPr="00251D9B">
                <w:rPr>
                  <w:rFonts w:cs="Times New Roman"/>
                  <w:sz w:val="16"/>
                  <w:szCs w:val="16"/>
                </w:rPr>
                <w:br/>
              </w:r>
              <w:r w:rsidRPr="00251D9B">
                <w:rPr>
                  <w:sz w:val="16"/>
                  <w:szCs w:val="16"/>
                </w:rPr>
                <w:t>8</w:t>
              </w:r>
            </w:ins>
          </w:p>
        </w:tc>
        <w:tc>
          <w:tcPr>
            <w:tcW w:w="1352" w:type="dxa"/>
          </w:tcPr>
          <w:p w:rsidR="00FF19C9" w:rsidRPr="00251D9B" w:rsidRDefault="00FF19C9" w:rsidP="00251D9B">
            <w:pPr>
              <w:spacing w:before="60" w:after="60"/>
              <w:ind w:left="0"/>
              <w:rPr>
                <w:sz w:val="16"/>
                <w:szCs w:val="16"/>
              </w:rPr>
            </w:pPr>
            <w:r w:rsidRPr="00251D9B">
              <w:rPr>
                <w:sz w:val="16"/>
                <w:szCs w:val="16"/>
              </w:rPr>
              <w:t>Y</w:t>
            </w:r>
          </w:p>
        </w:tc>
        <w:tc>
          <w:tcPr>
            <w:tcW w:w="1130" w:type="dxa"/>
          </w:tcPr>
          <w:p w:rsidR="00FF19C9" w:rsidRPr="00251D9B" w:rsidRDefault="00FF19C9" w:rsidP="00251D9B">
            <w:pPr>
              <w:spacing w:before="60" w:after="60"/>
              <w:ind w:left="0"/>
              <w:rPr>
                <w:rFonts w:cs="Times New Roman"/>
                <w:sz w:val="16"/>
                <w:szCs w:val="16"/>
              </w:rPr>
            </w:pPr>
            <w:r w:rsidRPr="00251D9B">
              <w:rPr>
                <w:sz w:val="16"/>
                <w:szCs w:val="16"/>
              </w:rPr>
              <w:fldChar w:fldCharType="begin"/>
            </w:r>
            <w:r w:rsidRPr="00251D9B">
              <w:rPr>
                <w:sz w:val="16"/>
                <w:szCs w:val="16"/>
              </w:rPr>
              <w:instrText xml:space="preserve"> REF _Ref382317459 \r \h </w:instrText>
            </w:r>
            <w:ins w:id="657" w:author="wakkir" w:date="2015-10-22T00:38:00Z">
              <w:r w:rsidRPr="007948A2">
                <w:rPr>
                  <w:rPrChange w:id="658" w:author="wakkir">
                    <w:rPr/>
                  </w:rPrChange>
                </w:rPr>
                <w:instrText>_</w:instrText>
              </w:r>
            </w:ins>
            <w:r w:rsidRPr="00251D9B">
              <w:rPr>
                <w:sz w:val="16"/>
                <w:szCs w:val="16"/>
              </w:rPr>
              <w:fldChar w:fldCharType="separate"/>
            </w:r>
            <w:r w:rsidRPr="00251D9B">
              <w:rPr>
                <w:sz w:val="16"/>
                <w:szCs w:val="16"/>
              </w:rPr>
              <w:t>5.1.2</w:t>
            </w:r>
            <w:r w:rsidRPr="00251D9B">
              <w:rPr>
                <w:sz w:val="16"/>
                <w:szCs w:val="16"/>
              </w:rPr>
              <w:fldChar w:fldCharType="end"/>
            </w:r>
          </w:p>
        </w:tc>
        <w:tc>
          <w:tcPr>
            <w:tcW w:w="1237" w:type="dxa"/>
          </w:tcPr>
          <w:p w:rsidR="00FF19C9" w:rsidRPr="00251D9B" w:rsidRDefault="00FF19C9" w:rsidP="00251D9B">
            <w:pPr>
              <w:spacing w:before="60" w:after="60"/>
              <w:ind w:left="0"/>
              <w:rPr>
                <w:sz w:val="16"/>
                <w:szCs w:val="16"/>
              </w:rPr>
            </w:pPr>
            <w:r w:rsidRPr="00251D9B">
              <w:rPr>
                <w:sz w:val="16"/>
                <w:szCs w:val="16"/>
              </w:rPr>
              <w:t>Big</w:t>
            </w:r>
          </w:p>
        </w:tc>
      </w:tr>
      <w:tr w:rsidR="00FF19C9" w:rsidRPr="00595B45">
        <w:tc>
          <w:tcPr>
            <w:tcW w:w="1512" w:type="dxa"/>
          </w:tcPr>
          <w:p w:rsidR="00FF19C9" w:rsidRPr="00251D9B" w:rsidRDefault="00FF19C9" w:rsidP="00251D9B">
            <w:pPr>
              <w:spacing w:before="60" w:after="60"/>
              <w:ind w:left="0"/>
              <w:rPr>
                <w:sz w:val="16"/>
                <w:szCs w:val="16"/>
              </w:rPr>
            </w:pPr>
            <w:r w:rsidRPr="00251D9B">
              <w:rPr>
                <w:sz w:val="16"/>
                <w:szCs w:val="16"/>
              </w:rPr>
              <w:t>DF25</w:t>
            </w:r>
          </w:p>
        </w:tc>
        <w:tc>
          <w:tcPr>
            <w:tcW w:w="1815" w:type="dxa"/>
          </w:tcPr>
          <w:p w:rsidR="00FF19C9" w:rsidRPr="00251D9B" w:rsidRDefault="00FF19C9" w:rsidP="00251D9B">
            <w:pPr>
              <w:spacing w:before="60" w:after="60"/>
              <w:ind w:left="0"/>
              <w:rPr>
                <w:rFonts w:cs="Times New Roman"/>
                <w:sz w:val="16"/>
                <w:szCs w:val="16"/>
              </w:rPr>
            </w:pPr>
            <w:r w:rsidRPr="00251D9B">
              <w:rPr>
                <w:sz w:val="16"/>
                <w:szCs w:val="16"/>
              </w:rPr>
              <w:t>KUpload</w:t>
            </w:r>
            <w:ins w:id="659" w:author="steve.nichols" w:date="2014-10-13T13:14:00Z">
              <w:r w:rsidRPr="00251D9B">
                <w:rPr>
                  <w:rFonts w:cs="Times New Roman"/>
                  <w:sz w:val="16"/>
                  <w:szCs w:val="16"/>
                </w:rPr>
                <w:br/>
              </w:r>
              <w:r w:rsidRPr="00251D9B">
                <w:rPr>
                  <w:sz w:val="16"/>
                  <w:szCs w:val="16"/>
                </w:rPr>
                <w:t>Padding</w:t>
              </w:r>
            </w:ins>
          </w:p>
        </w:tc>
        <w:tc>
          <w:tcPr>
            <w:tcW w:w="957" w:type="dxa"/>
          </w:tcPr>
          <w:p w:rsidR="00FF19C9" w:rsidRPr="00251D9B" w:rsidRDefault="00FF19C9" w:rsidP="00251D9B">
            <w:pPr>
              <w:spacing w:before="60" w:after="60"/>
              <w:ind w:left="0"/>
              <w:rPr>
                <w:rFonts w:cs="Times New Roman"/>
                <w:sz w:val="16"/>
                <w:szCs w:val="16"/>
              </w:rPr>
            </w:pPr>
            <w:r w:rsidRPr="00251D9B">
              <w:rPr>
                <w:sz w:val="16"/>
                <w:szCs w:val="16"/>
              </w:rPr>
              <w:t>16</w:t>
            </w:r>
            <w:ins w:id="660" w:author="steve.nichols" w:date="2014-10-13T13:14:00Z">
              <w:r w:rsidRPr="00251D9B">
                <w:rPr>
                  <w:rFonts w:cs="Times New Roman"/>
                  <w:sz w:val="16"/>
                  <w:szCs w:val="16"/>
                </w:rPr>
                <w:br/>
              </w:r>
              <w:r w:rsidRPr="00251D9B">
                <w:rPr>
                  <w:sz w:val="16"/>
                  <w:szCs w:val="16"/>
                </w:rPr>
                <w:t>8</w:t>
              </w:r>
            </w:ins>
          </w:p>
        </w:tc>
        <w:tc>
          <w:tcPr>
            <w:tcW w:w="1352" w:type="dxa"/>
          </w:tcPr>
          <w:p w:rsidR="00FF19C9" w:rsidRPr="00251D9B" w:rsidRDefault="00FF19C9" w:rsidP="00251D9B">
            <w:pPr>
              <w:spacing w:before="60" w:after="60"/>
              <w:ind w:left="0"/>
              <w:rPr>
                <w:sz w:val="16"/>
                <w:szCs w:val="16"/>
              </w:rPr>
            </w:pPr>
            <w:r w:rsidRPr="00251D9B">
              <w:rPr>
                <w:sz w:val="16"/>
                <w:szCs w:val="16"/>
              </w:rPr>
              <w:t>Y</w:t>
            </w:r>
          </w:p>
        </w:tc>
        <w:tc>
          <w:tcPr>
            <w:tcW w:w="1130" w:type="dxa"/>
          </w:tcPr>
          <w:p w:rsidR="00FF19C9" w:rsidRPr="00251D9B" w:rsidRDefault="00FF19C9" w:rsidP="00251D9B">
            <w:pPr>
              <w:spacing w:before="60" w:after="60"/>
              <w:ind w:left="0"/>
              <w:rPr>
                <w:rFonts w:cs="Times New Roman"/>
                <w:sz w:val="16"/>
                <w:szCs w:val="16"/>
              </w:rPr>
            </w:pPr>
            <w:r w:rsidRPr="00251D9B">
              <w:rPr>
                <w:sz w:val="16"/>
                <w:szCs w:val="16"/>
              </w:rPr>
              <w:fldChar w:fldCharType="begin"/>
            </w:r>
            <w:r w:rsidRPr="00251D9B">
              <w:rPr>
                <w:sz w:val="16"/>
                <w:szCs w:val="16"/>
              </w:rPr>
              <w:instrText xml:space="preserve"> REF _Ref382317459 \r \h </w:instrText>
            </w:r>
            <w:ins w:id="661" w:author="wakkir" w:date="2015-10-22T00:38:00Z">
              <w:r w:rsidRPr="007948A2">
                <w:rPr>
                  <w:rPrChange w:id="662" w:author="wakkir">
                    <w:rPr/>
                  </w:rPrChange>
                </w:rPr>
                <w:instrText>_</w:instrText>
              </w:r>
            </w:ins>
            <w:r w:rsidRPr="00251D9B">
              <w:rPr>
                <w:sz w:val="16"/>
                <w:szCs w:val="16"/>
              </w:rPr>
              <w:fldChar w:fldCharType="separate"/>
            </w:r>
            <w:r w:rsidRPr="00251D9B">
              <w:rPr>
                <w:sz w:val="16"/>
                <w:szCs w:val="16"/>
              </w:rPr>
              <w:t>5.1.2</w:t>
            </w:r>
            <w:r w:rsidRPr="00251D9B">
              <w:rPr>
                <w:sz w:val="16"/>
                <w:szCs w:val="16"/>
              </w:rPr>
              <w:fldChar w:fldCharType="end"/>
            </w:r>
          </w:p>
        </w:tc>
        <w:tc>
          <w:tcPr>
            <w:tcW w:w="1237" w:type="dxa"/>
          </w:tcPr>
          <w:p w:rsidR="00FF19C9" w:rsidRPr="00251D9B" w:rsidRDefault="00FF19C9" w:rsidP="00251D9B">
            <w:pPr>
              <w:spacing w:before="60" w:after="60"/>
              <w:ind w:left="0"/>
              <w:rPr>
                <w:sz w:val="16"/>
                <w:szCs w:val="16"/>
              </w:rPr>
            </w:pPr>
            <w:r w:rsidRPr="00251D9B">
              <w:rPr>
                <w:sz w:val="16"/>
                <w:szCs w:val="16"/>
              </w:rPr>
              <w:t>Big</w:t>
            </w:r>
          </w:p>
        </w:tc>
      </w:tr>
      <w:tr w:rsidR="00FF19C9" w:rsidRPr="00595B45">
        <w:tc>
          <w:tcPr>
            <w:tcW w:w="1512" w:type="dxa"/>
          </w:tcPr>
          <w:p w:rsidR="00FF19C9" w:rsidRPr="00251D9B" w:rsidRDefault="00FF19C9" w:rsidP="00251D9B">
            <w:pPr>
              <w:spacing w:before="60" w:after="60"/>
              <w:ind w:left="0"/>
              <w:rPr>
                <w:sz w:val="16"/>
                <w:szCs w:val="16"/>
              </w:rPr>
            </w:pPr>
            <w:r w:rsidRPr="00251D9B">
              <w:rPr>
                <w:sz w:val="16"/>
                <w:szCs w:val="16"/>
              </w:rPr>
              <w:t>DF35</w:t>
            </w:r>
          </w:p>
        </w:tc>
        <w:tc>
          <w:tcPr>
            <w:tcW w:w="1815" w:type="dxa"/>
          </w:tcPr>
          <w:p w:rsidR="00FF19C9" w:rsidRPr="00251D9B" w:rsidRDefault="00FF19C9" w:rsidP="00251D9B">
            <w:pPr>
              <w:spacing w:before="60" w:after="60"/>
              <w:ind w:left="0"/>
              <w:rPr>
                <w:rFonts w:cs="Times New Roman"/>
                <w:sz w:val="16"/>
                <w:szCs w:val="16"/>
              </w:rPr>
            </w:pPr>
            <w:r w:rsidRPr="00251D9B">
              <w:rPr>
                <w:sz w:val="16"/>
                <w:szCs w:val="16"/>
              </w:rPr>
              <w:t>KDownload</w:t>
            </w:r>
            <w:ins w:id="663" w:author="steve.nichols" w:date="2014-10-13T13:14:00Z">
              <w:r w:rsidRPr="00251D9B">
                <w:rPr>
                  <w:rFonts w:cs="Times New Roman"/>
                  <w:sz w:val="16"/>
                  <w:szCs w:val="16"/>
                </w:rPr>
                <w:br/>
              </w:r>
              <w:r w:rsidRPr="00251D9B">
                <w:rPr>
                  <w:sz w:val="16"/>
                  <w:szCs w:val="16"/>
                </w:rPr>
                <w:t>Padding</w:t>
              </w:r>
            </w:ins>
          </w:p>
        </w:tc>
        <w:tc>
          <w:tcPr>
            <w:tcW w:w="957" w:type="dxa"/>
          </w:tcPr>
          <w:p w:rsidR="00FF19C9" w:rsidRPr="00251D9B" w:rsidRDefault="00FF19C9" w:rsidP="00251D9B">
            <w:pPr>
              <w:spacing w:before="60" w:after="60"/>
              <w:ind w:left="0"/>
              <w:rPr>
                <w:rFonts w:cs="Times New Roman"/>
                <w:sz w:val="16"/>
                <w:szCs w:val="16"/>
              </w:rPr>
            </w:pPr>
            <w:r w:rsidRPr="00251D9B">
              <w:rPr>
                <w:sz w:val="16"/>
                <w:szCs w:val="16"/>
              </w:rPr>
              <w:t>16</w:t>
            </w:r>
            <w:ins w:id="664" w:author="steve.nichols" w:date="2014-10-13T13:14:00Z">
              <w:r w:rsidRPr="00251D9B">
                <w:rPr>
                  <w:rFonts w:cs="Times New Roman"/>
                  <w:sz w:val="16"/>
                  <w:szCs w:val="16"/>
                </w:rPr>
                <w:br/>
              </w:r>
              <w:r w:rsidRPr="00251D9B">
                <w:rPr>
                  <w:sz w:val="16"/>
                  <w:szCs w:val="16"/>
                </w:rPr>
                <w:t>8</w:t>
              </w:r>
            </w:ins>
          </w:p>
        </w:tc>
        <w:tc>
          <w:tcPr>
            <w:tcW w:w="1352" w:type="dxa"/>
          </w:tcPr>
          <w:p w:rsidR="00FF19C9" w:rsidRPr="00251D9B" w:rsidRDefault="00FF19C9" w:rsidP="00251D9B">
            <w:pPr>
              <w:spacing w:before="60" w:after="60"/>
              <w:ind w:left="0"/>
              <w:rPr>
                <w:sz w:val="16"/>
                <w:szCs w:val="16"/>
              </w:rPr>
            </w:pPr>
            <w:r w:rsidRPr="00251D9B">
              <w:rPr>
                <w:sz w:val="16"/>
                <w:szCs w:val="16"/>
              </w:rPr>
              <w:t>Y</w:t>
            </w:r>
          </w:p>
        </w:tc>
        <w:tc>
          <w:tcPr>
            <w:tcW w:w="1130" w:type="dxa"/>
          </w:tcPr>
          <w:p w:rsidR="00FF19C9" w:rsidRPr="00251D9B" w:rsidRDefault="00FF19C9" w:rsidP="00251D9B">
            <w:pPr>
              <w:spacing w:before="60" w:after="60"/>
              <w:ind w:left="0"/>
              <w:rPr>
                <w:rFonts w:cs="Times New Roman"/>
                <w:sz w:val="16"/>
                <w:szCs w:val="16"/>
              </w:rPr>
            </w:pPr>
            <w:r w:rsidRPr="00251D9B">
              <w:rPr>
                <w:sz w:val="16"/>
                <w:szCs w:val="16"/>
              </w:rPr>
              <w:fldChar w:fldCharType="begin"/>
            </w:r>
            <w:r w:rsidRPr="00251D9B">
              <w:rPr>
                <w:sz w:val="16"/>
                <w:szCs w:val="16"/>
              </w:rPr>
              <w:instrText xml:space="preserve"> REF _Ref382317459 \r \h </w:instrText>
            </w:r>
            <w:ins w:id="665" w:author="wakkir" w:date="2015-10-22T00:38:00Z">
              <w:r w:rsidRPr="007948A2">
                <w:rPr>
                  <w:rPrChange w:id="666" w:author="wakkir">
                    <w:rPr/>
                  </w:rPrChange>
                </w:rPr>
                <w:instrText>_</w:instrText>
              </w:r>
            </w:ins>
            <w:r w:rsidRPr="00251D9B">
              <w:rPr>
                <w:sz w:val="16"/>
                <w:szCs w:val="16"/>
              </w:rPr>
              <w:fldChar w:fldCharType="separate"/>
            </w:r>
            <w:r w:rsidRPr="00251D9B">
              <w:rPr>
                <w:sz w:val="16"/>
                <w:szCs w:val="16"/>
              </w:rPr>
              <w:t>5.1.2</w:t>
            </w:r>
            <w:r w:rsidRPr="00251D9B">
              <w:rPr>
                <w:sz w:val="16"/>
                <w:szCs w:val="16"/>
              </w:rPr>
              <w:fldChar w:fldCharType="end"/>
            </w:r>
          </w:p>
        </w:tc>
        <w:tc>
          <w:tcPr>
            <w:tcW w:w="1237" w:type="dxa"/>
          </w:tcPr>
          <w:p w:rsidR="00FF19C9" w:rsidRPr="00251D9B" w:rsidRDefault="00FF19C9" w:rsidP="00251D9B">
            <w:pPr>
              <w:spacing w:before="60" w:after="60"/>
              <w:ind w:left="0"/>
              <w:rPr>
                <w:sz w:val="16"/>
                <w:szCs w:val="16"/>
              </w:rPr>
            </w:pPr>
            <w:r w:rsidRPr="00251D9B">
              <w:rPr>
                <w:sz w:val="16"/>
                <w:szCs w:val="16"/>
              </w:rPr>
              <w:t>Big</w:t>
            </w:r>
          </w:p>
        </w:tc>
      </w:tr>
      <w:tr w:rsidR="00FF19C9" w:rsidRPr="00595B45">
        <w:tc>
          <w:tcPr>
            <w:tcW w:w="1512" w:type="dxa"/>
          </w:tcPr>
          <w:p w:rsidR="00FF19C9" w:rsidRPr="00251D9B" w:rsidRDefault="00FF19C9" w:rsidP="00251D9B">
            <w:pPr>
              <w:spacing w:before="60" w:after="60"/>
              <w:ind w:left="0"/>
              <w:rPr>
                <w:sz w:val="16"/>
                <w:szCs w:val="16"/>
              </w:rPr>
            </w:pPr>
            <w:r w:rsidRPr="00251D9B">
              <w:rPr>
                <w:sz w:val="16"/>
                <w:szCs w:val="16"/>
              </w:rPr>
              <w:t>DF45</w:t>
            </w:r>
          </w:p>
        </w:tc>
        <w:tc>
          <w:tcPr>
            <w:tcW w:w="1815" w:type="dxa"/>
          </w:tcPr>
          <w:p w:rsidR="00FF19C9" w:rsidRPr="00251D9B" w:rsidRDefault="00FF19C9" w:rsidP="00251D9B">
            <w:pPr>
              <w:spacing w:before="60" w:after="60"/>
              <w:ind w:left="0"/>
              <w:rPr>
                <w:sz w:val="16"/>
                <w:szCs w:val="16"/>
              </w:rPr>
            </w:pPr>
            <w:r w:rsidRPr="00251D9B">
              <w:rPr>
                <w:sz w:val="16"/>
                <w:szCs w:val="16"/>
              </w:rPr>
              <w:t>PIN</w:t>
            </w:r>
          </w:p>
        </w:tc>
        <w:tc>
          <w:tcPr>
            <w:tcW w:w="957" w:type="dxa"/>
          </w:tcPr>
          <w:p w:rsidR="00FF19C9" w:rsidRPr="00251D9B" w:rsidRDefault="00FF19C9" w:rsidP="00251D9B">
            <w:pPr>
              <w:spacing w:before="60" w:after="60"/>
              <w:ind w:left="0"/>
              <w:rPr>
                <w:sz w:val="16"/>
                <w:szCs w:val="16"/>
              </w:rPr>
            </w:pPr>
            <w:r w:rsidRPr="00251D9B">
              <w:rPr>
                <w:sz w:val="16"/>
                <w:szCs w:val="16"/>
              </w:rPr>
              <w:t>8</w:t>
            </w:r>
          </w:p>
        </w:tc>
        <w:tc>
          <w:tcPr>
            <w:tcW w:w="1352" w:type="dxa"/>
          </w:tcPr>
          <w:p w:rsidR="00FF19C9" w:rsidRPr="00251D9B" w:rsidRDefault="00FF19C9" w:rsidP="00251D9B">
            <w:pPr>
              <w:spacing w:before="60" w:after="60"/>
              <w:ind w:left="0"/>
              <w:rPr>
                <w:sz w:val="16"/>
                <w:szCs w:val="16"/>
              </w:rPr>
            </w:pPr>
            <w:r w:rsidRPr="00251D9B">
              <w:rPr>
                <w:sz w:val="16"/>
                <w:szCs w:val="16"/>
              </w:rPr>
              <w:t>N</w:t>
            </w:r>
          </w:p>
        </w:tc>
        <w:tc>
          <w:tcPr>
            <w:tcW w:w="1130" w:type="dxa"/>
          </w:tcPr>
          <w:p w:rsidR="00FF19C9" w:rsidRPr="00251D9B" w:rsidRDefault="00FF19C9" w:rsidP="00251D9B">
            <w:pPr>
              <w:spacing w:before="60" w:after="60"/>
              <w:ind w:left="0"/>
              <w:rPr>
                <w:rFonts w:cs="Times New Roman"/>
                <w:sz w:val="16"/>
                <w:szCs w:val="16"/>
              </w:rPr>
            </w:pPr>
            <w:r w:rsidRPr="00251D9B">
              <w:rPr>
                <w:sz w:val="16"/>
                <w:szCs w:val="16"/>
              </w:rPr>
              <w:fldChar w:fldCharType="begin"/>
            </w:r>
            <w:r w:rsidRPr="00251D9B">
              <w:rPr>
                <w:sz w:val="16"/>
                <w:szCs w:val="16"/>
              </w:rPr>
              <w:instrText xml:space="preserve"> REF _Ref319671362 \r \h </w:instrText>
            </w:r>
            <w:ins w:id="667" w:author="wakkir" w:date="2015-10-22T00:38:00Z">
              <w:r w:rsidRPr="007948A2">
                <w:rPr>
                  <w:rPrChange w:id="668" w:author="wakkir">
                    <w:rPr/>
                  </w:rPrChange>
                </w:rPr>
                <w:instrText>_</w:instrText>
              </w:r>
            </w:ins>
            <w:r w:rsidRPr="00251D9B">
              <w:rPr>
                <w:sz w:val="16"/>
                <w:szCs w:val="16"/>
              </w:rPr>
              <w:fldChar w:fldCharType="separate"/>
            </w:r>
            <w:r w:rsidRPr="00251D9B">
              <w:rPr>
                <w:sz w:val="16"/>
                <w:szCs w:val="16"/>
              </w:rPr>
              <w:t>5.1.1</w:t>
            </w:r>
            <w:r w:rsidRPr="00251D9B">
              <w:rPr>
                <w:sz w:val="16"/>
                <w:szCs w:val="16"/>
              </w:rPr>
              <w:fldChar w:fldCharType="end"/>
            </w:r>
          </w:p>
        </w:tc>
        <w:tc>
          <w:tcPr>
            <w:tcW w:w="1237" w:type="dxa"/>
          </w:tcPr>
          <w:p w:rsidR="00FF19C9" w:rsidRPr="00251D9B" w:rsidRDefault="00FF19C9" w:rsidP="00251D9B">
            <w:pPr>
              <w:spacing w:before="60" w:after="60"/>
              <w:ind w:left="0"/>
              <w:rPr>
                <w:sz w:val="16"/>
                <w:szCs w:val="16"/>
              </w:rPr>
            </w:pPr>
            <w:r w:rsidRPr="00251D9B">
              <w:rPr>
                <w:sz w:val="16"/>
                <w:szCs w:val="16"/>
              </w:rPr>
              <w:t>Big</w:t>
            </w:r>
          </w:p>
        </w:tc>
      </w:tr>
      <w:tr w:rsidR="00FF19C9" w:rsidRPr="00595B45">
        <w:tc>
          <w:tcPr>
            <w:tcW w:w="1512" w:type="dxa"/>
          </w:tcPr>
          <w:p w:rsidR="00FF19C9" w:rsidRPr="00251D9B" w:rsidRDefault="00FF19C9" w:rsidP="00251D9B">
            <w:pPr>
              <w:spacing w:before="60" w:after="60"/>
              <w:ind w:left="0"/>
              <w:rPr>
                <w:sz w:val="16"/>
                <w:szCs w:val="16"/>
              </w:rPr>
            </w:pPr>
            <w:r w:rsidRPr="00251D9B">
              <w:rPr>
                <w:sz w:val="16"/>
                <w:szCs w:val="16"/>
              </w:rPr>
              <w:t>DF55</w:t>
            </w:r>
          </w:p>
        </w:tc>
        <w:tc>
          <w:tcPr>
            <w:tcW w:w="1815" w:type="dxa"/>
          </w:tcPr>
          <w:p w:rsidR="00FF19C9" w:rsidRPr="00251D9B" w:rsidRDefault="00FF19C9" w:rsidP="00251D9B">
            <w:pPr>
              <w:spacing w:before="60" w:after="60"/>
              <w:ind w:left="0"/>
              <w:rPr>
                <w:rFonts w:cs="Times New Roman"/>
                <w:sz w:val="16"/>
                <w:szCs w:val="16"/>
              </w:rPr>
            </w:pPr>
            <w:r w:rsidRPr="00251D9B">
              <w:rPr>
                <w:sz w:val="16"/>
                <w:szCs w:val="16"/>
              </w:rPr>
              <w:t>P Field</w:t>
            </w:r>
            <w:ins w:id="669" w:author="steve.nichols" w:date="2014-10-13T13:14:00Z">
              <w:r w:rsidRPr="00251D9B">
                <w:rPr>
                  <w:rFonts w:cs="Times New Roman"/>
                  <w:sz w:val="16"/>
                  <w:szCs w:val="16"/>
                </w:rPr>
                <w:br/>
              </w:r>
              <w:r w:rsidRPr="00251D9B">
                <w:rPr>
                  <w:sz w:val="16"/>
                  <w:szCs w:val="16"/>
                </w:rPr>
                <w:t>Padding</w:t>
              </w:r>
            </w:ins>
          </w:p>
        </w:tc>
        <w:tc>
          <w:tcPr>
            <w:tcW w:w="957" w:type="dxa"/>
          </w:tcPr>
          <w:p w:rsidR="00FF19C9" w:rsidRPr="00251D9B" w:rsidRDefault="00FF19C9" w:rsidP="00251D9B">
            <w:pPr>
              <w:spacing w:before="60" w:after="60"/>
              <w:ind w:left="0"/>
              <w:rPr>
                <w:rFonts w:cs="Times New Roman"/>
                <w:sz w:val="16"/>
                <w:szCs w:val="16"/>
              </w:rPr>
            </w:pPr>
            <w:ins w:id="670" w:author="steve.nichols" w:date="2014-10-13T13:14:00Z">
              <w:r w:rsidRPr="00251D9B">
                <w:rPr>
                  <w:sz w:val="16"/>
                  <w:szCs w:val="16"/>
                </w:rPr>
                <w:t>Var</w:t>
              </w:r>
              <w:r w:rsidRPr="00251D9B">
                <w:rPr>
                  <w:sz w:val="16"/>
                  <w:szCs w:val="16"/>
                </w:rPr>
                <w:br/>
                <w:t>8</w:t>
              </w:r>
            </w:ins>
          </w:p>
        </w:tc>
        <w:tc>
          <w:tcPr>
            <w:tcW w:w="1352" w:type="dxa"/>
          </w:tcPr>
          <w:p w:rsidR="00FF19C9" w:rsidRPr="00251D9B" w:rsidRDefault="00FF19C9" w:rsidP="00251D9B">
            <w:pPr>
              <w:spacing w:before="60" w:after="60"/>
              <w:ind w:left="0"/>
              <w:rPr>
                <w:sz w:val="16"/>
                <w:szCs w:val="16"/>
              </w:rPr>
            </w:pPr>
            <w:r w:rsidRPr="00251D9B">
              <w:rPr>
                <w:sz w:val="16"/>
                <w:szCs w:val="16"/>
              </w:rPr>
              <w:t>Y</w:t>
            </w:r>
          </w:p>
        </w:tc>
        <w:tc>
          <w:tcPr>
            <w:tcW w:w="1130" w:type="dxa"/>
          </w:tcPr>
          <w:p w:rsidR="00FF19C9" w:rsidRPr="00251D9B" w:rsidRDefault="00FF19C9" w:rsidP="00251D9B">
            <w:pPr>
              <w:spacing w:before="60" w:after="60"/>
              <w:ind w:left="0"/>
              <w:rPr>
                <w:rFonts w:cs="Times New Roman"/>
                <w:sz w:val="16"/>
                <w:szCs w:val="16"/>
              </w:rPr>
            </w:pPr>
            <w:r w:rsidRPr="00251D9B">
              <w:rPr>
                <w:sz w:val="16"/>
                <w:szCs w:val="16"/>
              </w:rPr>
              <w:fldChar w:fldCharType="begin"/>
            </w:r>
            <w:r w:rsidRPr="00251D9B">
              <w:rPr>
                <w:sz w:val="16"/>
                <w:szCs w:val="16"/>
              </w:rPr>
              <w:instrText xml:space="preserve"> REF _Ref383088951 \r \h </w:instrText>
            </w:r>
            <w:ins w:id="671" w:author="wakkir" w:date="2015-10-22T00:38:00Z">
              <w:r w:rsidRPr="007948A2">
                <w:rPr>
                  <w:rPrChange w:id="672" w:author="wakkir">
                    <w:rPr/>
                  </w:rPrChange>
                </w:rPr>
                <w:instrText>_</w:instrText>
              </w:r>
            </w:ins>
            <w:r w:rsidRPr="00251D9B">
              <w:rPr>
                <w:sz w:val="16"/>
                <w:szCs w:val="16"/>
              </w:rPr>
              <w:fldChar w:fldCharType="separate"/>
            </w:r>
            <w:r w:rsidRPr="00251D9B">
              <w:rPr>
                <w:sz w:val="16"/>
                <w:szCs w:val="16"/>
              </w:rPr>
              <w:t>7.3.2</w:t>
            </w:r>
            <w:r w:rsidRPr="00251D9B">
              <w:rPr>
                <w:sz w:val="16"/>
                <w:szCs w:val="16"/>
              </w:rPr>
              <w:fldChar w:fldCharType="end"/>
            </w:r>
          </w:p>
        </w:tc>
        <w:tc>
          <w:tcPr>
            <w:tcW w:w="1237" w:type="dxa"/>
          </w:tcPr>
          <w:p w:rsidR="00FF19C9" w:rsidRPr="00251D9B" w:rsidRDefault="00FF19C9" w:rsidP="00251D9B">
            <w:pPr>
              <w:spacing w:before="60" w:after="60"/>
              <w:ind w:left="0"/>
              <w:rPr>
                <w:sz w:val="16"/>
                <w:szCs w:val="16"/>
              </w:rPr>
            </w:pPr>
            <w:r w:rsidRPr="00251D9B">
              <w:rPr>
                <w:sz w:val="16"/>
                <w:szCs w:val="16"/>
              </w:rPr>
              <w:t>N/A</w:t>
            </w:r>
          </w:p>
        </w:tc>
      </w:tr>
      <w:tr w:rsidR="00FF19C9" w:rsidRPr="00595B45">
        <w:tc>
          <w:tcPr>
            <w:tcW w:w="1512" w:type="dxa"/>
          </w:tcPr>
          <w:p w:rsidR="00FF19C9" w:rsidRPr="00251D9B" w:rsidRDefault="00FF19C9" w:rsidP="00251D9B">
            <w:pPr>
              <w:spacing w:before="60" w:after="60"/>
              <w:ind w:left="0"/>
              <w:rPr>
                <w:sz w:val="16"/>
                <w:szCs w:val="16"/>
              </w:rPr>
            </w:pPr>
            <w:r w:rsidRPr="00251D9B">
              <w:rPr>
                <w:sz w:val="16"/>
                <w:szCs w:val="16"/>
              </w:rPr>
              <w:t>DF65</w:t>
            </w:r>
          </w:p>
        </w:tc>
        <w:tc>
          <w:tcPr>
            <w:tcW w:w="1815" w:type="dxa"/>
          </w:tcPr>
          <w:p w:rsidR="00FF19C9" w:rsidRPr="00251D9B" w:rsidRDefault="00FF19C9" w:rsidP="00251D9B">
            <w:pPr>
              <w:spacing w:before="60" w:after="60"/>
              <w:ind w:left="0"/>
              <w:rPr>
                <w:rFonts w:cs="Times New Roman"/>
                <w:sz w:val="16"/>
                <w:szCs w:val="16"/>
              </w:rPr>
            </w:pPr>
            <w:r w:rsidRPr="00251D9B">
              <w:rPr>
                <w:sz w:val="16"/>
                <w:szCs w:val="16"/>
              </w:rPr>
              <w:t>Q Field</w:t>
            </w:r>
            <w:ins w:id="673" w:author="steve.nichols" w:date="2014-10-13T13:14:00Z">
              <w:r w:rsidRPr="00251D9B">
                <w:rPr>
                  <w:rFonts w:cs="Times New Roman"/>
                  <w:sz w:val="16"/>
                  <w:szCs w:val="16"/>
                </w:rPr>
                <w:br/>
              </w:r>
              <w:r w:rsidRPr="00251D9B">
                <w:rPr>
                  <w:sz w:val="16"/>
                  <w:szCs w:val="16"/>
                </w:rPr>
                <w:t>Padding</w:t>
              </w:r>
            </w:ins>
          </w:p>
        </w:tc>
        <w:tc>
          <w:tcPr>
            <w:tcW w:w="957" w:type="dxa"/>
          </w:tcPr>
          <w:p w:rsidR="00FF19C9" w:rsidRPr="00251D9B" w:rsidRDefault="00FF19C9" w:rsidP="00251D9B">
            <w:pPr>
              <w:spacing w:before="60" w:after="60"/>
              <w:ind w:left="0"/>
              <w:rPr>
                <w:rFonts w:cs="Times New Roman"/>
                <w:sz w:val="16"/>
                <w:szCs w:val="16"/>
              </w:rPr>
            </w:pPr>
            <w:ins w:id="674" w:author="steve.nichols" w:date="2014-10-13T13:15:00Z">
              <w:r w:rsidRPr="00251D9B">
                <w:rPr>
                  <w:sz w:val="16"/>
                  <w:szCs w:val="16"/>
                </w:rPr>
                <w:t>Var</w:t>
              </w:r>
              <w:r w:rsidRPr="00251D9B">
                <w:rPr>
                  <w:sz w:val="16"/>
                  <w:szCs w:val="16"/>
                </w:rPr>
                <w:br/>
                <w:t>8</w:t>
              </w:r>
            </w:ins>
          </w:p>
        </w:tc>
        <w:tc>
          <w:tcPr>
            <w:tcW w:w="1352" w:type="dxa"/>
          </w:tcPr>
          <w:p w:rsidR="00FF19C9" w:rsidRPr="00251D9B" w:rsidRDefault="00FF19C9" w:rsidP="00251D9B">
            <w:pPr>
              <w:spacing w:before="60" w:after="60"/>
              <w:ind w:left="0"/>
              <w:rPr>
                <w:sz w:val="16"/>
                <w:szCs w:val="16"/>
              </w:rPr>
            </w:pPr>
            <w:r w:rsidRPr="00251D9B">
              <w:rPr>
                <w:sz w:val="16"/>
                <w:szCs w:val="16"/>
              </w:rPr>
              <w:t>Y</w:t>
            </w:r>
          </w:p>
        </w:tc>
        <w:tc>
          <w:tcPr>
            <w:tcW w:w="1130" w:type="dxa"/>
          </w:tcPr>
          <w:p w:rsidR="00FF19C9" w:rsidRPr="00251D9B" w:rsidRDefault="00FF19C9" w:rsidP="00251D9B">
            <w:pPr>
              <w:spacing w:before="60" w:after="60"/>
              <w:ind w:left="0"/>
              <w:rPr>
                <w:rFonts w:cs="Times New Roman"/>
                <w:sz w:val="16"/>
                <w:szCs w:val="16"/>
              </w:rPr>
            </w:pPr>
            <w:r w:rsidRPr="00251D9B">
              <w:rPr>
                <w:sz w:val="16"/>
                <w:szCs w:val="16"/>
              </w:rPr>
              <w:fldChar w:fldCharType="begin"/>
            </w:r>
            <w:r w:rsidRPr="00251D9B">
              <w:rPr>
                <w:sz w:val="16"/>
                <w:szCs w:val="16"/>
              </w:rPr>
              <w:instrText xml:space="preserve"> REF _Ref383088951 \r \h </w:instrText>
            </w:r>
            <w:ins w:id="675" w:author="wakkir" w:date="2015-10-22T00:38:00Z">
              <w:r w:rsidRPr="007948A2">
                <w:rPr>
                  <w:rPrChange w:id="676" w:author="wakkir">
                    <w:rPr/>
                  </w:rPrChange>
                </w:rPr>
                <w:instrText>_</w:instrText>
              </w:r>
            </w:ins>
            <w:r w:rsidRPr="00251D9B">
              <w:rPr>
                <w:sz w:val="16"/>
                <w:szCs w:val="16"/>
              </w:rPr>
              <w:fldChar w:fldCharType="separate"/>
            </w:r>
            <w:r w:rsidRPr="00251D9B">
              <w:rPr>
                <w:sz w:val="16"/>
                <w:szCs w:val="16"/>
              </w:rPr>
              <w:t>7.3.2</w:t>
            </w:r>
            <w:r w:rsidRPr="00251D9B">
              <w:rPr>
                <w:sz w:val="16"/>
                <w:szCs w:val="16"/>
              </w:rPr>
              <w:fldChar w:fldCharType="end"/>
            </w:r>
          </w:p>
        </w:tc>
        <w:tc>
          <w:tcPr>
            <w:tcW w:w="1237" w:type="dxa"/>
          </w:tcPr>
          <w:p w:rsidR="00FF19C9" w:rsidRPr="00251D9B" w:rsidRDefault="00FF19C9" w:rsidP="00251D9B">
            <w:pPr>
              <w:spacing w:before="60" w:after="60"/>
              <w:ind w:left="0"/>
              <w:rPr>
                <w:sz w:val="16"/>
                <w:szCs w:val="16"/>
              </w:rPr>
            </w:pPr>
            <w:r w:rsidRPr="00251D9B">
              <w:rPr>
                <w:sz w:val="16"/>
                <w:szCs w:val="16"/>
              </w:rPr>
              <w:t>N/A</w:t>
            </w:r>
          </w:p>
        </w:tc>
      </w:tr>
      <w:tr w:rsidR="00FF19C9" w:rsidRPr="00595B45">
        <w:tc>
          <w:tcPr>
            <w:tcW w:w="1512" w:type="dxa"/>
          </w:tcPr>
          <w:p w:rsidR="00FF19C9" w:rsidRPr="00251D9B" w:rsidRDefault="00FF19C9" w:rsidP="00251D9B">
            <w:pPr>
              <w:spacing w:before="60" w:after="60"/>
              <w:ind w:left="0"/>
              <w:rPr>
                <w:sz w:val="16"/>
                <w:szCs w:val="16"/>
              </w:rPr>
            </w:pPr>
            <w:r w:rsidRPr="00251D9B">
              <w:rPr>
                <w:sz w:val="16"/>
                <w:szCs w:val="16"/>
              </w:rPr>
              <w:t>DF75</w:t>
            </w:r>
          </w:p>
        </w:tc>
        <w:tc>
          <w:tcPr>
            <w:tcW w:w="1815" w:type="dxa"/>
          </w:tcPr>
          <w:p w:rsidR="00FF19C9" w:rsidRPr="00251D9B" w:rsidRDefault="00FF19C9" w:rsidP="00251D9B">
            <w:pPr>
              <w:spacing w:before="60" w:after="60"/>
              <w:ind w:left="0"/>
              <w:rPr>
                <w:rFonts w:cs="Times New Roman"/>
                <w:sz w:val="16"/>
                <w:szCs w:val="16"/>
              </w:rPr>
            </w:pPr>
            <w:r w:rsidRPr="00251D9B">
              <w:rPr>
                <w:sz w:val="16"/>
                <w:szCs w:val="16"/>
              </w:rPr>
              <w:t>PQ Field</w:t>
            </w:r>
            <w:ins w:id="677" w:author="steve.nichols" w:date="2014-10-13T13:14:00Z">
              <w:r w:rsidRPr="00251D9B">
                <w:rPr>
                  <w:rFonts w:cs="Times New Roman"/>
                  <w:sz w:val="16"/>
                  <w:szCs w:val="16"/>
                </w:rPr>
                <w:br/>
              </w:r>
            </w:ins>
            <w:ins w:id="678" w:author="steve.nichols" w:date="2014-10-13T13:15:00Z">
              <w:r w:rsidRPr="00251D9B">
                <w:rPr>
                  <w:sz w:val="16"/>
                  <w:szCs w:val="16"/>
                </w:rPr>
                <w:t>Padding</w:t>
              </w:r>
            </w:ins>
          </w:p>
        </w:tc>
        <w:tc>
          <w:tcPr>
            <w:tcW w:w="957" w:type="dxa"/>
          </w:tcPr>
          <w:p w:rsidR="00FF19C9" w:rsidRPr="00251D9B" w:rsidRDefault="00FF19C9" w:rsidP="00251D9B">
            <w:pPr>
              <w:spacing w:before="60" w:after="60"/>
              <w:ind w:left="0"/>
              <w:rPr>
                <w:rFonts w:cs="Times New Roman"/>
                <w:sz w:val="16"/>
                <w:szCs w:val="16"/>
              </w:rPr>
            </w:pPr>
            <w:ins w:id="679" w:author="steve.nichols" w:date="2014-10-13T13:15:00Z">
              <w:r w:rsidRPr="00251D9B">
                <w:rPr>
                  <w:sz w:val="16"/>
                  <w:szCs w:val="16"/>
                </w:rPr>
                <w:t>Var</w:t>
              </w:r>
              <w:r w:rsidRPr="00251D9B">
                <w:rPr>
                  <w:sz w:val="16"/>
                  <w:szCs w:val="16"/>
                </w:rPr>
                <w:br/>
                <w:t>8</w:t>
              </w:r>
            </w:ins>
          </w:p>
        </w:tc>
        <w:tc>
          <w:tcPr>
            <w:tcW w:w="1352" w:type="dxa"/>
          </w:tcPr>
          <w:p w:rsidR="00FF19C9" w:rsidRPr="00251D9B" w:rsidRDefault="00FF19C9" w:rsidP="00251D9B">
            <w:pPr>
              <w:spacing w:before="60" w:after="60"/>
              <w:ind w:left="0"/>
              <w:rPr>
                <w:sz w:val="16"/>
                <w:szCs w:val="16"/>
              </w:rPr>
            </w:pPr>
            <w:r w:rsidRPr="00251D9B">
              <w:rPr>
                <w:sz w:val="16"/>
                <w:szCs w:val="16"/>
              </w:rPr>
              <w:t>Y</w:t>
            </w:r>
          </w:p>
        </w:tc>
        <w:tc>
          <w:tcPr>
            <w:tcW w:w="1130" w:type="dxa"/>
          </w:tcPr>
          <w:p w:rsidR="00FF19C9" w:rsidRPr="00251D9B" w:rsidRDefault="00FF19C9" w:rsidP="00251D9B">
            <w:pPr>
              <w:spacing w:before="60" w:after="60"/>
              <w:ind w:left="0"/>
              <w:rPr>
                <w:rFonts w:cs="Times New Roman"/>
                <w:sz w:val="16"/>
                <w:szCs w:val="16"/>
              </w:rPr>
            </w:pPr>
            <w:r w:rsidRPr="00251D9B">
              <w:rPr>
                <w:sz w:val="16"/>
                <w:szCs w:val="16"/>
              </w:rPr>
              <w:fldChar w:fldCharType="begin"/>
            </w:r>
            <w:r w:rsidRPr="00251D9B">
              <w:rPr>
                <w:sz w:val="16"/>
                <w:szCs w:val="16"/>
              </w:rPr>
              <w:instrText xml:space="preserve"> REF _Ref383088951 \r \h </w:instrText>
            </w:r>
            <w:ins w:id="680" w:author="wakkir" w:date="2015-10-22T00:38:00Z">
              <w:r w:rsidRPr="007948A2">
                <w:rPr>
                  <w:rPrChange w:id="681" w:author="wakkir">
                    <w:rPr/>
                  </w:rPrChange>
                </w:rPr>
                <w:instrText>_</w:instrText>
              </w:r>
            </w:ins>
            <w:r w:rsidRPr="00251D9B">
              <w:rPr>
                <w:sz w:val="16"/>
                <w:szCs w:val="16"/>
              </w:rPr>
              <w:fldChar w:fldCharType="separate"/>
            </w:r>
            <w:r w:rsidRPr="00251D9B">
              <w:rPr>
                <w:sz w:val="16"/>
                <w:szCs w:val="16"/>
              </w:rPr>
              <w:t>7.3.2</w:t>
            </w:r>
            <w:r w:rsidRPr="00251D9B">
              <w:rPr>
                <w:sz w:val="16"/>
                <w:szCs w:val="16"/>
              </w:rPr>
              <w:fldChar w:fldCharType="end"/>
            </w:r>
          </w:p>
        </w:tc>
        <w:tc>
          <w:tcPr>
            <w:tcW w:w="1237" w:type="dxa"/>
          </w:tcPr>
          <w:p w:rsidR="00FF19C9" w:rsidRPr="00251D9B" w:rsidRDefault="00FF19C9" w:rsidP="00251D9B">
            <w:pPr>
              <w:spacing w:before="60" w:after="60"/>
              <w:ind w:left="0"/>
              <w:rPr>
                <w:sz w:val="16"/>
                <w:szCs w:val="16"/>
              </w:rPr>
            </w:pPr>
            <w:r w:rsidRPr="00251D9B">
              <w:rPr>
                <w:sz w:val="16"/>
                <w:szCs w:val="16"/>
              </w:rPr>
              <w:t>N/A</w:t>
            </w:r>
          </w:p>
        </w:tc>
      </w:tr>
      <w:tr w:rsidR="00FF19C9" w:rsidRPr="00595B45">
        <w:tc>
          <w:tcPr>
            <w:tcW w:w="1512" w:type="dxa"/>
          </w:tcPr>
          <w:p w:rsidR="00FF19C9" w:rsidRPr="00251D9B" w:rsidRDefault="00FF19C9" w:rsidP="00251D9B">
            <w:pPr>
              <w:spacing w:before="60" w:after="60"/>
              <w:ind w:left="0"/>
              <w:rPr>
                <w:sz w:val="16"/>
                <w:szCs w:val="16"/>
              </w:rPr>
            </w:pPr>
            <w:r w:rsidRPr="00251D9B">
              <w:rPr>
                <w:sz w:val="16"/>
                <w:szCs w:val="16"/>
              </w:rPr>
              <w:t>DF85</w:t>
            </w:r>
          </w:p>
        </w:tc>
        <w:tc>
          <w:tcPr>
            <w:tcW w:w="1815" w:type="dxa"/>
          </w:tcPr>
          <w:p w:rsidR="00FF19C9" w:rsidRPr="00251D9B" w:rsidRDefault="00FF19C9" w:rsidP="00251D9B">
            <w:pPr>
              <w:spacing w:before="60" w:after="60"/>
              <w:ind w:left="0"/>
              <w:rPr>
                <w:rFonts w:cs="Times New Roman"/>
                <w:sz w:val="16"/>
                <w:szCs w:val="16"/>
              </w:rPr>
            </w:pPr>
            <w:r w:rsidRPr="00251D9B">
              <w:rPr>
                <w:sz w:val="16"/>
                <w:szCs w:val="16"/>
              </w:rPr>
              <w:t>DP1 Field</w:t>
            </w:r>
            <w:ins w:id="682" w:author="steve.nichols" w:date="2014-10-13T13:15:00Z">
              <w:r w:rsidRPr="00251D9B">
                <w:rPr>
                  <w:rFonts w:cs="Times New Roman"/>
                  <w:sz w:val="16"/>
                  <w:szCs w:val="16"/>
                </w:rPr>
                <w:br/>
              </w:r>
              <w:r w:rsidRPr="00251D9B">
                <w:rPr>
                  <w:sz w:val="16"/>
                  <w:szCs w:val="16"/>
                </w:rPr>
                <w:t>Padding</w:t>
              </w:r>
            </w:ins>
          </w:p>
        </w:tc>
        <w:tc>
          <w:tcPr>
            <w:tcW w:w="957" w:type="dxa"/>
          </w:tcPr>
          <w:p w:rsidR="00FF19C9" w:rsidRPr="00251D9B" w:rsidRDefault="00FF19C9" w:rsidP="00251D9B">
            <w:pPr>
              <w:spacing w:before="60" w:after="60"/>
              <w:ind w:left="0"/>
              <w:rPr>
                <w:rFonts w:cs="Times New Roman"/>
                <w:sz w:val="16"/>
                <w:szCs w:val="16"/>
              </w:rPr>
            </w:pPr>
            <w:ins w:id="683" w:author="steve.nichols" w:date="2014-10-13T13:15:00Z">
              <w:r w:rsidRPr="00251D9B">
                <w:rPr>
                  <w:sz w:val="16"/>
                  <w:szCs w:val="16"/>
                </w:rPr>
                <w:t>Var</w:t>
              </w:r>
              <w:r w:rsidRPr="00251D9B">
                <w:rPr>
                  <w:sz w:val="16"/>
                  <w:szCs w:val="16"/>
                </w:rPr>
                <w:br/>
                <w:t>8</w:t>
              </w:r>
            </w:ins>
          </w:p>
        </w:tc>
        <w:tc>
          <w:tcPr>
            <w:tcW w:w="1352" w:type="dxa"/>
          </w:tcPr>
          <w:p w:rsidR="00FF19C9" w:rsidRPr="00251D9B" w:rsidRDefault="00FF19C9" w:rsidP="00251D9B">
            <w:pPr>
              <w:spacing w:before="60" w:after="60"/>
              <w:ind w:left="0"/>
              <w:rPr>
                <w:sz w:val="16"/>
                <w:szCs w:val="16"/>
              </w:rPr>
            </w:pPr>
            <w:r w:rsidRPr="00251D9B">
              <w:rPr>
                <w:sz w:val="16"/>
                <w:szCs w:val="16"/>
              </w:rPr>
              <w:t>Y</w:t>
            </w:r>
          </w:p>
        </w:tc>
        <w:tc>
          <w:tcPr>
            <w:tcW w:w="1130" w:type="dxa"/>
          </w:tcPr>
          <w:p w:rsidR="00FF19C9" w:rsidRPr="00251D9B" w:rsidRDefault="00FF19C9" w:rsidP="00251D9B">
            <w:pPr>
              <w:spacing w:before="60" w:after="60"/>
              <w:ind w:left="0"/>
              <w:rPr>
                <w:rFonts w:cs="Times New Roman"/>
                <w:sz w:val="16"/>
                <w:szCs w:val="16"/>
              </w:rPr>
            </w:pPr>
            <w:r w:rsidRPr="00251D9B">
              <w:rPr>
                <w:sz w:val="16"/>
                <w:szCs w:val="16"/>
              </w:rPr>
              <w:fldChar w:fldCharType="begin"/>
            </w:r>
            <w:r w:rsidRPr="00251D9B">
              <w:rPr>
                <w:sz w:val="16"/>
                <w:szCs w:val="16"/>
              </w:rPr>
              <w:instrText xml:space="preserve"> REF _Ref383088951 \r \h </w:instrText>
            </w:r>
            <w:ins w:id="684" w:author="wakkir" w:date="2015-10-22T00:38:00Z">
              <w:r w:rsidRPr="007948A2">
                <w:rPr>
                  <w:rPrChange w:id="685" w:author="wakkir">
                    <w:rPr/>
                  </w:rPrChange>
                </w:rPr>
                <w:instrText>_</w:instrText>
              </w:r>
            </w:ins>
            <w:r w:rsidRPr="00251D9B">
              <w:rPr>
                <w:sz w:val="16"/>
                <w:szCs w:val="16"/>
              </w:rPr>
              <w:fldChar w:fldCharType="separate"/>
            </w:r>
            <w:r w:rsidRPr="00251D9B">
              <w:rPr>
                <w:sz w:val="16"/>
                <w:szCs w:val="16"/>
              </w:rPr>
              <w:t>7.3.2</w:t>
            </w:r>
            <w:r w:rsidRPr="00251D9B">
              <w:rPr>
                <w:sz w:val="16"/>
                <w:szCs w:val="16"/>
              </w:rPr>
              <w:fldChar w:fldCharType="end"/>
            </w:r>
          </w:p>
        </w:tc>
        <w:tc>
          <w:tcPr>
            <w:tcW w:w="1237" w:type="dxa"/>
          </w:tcPr>
          <w:p w:rsidR="00FF19C9" w:rsidRPr="00251D9B" w:rsidRDefault="00FF19C9" w:rsidP="00251D9B">
            <w:pPr>
              <w:spacing w:before="60" w:after="60"/>
              <w:ind w:left="0"/>
              <w:rPr>
                <w:sz w:val="16"/>
                <w:szCs w:val="16"/>
              </w:rPr>
            </w:pPr>
            <w:r w:rsidRPr="00251D9B">
              <w:rPr>
                <w:sz w:val="16"/>
                <w:szCs w:val="16"/>
              </w:rPr>
              <w:t>N/A</w:t>
            </w:r>
          </w:p>
        </w:tc>
      </w:tr>
      <w:tr w:rsidR="00FF19C9" w:rsidRPr="00595B45">
        <w:tc>
          <w:tcPr>
            <w:tcW w:w="1512" w:type="dxa"/>
          </w:tcPr>
          <w:p w:rsidR="00FF19C9" w:rsidRPr="00251D9B" w:rsidRDefault="00FF19C9" w:rsidP="00251D9B">
            <w:pPr>
              <w:spacing w:before="60" w:after="60"/>
              <w:ind w:left="0"/>
              <w:rPr>
                <w:sz w:val="16"/>
                <w:szCs w:val="16"/>
              </w:rPr>
            </w:pPr>
            <w:r w:rsidRPr="00251D9B">
              <w:rPr>
                <w:sz w:val="16"/>
                <w:szCs w:val="16"/>
              </w:rPr>
              <w:t>DF95</w:t>
            </w:r>
          </w:p>
        </w:tc>
        <w:tc>
          <w:tcPr>
            <w:tcW w:w="1815" w:type="dxa"/>
          </w:tcPr>
          <w:p w:rsidR="00FF19C9" w:rsidRPr="00251D9B" w:rsidRDefault="00FF19C9" w:rsidP="00251D9B">
            <w:pPr>
              <w:spacing w:before="60" w:after="60"/>
              <w:ind w:left="0"/>
              <w:rPr>
                <w:rFonts w:cs="Times New Roman"/>
                <w:sz w:val="16"/>
                <w:szCs w:val="16"/>
              </w:rPr>
            </w:pPr>
            <w:r w:rsidRPr="00251D9B">
              <w:rPr>
                <w:sz w:val="16"/>
                <w:szCs w:val="16"/>
              </w:rPr>
              <w:t>DQ1 Field</w:t>
            </w:r>
            <w:ins w:id="686" w:author="steve.nichols" w:date="2014-10-13T13:15:00Z">
              <w:r w:rsidRPr="00251D9B">
                <w:rPr>
                  <w:rFonts w:cs="Times New Roman"/>
                  <w:sz w:val="16"/>
                  <w:szCs w:val="16"/>
                </w:rPr>
                <w:br/>
              </w:r>
              <w:r w:rsidRPr="00251D9B">
                <w:rPr>
                  <w:sz w:val="16"/>
                  <w:szCs w:val="16"/>
                </w:rPr>
                <w:t>Padding</w:t>
              </w:r>
            </w:ins>
          </w:p>
        </w:tc>
        <w:tc>
          <w:tcPr>
            <w:tcW w:w="957" w:type="dxa"/>
          </w:tcPr>
          <w:p w:rsidR="00FF19C9" w:rsidRPr="00251D9B" w:rsidRDefault="00FF19C9" w:rsidP="00251D9B">
            <w:pPr>
              <w:spacing w:before="60" w:after="60"/>
              <w:ind w:left="0"/>
              <w:rPr>
                <w:rFonts w:cs="Times New Roman"/>
                <w:sz w:val="16"/>
                <w:szCs w:val="16"/>
              </w:rPr>
            </w:pPr>
            <w:ins w:id="687" w:author="steve.nichols" w:date="2014-10-13T13:15:00Z">
              <w:r w:rsidRPr="00251D9B">
                <w:rPr>
                  <w:sz w:val="16"/>
                  <w:szCs w:val="16"/>
                </w:rPr>
                <w:t>Var</w:t>
              </w:r>
              <w:r w:rsidRPr="00251D9B">
                <w:rPr>
                  <w:sz w:val="16"/>
                  <w:szCs w:val="16"/>
                </w:rPr>
                <w:br/>
                <w:t>8</w:t>
              </w:r>
            </w:ins>
          </w:p>
        </w:tc>
        <w:tc>
          <w:tcPr>
            <w:tcW w:w="1352" w:type="dxa"/>
          </w:tcPr>
          <w:p w:rsidR="00FF19C9" w:rsidRPr="00251D9B" w:rsidRDefault="00FF19C9" w:rsidP="00251D9B">
            <w:pPr>
              <w:spacing w:before="60" w:after="60"/>
              <w:ind w:left="0"/>
              <w:rPr>
                <w:sz w:val="16"/>
                <w:szCs w:val="16"/>
              </w:rPr>
            </w:pPr>
            <w:r w:rsidRPr="00251D9B">
              <w:rPr>
                <w:sz w:val="16"/>
                <w:szCs w:val="16"/>
              </w:rPr>
              <w:t>Y</w:t>
            </w:r>
          </w:p>
        </w:tc>
        <w:tc>
          <w:tcPr>
            <w:tcW w:w="1130" w:type="dxa"/>
          </w:tcPr>
          <w:p w:rsidR="00FF19C9" w:rsidRPr="00251D9B" w:rsidRDefault="00FF19C9" w:rsidP="00251D9B">
            <w:pPr>
              <w:spacing w:before="60" w:after="60"/>
              <w:ind w:left="0"/>
              <w:rPr>
                <w:rFonts w:cs="Times New Roman"/>
                <w:sz w:val="16"/>
                <w:szCs w:val="16"/>
              </w:rPr>
            </w:pPr>
            <w:r w:rsidRPr="00251D9B">
              <w:rPr>
                <w:sz w:val="16"/>
                <w:szCs w:val="16"/>
              </w:rPr>
              <w:fldChar w:fldCharType="begin"/>
            </w:r>
            <w:r w:rsidRPr="00251D9B">
              <w:rPr>
                <w:sz w:val="16"/>
                <w:szCs w:val="16"/>
              </w:rPr>
              <w:instrText xml:space="preserve"> REF _Ref383088951 \r \h </w:instrText>
            </w:r>
            <w:ins w:id="688" w:author="wakkir" w:date="2015-10-22T00:38:00Z">
              <w:r w:rsidRPr="007948A2">
                <w:rPr>
                  <w:rPrChange w:id="689" w:author="wakkir">
                    <w:rPr/>
                  </w:rPrChange>
                </w:rPr>
                <w:instrText>_</w:instrText>
              </w:r>
            </w:ins>
            <w:r w:rsidRPr="00251D9B">
              <w:rPr>
                <w:sz w:val="16"/>
                <w:szCs w:val="16"/>
              </w:rPr>
              <w:fldChar w:fldCharType="separate"/>
            </w:r>
            <w:r w:rsidRPr="00251D9B">
              <w:rPr>
                <w:sz w:val="16"/>
                <w:szCs w:val="16"/>
              </w:rPr>
              <w:t>7.3.2</w:t>
            </w:r>
            <w:r w:rsidRPr="00251D9B">
              <w:rPr>
                <w:sz w:val="16"/>
                <w:szCs w:val="16"/>
              </w:rPr>
              <w:fldChar w:fldCharType="end"/>
            </w:r>
          </w:p>
        </w:tc>
        <w:tc>
          <w:tcPr>
            <w:tcW w:w="1237" w:type="dxa"/>
          </w:tcPr>
          <w:p w:rsidR="00FF19C9" w:rsidRPr="00251D9B" w:rsidRDefault="00FF19C9" w:rsidP="00251D9B">
            <w:pPr>
              <w:spacing w:before="60" w:after="60"/>
              <w:ind w:left="0"/>
              <w:rPr>
                <w:sz w:val="16"/>
                <w:szCs w:val="16"/>
              </w:rPr>
            </w:pPr>
            <w:r w:rsidRPr="00251D9B">
              <w:rPr>
                <w:sz w:val="16"/>
                <w:szCs w:val="16"/>
              </w:rPr>
              <w:t>N/A</w:t>
            </w:r>
          </w:p>
        </w:tc>
      </w:tr>
      <w:tr w:rsidR="00FF19C9" w:rsidRPr="00595B45">
        <w:tc>
          <w:tcPr>
            <w:tcW w:w="1512" w:type="dxa"/>
          </w:tcPr>
          <w:p w:rsidR="00FF19C9" w:rsidRPr="00251D9B" w:rsidRDefault="00FF19C9" w:rsidP="00251D9B">
            <w:pPr>
              <w:spacing w:before="60" w:after="60"/>
              <w:ind w:left="0"/>
              <w:rPr>
                <w:sz w:val="16"/>
                <w:szCs w:val="16"/>
              </w:rPr>
            </w:pPr>
            <w:r w:rsidRPr="00251D9B">
              <w:rPr>
                <w:sz w:val="16"/>
                <w:szCs w:val="16"/>
              </w:rPr>
              <w:t>DFA5</w:t>
            </w:r>
          </w:p>
        </w:tc>
        <w:tc>
          <w:tcPr>
            <w:tcW w:w="1815" w:type="dxa"/>
          </w:tcPr>
          <w:p w:rsidR="00FF19C9" w:rsidRPr="00251D9B" w:rsidRDefault="00FF19C9" w:rsidP="00251D9B">
            <w:pPr>
              <w:spacing w:before="60" w:after="60"/>
              <w:ind w:left="0"/>
              <w:rPr>
                <w:sz w:val="16"/>
                <w:szCs w:val="16"/>
              </w:rPr>
            </w:pPr>
            <w:r w:rsidRPr="00251D9B">
              <w:rPr>
                <w:sz w:val="16"/>
                <w:szCs w:val="16"/>
              </w:rPr>
              <w:t>Device Certificate</w:t>
            </w:r>
          </w:p>
        </w:tc>
        <w:tc>
          <w:tcPr>
            <w:tcW w:w="957" w:type="dxa"/>
          </w:tcPr>
          <w:p w:rsidR="00FF19C9" w:rsidRPr="00251D9B" w:rsidRDefault="00FF19C9" w:rsidP="00251D9B">
            <w:pPr>
              <w:spacing w:before="60" w:after="60"/>
              <w:ind w:left="0"/>
              <w:rPr>
                <w:sz w:val="16"/>
                <w:szCs w:val="16"/>
              </w:rPr>
            </w:pPr>
          </w:p>
        </w:tc>
        <w:tc>
          <w:tcPr>
            <w:tcW w:w="1352" w:type="dxa"/>
          </w:tcPr>
          <w:p w:rsidR="00FF19C9" w:rsidRPr="00251D9B" w:rsidRDefault="00FF19C9" w:rsidP="00251D9B">
            <w:pPr>
              <w:spacing w:before="60" w:after="60"/>
              <w:ind w:left="0"/>
              <w:rPr>
                <w:sz w:val="16"/>
                <w:szCs w:val="16"/>
              </w:rPr>
            </w:pPr>
            <w:r w:rsidRPr="00251D9B">
              <w:rPr>
                <w:sz w:val="16"/>
                <w:szCs w:val="16"/>
              </w:rPr>
              <w:t>N</w:t>
            </w:r>
          </w:p>
        </w:tc>
        <w:tc>
          <w:tcPr>
            <w:tcW w:w="1130" w:type="dxa"/>
          </w:tcPr>
          <w:p w:rsidR="00FF19C9" w:rsidRPr="00251D9B" w:rsidRDefault="00FF19C9" w:rsidP="00251D9B">
            <w:pPr>
              <w:spacing w:before="60" w:after="60"/>
              <w:ind w:left="0"/>
              <w:rPr>
                <w:rFonts w:cs="Times New Roman"/>
                <w:sz w:val="16"/>
                <w:szCs w:val="16"/>
              </w:rPr>
            </w:pPr>
            <w:r w:rsidRPr="00251D9B">
              <w:rPr>
                <w:sz w:val="16"/>
                <w:szCs w:val="16"/>
              </w:rPr>
              <w:fldChar w:fldCharType="begin"/>
            </w:r>
            <w:r w:rsidRPr="00251D9B">
              <w:rPr>
                <w:sz w:val="16"/>
                <w:szCs w:val="16"/>
              </w:rPr>
              <w:instrText xml:space="preserve"> REF _Ref383088951 \r \h </w:instrText>
            </w:r>
            <w:ins w:id="690" w:author="wakkir" w:date="2015-10-22T00:38:00Z">
              <w:r w:rsidRPr="007948A2">
                <w:rPr>
                  <w:rPrChange w:id="691" w:author="wakkir">
                    <w:rPr/>
                  </w:rPrChange>
                </w:rPr>
                <w:instrText>_</w:instrText>
              </w:r>
            </w:ins>
            <w:r w:rsidRPr="00251D9B">
              <w:rPr>
                <w:sz w:val="16"/>
                <w:szCs w:val="16"/>
              </w:rPr>
              <w:fldChar w:fldCharType="separate"/>
            </w:r>
            <w:r w:rsidRPr="00251D9B">
              <w:rPr>
                <w:sz w:val="16"/>
                <w:szCs w:val="16"/>
              </w:rPr>
              <w:t>7.3.2</w:t>
            </w:r>
            <w:r w:rsidRPr="00251D9B">
              <w:rPr>
                <w:sz w:val="16"/>
                <w:szCs w:val="16"/>
              </w:rPr>
              <w:fldChar w:fldCharType="end"/>
            </w:r>
          </w:p>
        </w:tc>
        <w:tc>
          <w:tcPr>
            <w:tcW w:w="1237" w:type="dxa"/>
          </w:tcPr>
          <w:p w:rsidR="00FF19C9" w:rsidRPr="00251D9B" w:rsidRDefault="00FF19C9" w:rsidP="00251D9B">
            <w:pPr>
              <w:spacing w:before="60" w:after="60"/>
              <w:ind w:left="0"/>
              <w:rPr>
                <w:sz w:val="16"/>
                <w:szCs w:val="16"/>
              </w:rPr>
            </w:pPr>
            <w:r w:rsidRPr="00251D9B">
              <w:rPr>
                <w:sz w:val="16"/>
                <w:szCs w:val="16"/>
              </w:rPr>
              <w:t>N/A</w:t>
            </w:r>
          </w:p>
        </w:tc>
      </w:tr>
      <w:tr w:rsidR="00FF19C9" w:rsidRPr="00595B45">
        <w:tc>
          <w:tcPr>
            <w:tcW w:w="1512" w:type="dxa"/>
          </w:tcPr>
          <w:p w:rsidR="00FF19C9" w:rsidRPr="00251D9B" w:rsidRDefault="00FF19C9" w:rsidP="00251D9B">
            <w:pPr>
              <w:spacing w:before="60" w:after="60"/>
              <w:ind w:left="0"/>
              <w:rPr>
                <w:sz w:val="16"/>
                <w:szCs w:val="16"/>
              </w:rPr>
            </w:pPr>
            <w:r w:rsidRPr="00251D9B">
              <w:rPr>
                <w:sz w:val="16"/>
                <w:szCs w:val="16"/>
              </w:rPr>
              <w:t>DFB5</w:t>
            </w:r>
          </w:p>
        </w:tc>
        <w:tc>
          <w:tcPr>
            <w:tcW w:w="1815" w:type="dxa"/>
          </w:tcPr>
          <w:p w:rsidR="00FF19C9" w:rsidRPr="00251D9B" w:rsidRDefault="00FF19C9" w:rsidP="00251D9B">
            <w:pPr>
              <w:spacing w:before="60" w:after="60"/>
              <w:ind w:left="0"/>
              <w:rPr>
                <w:sz w:val="16"/>
                <w:szCs w:val="16"/>
              </w:rPr>
            </w:pPr>
            <w:r w:rsidRPr="00251D9B">
              <w:rPr>
                <w:sz w:val="16"/>
                <w:szCs w:val="16"/>
              </w:rPr>
              <w:t>CA Root Certificate</w:t>
            </w:r>
          </w:p>
        </w:tc>
        <w:tc>
          <w:tcPr>
            <w:tcW w:w="957" w:type="dxa"/>
          </w:tcPr>
          <w:p w:rsidR="00FF19C9" w:rsidRPr="00251D9B" w:rsidRDefault="00FF19C9" w:rsidP="00251D9B">
            <w:pPr>
              <w:spacing w:before="60" w:after="60"/>
              <w:ind w:left="0"/>
              <w:rPr>
                <w:sz w:val="16"/>
                <w:szCs w:val="16"/>
              </w:rPr>
            </w:pPr>
          </w:p>
        </w:tc>
        <w:tc>
          <w:tcPr>
            <w:tcW w:w="1352" w:type="dxa"/>
          </w:tcPr>
          <w:p w:rsidR="00FF19C9" w:rsidRPr="00251D9B" w:rsidRDefault="00FF19C9" w:rsidP="00251D9B">
            <w:pPr>
              <w:spacing w:before="60" w:after="60"/>
              <w:ind w:left="0"/>
              <w:rPr>
                <w:sz w:val="16"/>
                <w:szCs w:val="16"/>
              </w:rPr>
            </w:pPr>
            <w:r w:rsidRPr="00251D9B">
              <w:rPr>
                <w:sz w:val="16"/>
                <w:szCs w:val="16"/>
              </w:rPr>
              <w:t>N</w:t>
            </w:r>
          </w:p>
        </w:tc>
        <w:tc>
          <w:tcPr>
            <w:tcW w:w="1130" w:type="dxa"/>
          </w:tcPr>
          <w:p w:rsidR="00FF19C9" w:rsidRPr="00251D9B" w:rsidRDefault="00FF19C9" w:rsidP="00251D9B">
            <w:pPr>
              <w:spacing w:before="60" w:after="60"/>
              <w:ind w:left="0"/>
              <w:rPr>
                <w:rFonts w:cs="Times New Roman"/>
                <w:sz w:val="16"/>
                <w:szCs w:val="16"/>
              </w:rPr>
            </w:pPr>
            <w:r w:rsidRPr="00251D9B">
              <w:rPr>
                <w:sz w:val="16"/>
                <w:szCs w:val="16"/>
              </w:rPr>
              <w:fldChar w:fldCharType="begin"/>
            </w:r>
            <w:r w:rsidRPr="00251D9B">
              <w:rPr>
                <w:sz w:val="16"/>
                <w:szCs w:val="16"/>
              </w:rPr>
              <w:instrText xml:space="preserve"> REF _Ref383088951 \r \h </w:instrText>
            </w:r>
            <w:ins w:id="692" w:author="wakkir" w:date="2015-10-22T00:38:00Z">
              <w:r w:rsidRPr="007948A2">
                <w:rPr>
                  <w:rPrChange w:id="693" w:author="wakkir">
                    <w:rPr/>
                  </w:rPrChange>
                </w:rPr>
                <w:instrText>_</w:instrText>
              </w:r>
            </w:ins>
            <w:r w:rsidRPr="00251D9B">
              <w:rPr>
                <w:sz w:val="16"/>
                <w:szCs w:val="16"/>
              </w:rPr>
              <w:fldChar w:fldCharType="separate"/>
            </w:r>
            <w:r w:rsidRPr="00251D9B">
              <w:rPr>
                <w:sz w:val="16"/>
                <w:szCs w:val="16"/>
              </w:rPr>
              <w:t>7.3.2</w:t>
            </w:r>
            <w:r w:rsidRPr="00251D9B">
              <w:rPr>
                <w:sz w:val="16"/>
                <w:szCs w:val="16"/>
              </w:rPr>
              <w:fldChar w:fldCharType="end"/>
            </w:r>
          </w:p>
        </w:tc>
        <w:tc>
          <w:tcPr>
            <w:tcW w:w="1237" w:type="dxa"/>
          </w:tcPr>
          <w:p w:rsidR="00FF19C9" w:rsidRPr="00251D9B" w:rsidRDefault="00FF19C9" w:rsidP="00251D9B">
            <w:pPr>
              <w:spacing w:before="60" w:after="60"/>
              <w:ind w:left="0"/>
              <w:rPr>
                <w:sz w:val="16"/>
                <w:szCs w:val="16"/>
              </w:rPr>
            </w:pPr>
            <w:r w:rsidRPr="00251D9B">
              <w:rPr>
                <w:sz w:val="16"/>
                <w:szCs w:val="16"/>
              </w:rPr>
              <w:t>N/A</w:t>
            </w:r>
          </w:p>
        </w:tc>
      </w:tr>
    </w:tbl>
    <w:p w:rsidR="00FF19C9" w:rsidRPr="00595B45" w:rsidRDefault="00FF19C9" w:rsidP="00105544">
      <w:pPr>
        <w:rPr>
          <w:rFonts w:cs="Times New Roman"/>
        </w:rPr>
      </w:pPr>
    </w:p>
    <w:p w:rsidR="00FF19C9" w:rsidRPr="00595B45" w:rsidRDefault="00FF19C9" w:rsidP="0014181B">
      <w:pPr>
        <w:pStyle w:val="Heading2"/>
        <w:numPr>
          <w:ilvl w:val="1"/>
          <w:numId w:val="5"/>
        </w:numPr>
        <w:tabs>
          <w:tab w:val="clear" w:pos="720"/>
        </w:tabs>
        <w:ind w:left="0" w:firstLine="0"/>
        <w:rPr>
          <w:rFonts w:cs="Times New Roman"/>
        </w:rPr>
      </w:pPr>
      <w:bookmarkStart w:id="694" w:name="_Toc396126607"/>
      <w:r w:rsidRPr="00595B45">
        <w:rPr>
          <w:b w:val="0"/>
          <w:bCs w:val="0"/>
        </w:rPr>
        <w:t>Retained Data</w:t>
      </w:r>
      <w:bookmarkEnd w:id="694"/>
    </w:p>
    <w:p w:rsidR="00FF19C9" w:rsidRPr="00595B45" w:rsidRDefault="00FF19C9" w:rsidP="0014181B">
      <w:r w:rsidRPr="00595B45">
        <w:t>The following S9 related data items shall be stored in the NSAM record within the Affina database</w:t>
      </w:r>
      <w:r w:rsidRPr="00FA0CE2">
        <w:t xml:space="preserve"> </w:t>
      </w:r>
      <w:r>
        <w:t>and shall be available via a QCM request</w:t>
      </w:r>
      <w:r w:rsidRPr="00595B45">
        <w:t>:</w:t>
      </w:r>
    </w:p>
    <w:p w:rsidR="00FF19C9" w:rsidRPr="00595B45" w:rsidRDefault="00FF19C9" w:rsidP="0014181B">
      <w:pPr>
        <w:pStyle w:val="ListParagraph"/>
        <w:numPr>
          <w:ilvl w:val="0"/>
          <w:numId w:val="25"/>
        </w:numPr>
      </w:pPr>
      <w:r w:rsidRPr="00595B45">
        <w:t>Device ID</w:t>
      </w:r>
    </w:p>
    <w:p w:rsidR="00FF19C9" w:rsidRPr="00595B45" w:rsidRDefault="00FF19C9" w:rsidP="0014181B">
      <w:pPr>
        <w:pStyle w:val="ListParagraph"/>
        <w:numPr>
          <w:ilvl w:val="0"/>
          <w:numId w:val="25"/>
        </w:numPr>
      </w:pPr>
      <w:r w:rsidRPr="00595B45">
        <w:t>Operator ID</w:t>
      </w:r>
    </w:p>
    <w:p w:rsidR="00FF19C9" w:rsidRPr="00595B45" w:rsidRDefault="00FF19C9" w:rsidP="0014181B">
      <w:pPr>
        <w:pStyle w:val="ListParagraph"/>
        <w:numPr>
          <w:ilvl w:val="0"/>
          <w:numId w:val="25"/>
        </w:numPr>
      </w:pPr>
      <w:r w:rsidRPr="00595B45">
        <w:t>Initialisation Date</w:t>
      </w:r>
    </w:p>
    <w:p w:rsidR="00FF19C9" w:rsidRDefault="00FF19C9" w:rsidP="0014181B">
      <w:pPr>
        <w:pStyle w:val="ListParagraph"/>
        <w:numPr>
          <w:ilvl w:val="0"/>
          <w:numId w:val="25"/>
        </w:numPr>
      </w:pPr>
      <w:r>
        <w:t xml:space="preserve">SerialNumber  (the </w:t>
      </w:r>
      <w:r w:rsidRPr="00595B45">
        <w:t>Device Certificate</w:t>
      </w:r>
      <w:r>
        <w:t>)</w:t>
      </w:r>
    </w:p>
    <w:p w:rsidR="00FF19C9" w:rsidRDefault="00FF19C9" w:rsidP="0089596B">
      <w:pPr>
        <w:pStyle w:val="Heading2"/>
        <w:numPr>
          <w:ilvl w:val="1"/>
          <w:numId w:val="5"/>
        </w:numPr>
        <w:tabs>
          <w:tab w:val="clear" w:pos="720"/>
        </w:tabs>
        <w:ind w:left="0" w:firstLine="0"/>
        <w:rPr>
          <w:rFonts w:cs="Times New Roman"/>
        </w:rPr>
      </w:pPr>
      <w:bookmarkStart w:id="695" w:name="_Toc396126608"/>
      <w:r>
        <w:rPr>
          <w:b w:val="0"/>
          <w:bCs w:val="0"/>
        </w:rPr>
        <w:t>S9 Personalisation Differences</w:t>
      </w:r>
      <w:bookmarkEnd w:id="695"/>
    </w:p>
    <w:p w:rsidR="00FF19C9" w:rsidRDefault="00FF19C9" w:rsidP="006C5277">
      <w:pPr>
        <w:pStyle w:val="NormalIndent"/>
      </w:pPr>
      <w:r>
        <w:t>The operations available for an S9 application are:</w:t>
      </w:r>
    </w:p>
    <w:p w:rsidR="00FF19C9" w:rsidRDefault="00FF19C9" w:rsidP="006C5277">
      <w:pPr>
        <w:pStyle w:val="NormalIndent"/>
        <w:numPr>
          <w:ilvl w:val="0"/>
          <w:numId w:val="50"/>
        </w:numPr>
      </w:pPr>
      <w:r>
        <w:t>Adding the S9 application during the issuance process</w:t>
      </w:r>
    </w:p>
    <w:p w:rsidR="00FF19C9" w:rsidRDefault="00FF19C9" w:rsidP="006C5277">
      <w:pPr>
        <w:pStyle w:val="NormalIndent"/>
        <w:numPr>
          <w:ilvl w:val="0"/>
          <w:numId w:val="50"/>
        </w:numPr>
      </w:pPr>
      <w:r>
        <w:t>Repersonalising</w:t>
      </w:r>
      <w:r w:rsidRPr="007B11C5">
        <w:t xml:space="preserve"> </w:t>
      </w:r>
      <w:r>
        <w:t>an S9 application that is already present on an NSAM (e.g. changing BE)</w:t>
      </w:r>
    </w:p>
    <w:p w:rsidR="00FF19C9" w:rsidRDefault="00FF19C9" w:rsidP="006C5277">
      <w:pPr>
        <w:pStyle w:val="NormalIndent"/>
        <w:numPr>
          <w:ilvl w:val="0"/>
          <w:numId w:val="50"/>
        </w:numPr>
      </w:pPr>
      <w:r>
        <w:t>Updating an S9 application that is already present on an NSAM (i.e. changing the applet code)</w:t>
      </w:r>
    </w:p>
    <w:p w:rsidR="00FF19C9" w:rsidRDefault="00FF19C9" w:rsidP="006C5277">
      <w:pPr>
        <w:pStyle w:val="NormalIndent"/>
        <w:numPr>
          <w:ilvl w:val="0"/>
          <w:numId w:val="50"/>
        </w:numPr>
      </w:pPr>
      <w:r>
        <w:t>Deleting an S9 application from an NSAM.</w:t>
      </w:r>
    </w:p>
    <w:p w:rsidR="00FF19C9" w:rsidRDefault="00FF19C9" w:rsidP="006C5277">
      <w:pPr>
        <w:pStyle w:val="NormalIndent"/>
      </w:pPr>
      <w:r>
        <w:t>Adding an S9 application to an NSAM will not be permitted (e.g. where the NSAM was issued without S9 or where S9 has been deleted)</w:t>
      </w:r>
    </w:p>
    <w:p w:rsidR="00FF19C9" w:rsidRPr="00BB0A48" w:rsidRDefault="00FF19C9" w:rsidP="006C5277">
      <w:pPr>
        <w:pStyle w:val="NormalIndent"/>
        <w:rPr>
          <w:rFonts w:cs="Times New Roman"/>
        </w:rPr>
      </w:pPr>
      <w:r>
        <w:t xml:space="preserve">When repersonalising or updating an application, the majority of the S9 personalisation data will be obtained from the existing S9 application. </w:t>
      </w:r>
      <w:r w:rsidRPr="009F3067">
        <w:t>However, the following items can change:</w:t>
      </w:r>
    </w:p>
    <w:p w:rsidR="00FF19C9" w:rsidRDefault="00FF19C9">
      <w:pPr>
        <w:pStyle w:val="NormalIndent"/>
        <w:numPr>
          <w:ilvl w:val="0"/>
          <w:numId w:val="51"/>
        </w:numPr>
        <w:rPr>
          <w:rFonts w:cs="Times New Roman"/>
        </w:rPr>
      </w:pPr>
      <w:r w:rsidRPr="009F3067">
        <w:t>If the BE changed, the request to repersonalise will provide (for use in the device certificate):</w:t>
      </w:r>
    </w:p>
    <w:p w:rsidR="00FF19C9" w:rsidRDefault="00FF19C9">
      <w:pPr>
        <w:pStyle w:val="ListParagraph"/>
        <w:numPr>
          <w:ilvl w:val="1"/>
          <w:numId w:val="51"/>
        </w:numPr>
        <w:spacing w:after="120"/>
        <w:rPr>
          <w:rFonts w:ascii="Verdana" w:hAnsi="Verdana" w:cs="Verdana"/>
          <w:sz w:val="20"/>
          <w:szCs w:val="20"/>
        </w:rPr>
      </w:pPr>
      <w:r w:rsidRPr="009F3067">
        <w:t>New BE ID</w:t>
      </w:r>
    </w:p>
    <w:p w:rsidR="00FF19C9" w:rsidRDefault="00FF19C9">
      <w:pPr>
        <w:pStyle w:val="ListParagraph"/>
        <w:numPr>
          <w:ilvl w:val="1"/>
          <w:numId w:val="51"/>
        </w:numPr>
        <w:spacing w:after="120"/>
        <w:rPr>
          <w:rFonts w:ascii="Verdana" w:hAnsi="Verdana" w:cs="Verdana"/>
          <w:sz w:val="20"/>
          <w:szCs w:val="20"/>
        </w:rPr>
      </w:pPr>
      <w:r w:rsidRPr="009F3067">
        <w:t>New BE abbreviation</w:t>
      </w:r>
    </w:p>
    <w:p w:rsidR="00FF19C9" w:rsidRDefault="00FF19C9">
      <w:pPr>
        <w:pStyle w:val="ListParagraph"/>
        <w:numPr>
          <w:ilvl w:val="0"/>
          <w:numId w:val="51"/>
        </w:numPr>
        <w:spacing w:after="120"/>
        <w:rPr>
          <w:rFonts w:ascii="Verdana" w:hAnsi="Verdana" w:cs="Verdana"/>
          <w:sz w:val="20"/>
          <w:szCs w:val="20"/>
        </w:rPr>
      </w:pPr>
      <w:r w:rsidRPr="009F3067">
        <w:t>The S9 device certificate shall have a new serial number and key</w:t>
      </w:r>
    </w:p>
    <w:p w:rsidR="00FF19C9" w:rsidRDefault="00FF19C9" w:rsidP="006C5277">
      <w:r w:rsidRPr="009F3067">
        <w:t>Note that the notBefore date in the S9 device certificate shall be retained</w:t>
      </w:r>
      <w:r>
        <w:t xml:space="preserve"> from the existing S9 application (this is mentioned as it is a slight change to the E3 philosophy) </w:t>
      </w:r>
    </w:p>
    <w:p w:rsidR="00FF19C9" w:rsidRDefault="00FF19C9">
      <w:pPr>
        <w:pStyle w:val="NormalIndent"/>
      </w:pPr>
      <w:r>
        <w:t>Post-issuance personalisation requires the NSAM serial number (which is read from the chip during issuance), so the NSAM serial number (or chip ID) shall be read from the NSAM record.</w:t>
      </w:r>
    </w:p>
    <w:p w:rsidR="00FF19C9" w:rsidRDefault="00FF19C9" w:rsidP="00C20FCD">
      <w:pPr>
        <w:pStyle w:val="Heading3"/>
        <w:numPr>
          <w:ilvl w:val="3"/>
          <w:numId w:val="5"/>
        </w:numPr>
        <w:ind w:hanging="1368"/>
        <w:rPr>
          <w:rFonts w:cs="Times New Roman"/>
        </w:rPr>
      </w:pPr>
      <w:r>
        <w:rPr>
          <w:b w:val="0"/>
          <w:bCs w:val="0"/>
        </w:rPr>
        <w:t>APDUs</w:t>
      </w:r>
    </w:p>
    <w:p w:rsidR="00FF19C9" w:rsidRPr="0089596B" w:rsidRDefault="00FF19C9" w:rsidP="001D5A51">
      <w:pPr>
        <w:pStyle w:val="NormalIndent"/>
        <w:tabs>
          <w:tab w:val="right" w:pos="9029"/>
        </w:tabs>
        <w:rPr>
          <w:rFonts w:cs="Times New Roman"/>
        </w:rPr>
      </w:pPr>
      <w:r>
        <w:t xml:space="preserve">The APDUs, as delivered to the post-issuance interface, shall be formed as described in § 6.1.3[NSAM Perso] </w:t>
      </w:r>
    </w:p>
    <w:p w:rsidR="00FF19C9" w:rsidRPr="00595B45" w:rsidRDefault="00FF19C9" w:rsidP="00C3316F">
      <w:pPr>
        <w:pStyle w:val="Heading1"/>
        <w:numPr>
          <w:ilvl w:val="0"/>
          <w:numId w:val="5"/>
        </w:numPr>
        <w:tabs>
          <w:tab w:val="clear" w:pos="360"/>
        </w:tabs>
        <w:ind w:left="1134" w:hanging="1134"/>
        <w:rPr>
          <w:rFonts w:cs="Times New Roman"/>
        </w:rPr>
      </w:pPr>
      <w:bookmarkStart w:id="696" w:name="_Toc396126609"/>
      <w:r w:rsidRPr="00595B45">
        <w:rPr>
          <w:b w:val="0"/>
          <w:bCs w:val="0"/>
        </w:rPr>
        <w:t>S</w:t>
      </w:r>
      <w:r>
        <w:rPr>
          <w:b w:val="0"/>
          <w:bCs w:val="0"/>
        </w:rPr>
        <w:t>2</w:t>
      </w:r>
      <w:r w:rsidRPr="00595B45">
        <w:rPr>
          <w:b w:val="0"/>
          <w:bCs w:val="0"/>
        </w:rPr>
        <w:t xml:space="preserve"> Personalisation Data</w:t>
      </w:r>
      <w:bookmarkEnd w:id="696"/>
    </w:p>
    <w:p w:rsidR="00FF19C9" w:rsidRPr="00595B45" w:rsidRDefault="00FF19C9" w:rsidP="00C3316F">
      <w:pPr>
        <w:pStyle w:val="NormalIndent"/>
      </w:pPr>
      <w:r w:rsidRPr="00595B45">
        <w:t>This section defines all of the personalisation parameters that are specific to the S</w:t>
      </w:r>
      <w:r>
        <w:t>2</w:t>
      </w:r>
      <w:r w:rsidRPr="00595B45">
        <w:t xml:space="preserve"> application. </w:t>
      </w:r>
    </w:p>
    <w:p w:rsidR="00FF19C9" w:rsidRDefault="00FF19C9" w:rsidP="00C3316F">
      <w:pPr>
        <w:pStyle w:val="NormalIndent"/>
      </w:pPr>
      <w:r>
        <w:t>This initial section discusses how the personalisation parameters are used when initially creating an S2 application, whereas later sections discuss personalisation differences during S2 application reissuance.</w:t>
      </w:r>
    </w:p>
    <w:p w:rsidR="00FF19C9" w:rsidRPr="00595B45" w:rsidRDefault="00FF19C9" w:rsidP="00C3316F">
      <w:pPr>
        <w:pStyle w:val="Heading2"/>
        <w:numPr>
          <w:ilvl w:val="1"/>
          <w:numId w:val="5"/>
        </w:numPr>
        <w:tabs>
          <w:tab w:val="clear" w:pos="720"/>
        </w:tabs>
        <w:ind w:left="0" w:firstLine="0"/>
        <w:rPr>
          <w:rFonts w:cs="Times New Roman"/>
        </w:rPr>
      </w:pPr>
      <w:bookmarkStart w:id="697" w:name="_Toc396126610"/>
      <w:r w:rsidRPr="00595B45">
        <w:rPr>
          <w:b w:val="0"/>
          <w:bCs w:val="0"/>
        </w:rPr>
        <w:t>Business Application Level Personalisation Data</w:t>
      </w:r>
      <w:bookmarkEnd w:id="697"/>
    </w:p>
    <w:p w:rsidR="00FF19C9" w:rsidRPr="00595B45" w:rsidRDefault="00FF19C9" w:rsidP="00C3316F">
      <w:pPr>
        <w:pStyle w:val="NormalIndent"/>
      </w:pPr>
      <w:r w:rsidRPr="00595B45">
        <w:t xml:space="preserve">There is no personalisation data specified at the business application level. </w:t>
      </w:r>
    </w:p>
    <w:p w:rsidR="00FF19C9" w:rsidRPr="00595B45" w:rsidRDefault="00FF19C9" w:rsidP="00C3316F">
      <w:pPr>
        <w:pStyle w:val="Heading2"/>
        <w:numPr>
          <w:ilvl w:val="1"/>
          <w:numId w:val="5"/>
        </w:numPr>
        <w:tabs>
          <w:tab w:val="clear" w:pos="720"/>
        </w:tabs>
        <w:ind w:left="0" w:firstLine="0"/>
        <w:rPr>
          <w:rFonts w:cs="Times New Roman"/>
        </w:rPr>
      </w:pPr>
      <w:bookmarkStart w:id="698" w:name="_Toc396126611"/>
      <w:r w:rsidRPr="00595B45">
        <w:rPr>
          <w:b w:val="0"/>
          <w:bCs w:val="0"/>
        </w:rPr>
        <w:t>Application Profile Level Personalisation Data</w:t>
      </w:r>
      <w:bookmarkEnd w:id="698"/>
    </w:p>
    <w:p w:rsidR="00FF19C9" w:rsidRDefault="00FF19C9" w:rsidP="00C3316F">
      <w:pPr>
        <w:pStyle w:val="NormalIndent"/>
        <w:rPr>
          <w:rFonts w:cs="Times New Roman"/>
        </w:rPr>
      </w:pPr>
      <w:r w:rsidRPr="00595B45">
        <w:t xml:space="preserve">The following personalisation data is specified at the application profile level. </w:t>
      </w:r>
    </w:p>
    <w:p w:rsidR="00FF19C9" w:rsidRPr="00595B45" w:rsidRDefault="00FF19C9" w:rsidP="00C3316F">
      <w:pPr>
        <w:pStyle w:val="Heading3"/>
        <w:numPr>
          <w:ilvl w:val="2"/>
          <w:numId w:val="5"/>
        </w:numPr>
        <w:tabs>
          <w:tab w:val="clear" w:pos="4341"/>
        </w:tabs>
        <w:ind w:left="0" w:firstLine="0"/>
        <w:rPr>
          <w:rFonts w:cs="Times New Roman"/>
        </w:rPr>
      </w:pPr>
      <w:bookmarkStart w:id="699" w:name="_Ref382479033"/>
      <w:r>
        <w:rPr>
          <w:b w:val="0"/>
          <w:bCs w:val="0"/>
        </w:rPr>
        <w:t>Zero</w:t>
      </w:r>
      <w:bookmarkEnd w:id="699"/>
    </w:p>
    <w:p w:rsidR="00FF19C9" w:rsidRPr="00595B45" w:rsidRDefault="00FF19C9" w:rsidP="00C3316F">
      <w:pPr>
        <w:pStyle w:val="NormalIndent"/>
      </w:pPr>
      <w:r>
        <w:t>A fixed value</w:t>
      </w:r>
      <w:r w:rsidRPr="00595B45">
        <w:t>:</w:t>
      </w:r>
    </w:p>
    <w:tbl>
      <w:tblPr>
        <w:tblW w:w="8226"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52"/>
        <w:gridCol w:w="850"/>
        <w:gridCol w:w="4824"/>
      </w:tblGrid>
      <w:tr w:rsidR="00FF19C9" w:rsidRPr="00595B45">
        <w:trPr>
          <w:cantSplit/>
          <w:tblHeader/>
        </w:trPr>
        <w:tc>
          <w:tcPr>
            <w:tcW w:w="2552" w:type="dxa"/>
            <w:shd w:val="clear" w:color="auto" w:fill="E0E0E0"/>
          </w:tcPr>
          <w:p w:rsidR="00FF19C9" w:rsidRPr="00595B45" w:rsidRDefault="00FF19C9" w:rsidP="009B7BAD">
            <w:pPr>
              <w:pStyle w:val="BodyText"/>
              <w:spacing w:before="60" w:after="60"/>
              <w:ind w:left="0" w:right="-108"/>
              <w:rPr>
                <w:rFonts w:ascii="Verdana" w:hAnsi="Verdana" w:cs="Verdana"/>
                <w:b/>
                <w:bCs/>
                <w:sz w:val="16"/>
                <w:szCs w:val="16"/>
              </w:rPr>
            </w:pPr>
            <w:r w:rsidRPr="00595B45">
              <w:rPr>
                <w:b/>
                <w:bCs/>
                <w:sz w:val="16"/>
                <w:szCs w:val="16"/>
              </w:rPr>
              <w:t>Parameter name</w:t>
            </w:r>
          </w:p>
        </w:tc>
        <w:tc>
          <w:tcPr>
            <w:tcW w:w="850" w:type="dxa"/>
            <w:shd w:val="clear" w:color="auto" w:fill="E0E0E0"/>
          </w:tcPr>
          <w:p w:rsidR="00FF19C9" w:rsidRPr="00595B45" w:rsidRDefault="00FF19C9" w:rsidP="009B7BAD">
            <w:pPr>
              <w:pStyle w:val="BodyText"/>
              <w:spacing w:before="60" w:after="60"/>
              <w:ind w:left="0" w:right="-108"/>
              <w:rPr>
                <w:rFonts w:ascii="Verdana" w:hAnsi="Verdana" w:cs="Verdana"/>
                <w:b/>
                <w:bCs/>
                <w:sz w:val="16"/>
                <w:szCs w:val="16"/>
              </w:rPr>
            </w:pPr>
            <w:r w:rsidRPr="00595B45">
              <w:rPr>
                <w:b/>
                <w:bCs/>
                <w:sz w:val="16"/>
                <w:szCs w:val="16"/>
              </w:rPr>
              <w:t>Format</w:t>
            </w:r>
          </w:p>
        </w:tc>
        <w:tc>
          <w:tcPr>
            <w:tcW w:w="4824" w:type="dxa"/>
            <w:shd w:val="clear" w:color="auto" w:fill="E0E0E0"/>
          </w:tcPr>
          <w:p w:rsidR="00FF19C9" w:rsidRPr="00595B45" w:rsidRDefault="00FF19C9" w:rsidP="009B7BAD">
            <w:pPr>
              <w:pStyle w:val="BodyText"/>
              <w:spacing w:before="60" w:after="60"/>
              <w:ind w:left="0" w:right="-108"/>
              <w:rPr>
                <w:rFonts w:ascii="Verdana" w:hAnsi="Verdana" w:cs="Verdana"/>
                <w:b/>
                <w:bCs/>
                <w:sz w:val="16"/>
                <w:szCs w:val="16"/>
              </w:rPr>
            </w:pPr>
            <w:r>
              <w:rPr>
                <w:b/>
                <w:bCs/>
                <w:sz w:val="16"/>
                <w:szCs w:val="16"/>
              </w:rPr>
              <w:t>Value</w:t>
            </w:r>
          </w:p>
        </w:tc>
      </w:tr>
      <w:tr w:rsidR="00FF19C9" w:rsidRPr="00595B45">
        <w:trPr>
          <w:cantSplit/>
        </w:trPr>
        <w:tc>
          <w:tcPr>
            <w:tcW w:w="2552" w:type="dxa"/>
          </w:tcPr>
          <w:p w:rsidR="00FF19C9" w:rsidRPr="00595B45" w:rsidRDefault="00FF19C9" w:rsidP="009B7BAD">
            <w:pPr>
              <w:pStyle w:val="BodyText"/>
              <w:spacing w:before="60" w:after="60"/>
              <w:ind w:left="0" w:right="-108"/>
              <w:rPr>
                <w:rFonts w:ascii="Verdana" w:hAnsi="Verdana" w:cs="Verdana"/>
                <w:sz w:val="16"/>
                <w:szCs w:val="16"/>
              </w:rPr>
            </w:pPr>
            <w:r>
              <w:rPr>
                <w:sz w:val="16"/>
                <w:szCs w:val="16"/>
              </w:rPr>
              <w:t>Zero</w:t>
            </w:r>
          </w:p>
        </w:tc>
        <w:tc>
          <w:tcPr>
            <w:tcW w:w="850" w:type="dxa"/>
          </w:tcPr>
          <w:p w:rsidR="00FF19C9" w:rsidRDefault="00FF19C9" w:rsidP="009B7BAD">
            <w:pPr>
              <w:pStyle w:val="BodyText"/>
              <w:spacing w:before="60" w:after="60"/>
              <w:ind w:left="0" w:right="-108"/>
              <w:rPr>
                <w:rFonts w:ascii="Verdana" w:hAnsi="Verdana" w:cs="Verdana"/>
                <w:sz w:val="16"/>
                <w:szCs w:val="16"/>
              </w:rPr>
            </w:pPr>
            <w:r>
              <w:rPr>
                <w:sz w:val="16"/>
                <w:szCs w:val="16"/>
              </w:rPr>
              <w:t>1 Byte</w:t>
            </w:r>
          </w:p>
        </w:tc>
        <w:tc>
          <w:tcPr>
            <w:tcW w:w="4824" w:type="dxa"/>
          </w:tcPr>
          <w:p w:rsidR="00FF19C9" w:rsidRPr="00595B45" w:rsidRDefault="00FF19C9" w:rsidP="009B7BAD">
            <w:pPr>
              <w:pStyle w:val="BodyText"/>
              <w:spacing w:before="60" w:after="60"/>
              <w:ind w:left="0" w:right="-108"/>
              <w:rPr>
                <w:rFonts w:ascii="Verdana" w:hAnsi="Verdana" w:cs="Verdana"/>
                <w:sz w:val="16"/>
                <w:szCs w:val="16"/>
              </w:rPr>
            </w:pPr>
            <w:r>
              <w:rPr>
                <w:sz w:val="16"/>
                <w:szCs w:val="16"/>
              </w:rPr>
              <w:t>0x00</w:t>
            </w:r>
          </w:p>
        </w:tc>
      </w:tr>
    </w:tbl>
    <w:p w:rsidR="00FF19C9" w:rsidRPr="00595B45" w:rsidRDefault="00FF19C9" w:rsidP="00BC72CA">
      <w:pPr>
        <w:pStyle w:val="Heading3"/>
        <w:numPr>
          <w:ilvl w:val="2"/>
          <w:numId w:val="5"/>
        </w:numPr>
        <w:tabs>
          <w:tab w:val="clear" w:pos="4341"/>
        </w:tabs>
        <w:ind w:left="0" w:firstLine="0"/>
        <w:rPr>
          <w:rFonts w:cs="Times New Roman"/>
        </w:rPr>
      </w:pPr>
      <w:bookmarkStart w:id="700" w:name="_Ref382477768"/>
      <w:r>
        <w:rPr>
          <w:b w:val="0"/>
          <w:bCs w:val="0"/>
        </w:rPr>
        <w:t>Zeros</w:t>
      </w:r>
      <w:bookmarkEnd w:id="700"/>
    </w:p>
    <w:p w:rsidR="00FF19C9" w:rsidRPr="00595B45" w:rsidRDefault="00FF19C9" w:rsidP="00BC72CA">
      <w:pPr>
        <w:pStyle w:val="NormalIndent"/>
      </w:pPr>
      <w:r>
        <w:t>A fixed value</w:t>
      </w:r>
      <w:r w:rsidRPr="00595B45">
        <w:t>:</w:t>
      </w:r>
    </w:p>
    <w:tbl>
      <w:tblPr>
        <w:tblW w:w="8226"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52"/>
        <w:gridCol w:w="850"/>
        <w:gridCol w:w="4824"/>
      </w:tblGrid>
      <w:tr w:rsidR="00FF19C9" w:rsidRPr="00595B45">
        <w:trPr>
          <w:cantSplit/>
          <w:tblHeader/>
        </w:trPr>
        <w:tc>
          <w:tcPr>
            <w:tcW w:w="2552" w:type="dxa"/>
            <w:shd w:val="clear" w:color="auto" w:fill="E0E0E0"/>
          </w:tcPr>
          <w:p w:rsidR="00FF19C9" w:rsidRPr="00595B45" w:rsidRDefault="00FF19C9" w:rsidP="00ED63F2">
            <w:pPr>
              <w:pStyle w:val="BodyText"/>
              <w:spacing w:before="60" w:after="60"/>
              <w:ind w:left="0" w:right="-108"/>
              <w:rPr>
                <w:rFonts w:ascii="Verdana" w:hAnsi="Verdana" w:cs="Verdana"/>
                <w:b/>
                <w:bCs/>
                <w:sz w:val="16"/>
                <w:szCs w:val="16"/>
              </w:rPr>
            </w:pPr>
            <w:r w:rsidRPr="00595B45">
              <w:rPr>
                <w:b/>
                <w:bCs/>
                <w:sz w:val="16"/>
                <w:szCs w:val="16"/>
              </w:rPr>
              <w:t>Parameter name</w:t>
            </w:r>
          </w:p>
        </w:tc>
        <w:tc>
          <w:tcPr>
            <w:tcW w:w="850" w:type="dxa"/>
            <w:shd w:val="clear" w:color="auto" w:fill="E0E0E0"/>
          </w:tcPr>
          <w:p w:rsidR="00FF19C9" w:rsidRPr="00595B45" w:rsidRDefault="00FF19C9" w:rsidP="00ED63F2">
            <w:pPr>
              <w:pStyle w:val="BodyText"/>
              <w:spacing w:before="60" w:after="60"/>
              <w:ind w:left="0" w:right="-108"/>
              <w:rPr>
                <w:rFonts w:ascii="Verdana" w:hAnsi="Verdana" w:cs="Verdana"/>
                <w:b/>
                <w:bCs/>
                <w:sz w:val="16"/>
                <w:szCs w:val="16"/>
              </w:rPr>
            </w:pPr>
            <w:r w:rsidRPr="00595B45">
              <w:rPr>
                <w:b/>
                <w:bCs/>
                <w:sz w:val="16"/>
                <w:szCs w:val="16"/>
              </w:rPr>
              <w:t>Format</w:t>
            </w:r>
          </w:p>
        </w:tc>
        <w:tc>
          <w:tcPr>
            <w:tcW w:w="4824" w:type="dxa"/>
            <w:shd w:val="clear" w:color="auto" w:fill="E0E0E0"/>
          </w:tcPr>
          <w:p w:rsidR="00FF19C9" w:rsidRPr="00595B45" w:rsidRDefault="00FF19C9" w:rsidP="00ED63F2">
            <w:pPr>
              <w:pStyle w:val="BodyText"/>
              <w:spacing w:before="60" w:after="60"/>
              <w:ind w:left="0" w:right="-108"/>
              <w:rPr>
                <w:rFonts w:ascii="Verdana" w:hAnsi="Verdana" w:cs="Verdana"/>
                <w:b/>
                <w:bCs/>
                <w:sz w:val="16"/>
                <w:szCs w:val="16"/>
              </w:rPr>
            </w:pPr>
            <w:r>
              <w:rPr>
                <w:b/>
                <w:bCs/>
                <w:sz w:val="16"/>
                <w:szCs w:val="16"/>
              </w:rPr>
              <w:t>Value</w:t>
            </w:r>
          </w:p>
        </w:tc>
      </w:tr>
      <w:tr w:rsidR="00FF19C9" w:rsidRPr="00595B45">
        <w:trPr>
          <w:cantSplit/>
        </w:trPr>
        <w:tc>
          <w:tcPr>
            <w:tcW w:w="2552" w:type="dxa"/>
          </w:tcPr>
          <w:p w:rsidR="00FF19C9" w:rsidRPr="00595B45" w:rsidRDefault="00FF19C9" w:rsidP="00ED63F2">
            <w:pPr>
              <w:pStyle w:val="BodyText"/>
              <w:spacing w:before="60" w:after="60"/>
              <w:ind w:left="0" w:right="-108"/>
              <w:rPr>
                <w:rFonts w:ascii="Verdana" w:hAnsi="Verdana" w:cs="Verdana"/>
                <w:sz w:val="16"/>
                <w:szCs w:val="16"/>
              </w:rPr>
            </w:pPr>
            <w:r>
              <w:rPr>
                <w:sz w:val="16"/>
                <w:szCs w:val="16"/>
              </w:rPr>
              <w:t>Zeros</w:t>
            </w:r>
          </w:p>
        </w:tc>
        <w:tc>
          <w:tcPr>
            <w:tcW w:w="850" w:type="dxa"/>
          </w:tcPr>
          <w:p w:rsidR="00FF19C9" w:rsidRDefault="00FF19C9" w:rsidP="00ED63F2">
            <w:pPr>
              <w:pStyle w:val="BodyText"/>
              <w:spacing w:before="60" w:after="60"/>
              <w:ind w:left="0" w:right="-108"/>
              <w:rPr>
                <w:rFonts w:ascii="Verdana" w:hAnsi="Verdana" w:cs="Verdana"/>
                <w:sz w:val="16"/>
                <w:szCs w:val="16"/>
              </w:rPr>
            </w:pPr>
            <w:r>
              <w:rPr>
                <w:sz w:val="16"/>
                <w:szCs w:val="16"/>
              </w:rPr>
              <w:t>16 Bytes</w:t>
            </w:r>
          </w:p>
        </w:tc>
        <w:tc>
          <w:tcPr>
            <w:tcW w:w="4824" w:type="dxa"/>
          </w:tcPr>
          <w:p w:rsidR="00FF19C9" w:rsidRPr="00595B45" w:rsidRDefault="00FF19C9" w:rsidP="00ED63F2">
            <w:pPr>
              <w:pStyle w:val="BodyText"/>
              <w:spacing w:before="60" w:after="60"/>
              <w:ind w:left="0" w:right="-108"/>
              <w:rPr>
                <w:rFonts w:ascii="Verdana" w:hAnsi="Verdana" w:cs="Verdana"/>
                <w:sz w:val="16"/>
                <w:szCs w:val="16"/>
              </w:rPr>
            </w:pPr>
            <w:r>
              <w:rPr>
                <w:sz w:val="16"/>
                <w:szCs w:val="16"/>
              </w:rPr>
              <w:t>0x00000000000000000000000000000000</w:t>
            </w:r>
          </w:p>
        </w:tc>
      </w:tr>
    </w:tbl>
    <w:p w:rsidR="00FF19C9" w:rsidRPr="00595B45" w:rsidRDefault="00FF19C9" w:rsidP="00C3316F">
      <w:pPr>
        <w:pStyle w:val="Heading2"/>
        <w:numPr>
          <w:ilvl w:val="1"/>
          <w:numId w:val="5"/>
        </w:numPr>
        <w:tabs>
          <w:tab w:val="clear" w:pos="720"/>
        </w:tabs>
        <w:ind w:left="0" w:firstLine="0"/>
        <w:rPr>
          <w:rFonts w:cs="Times New Roman"/>
        </w:rPr>
      </w:pPr>
      <w:bookmarkStart w:id="701" w:name="_Toc396126612"/>
      <w:r w:rsidRPr="00595B45">
        <w:rPr>
          <w:b w:val="0"/>
          <w:bCs w:val="0"/>
        </w:rPr>
        <w:t>Derived personalisation data</w:t>
      </w:r>
      <w:bookmarkEnd w:id="701"/>
    </w:p>
    <w:p w:rsidR="00FF19C9" w:rsidRPr="00595B45" w:rsidRDefault="00FF19C9" w:rsidP="00C3316F">
      <w:pPr>
        <w:pStyle w:val="Heading3"/>
        <w:numPr>
          <w:ilvl w:val="2"/>
          <w:numId w:val="5"/>
        </w:numPr>
        <w:tabs>
          <w:tab w:val="clear" w:pos="4341"/>
        </w:tabs>
        <w:ind w:left="0" w:firstLine="0"/>
        <w:rPr>
          <w:rFonts w:cs="Times New Roman"/>
        </w:rPr>
      </w:pPr>
      <w:r w:rsidRPr="00595B45">
        <w:rPr>
          <w:b w:val="0"/>
          <w:bCs w:val="0"/>
        </w:rPr>
        <w:t>Initialisation Date</w:t>
      </w:r>
    </w:p>
    <w:tbl>
      <w:tblPr>
        <w:tblW w:w="658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85"/>
        <w:gridCol w:w="992"/>
        <w:gridCol w:w="2505"/>
      </w:tblGrid>
      <w:tr w:rsidR="00FF19C9" w:rsidRPr="00595B45">
        <w:trPr>
          <w:cantSplit/>
          <w:tblHeader/>
        </w:trPr>
        <w:tc>
          <w:tcPr>
            <w:tcW w:w="3085" w:type="dxa"/>
            <w:shd w:val="clear" w:color="auto" w:fill="E0E0E0"/>
          </w:tcPr>
          <w:p w:rsidR="00FF19C9" w:rsidRPr="00595B45" w:rsidRDefault="00FF19C9" w:rsidP="009B7BAD">
            <w:pPr>
              <w:pStyle w:val="BodyText"/>
              <w:spacing w:before="60" w:after="60"/>
              <w:ind w:left="0" w:right="-108"/>
              <w:rPr>
                <w:rFonts w:ascii="Verdana" w:hAnsi="Verdana" w:cs="Verdana"/>
                <w:b/>
                <w:bCs/>
                <w:sz w:val="16"/>
                <w:szCs w:val="16"/>
              </w:rPr>
            </w:pPr>
            <w:r w:rsidRPr="00595B45">
              <w:rPr>
                <w:b/>
                <w:bCs/>
                <w:sz w:val="16"/>
                <w:szCs w:val="16"/>
              </w:rPr>
              <w:t>Parameter name</w:t>
            </w:r>
          </w:p>
        </w:tc>
        <w:tc>
          <w:tcPr>
            <w:tcW w:w="992" w:type="dxa"/>
            <w:shd w:val="clear" w:color="auto" w:fill="E0E0E0"/>
          </w:tcPr>
          <w:p w:rsidR="00FF19C9" w:rsidRPr="00595B45" w:rsidRDefault="00FF19C9" w:rsidP="009B7BAD">
            <w:pPr>
              <w:pStyle w:val="BodyText"/>
              <w:spacing w:before="60" w:after="60"/>
              <w:ind w:left="0" w:right="-108"/>
              <w:rPr>
                <w:rFonts w:ascii="Verdana" w:hAnsi="Verdana" w:cs="Verdana"/>
                <w:b/>
                <w:bCs/>
                <w:sz w:val="16"/>
                <w:szCs w:val="16"/>
              </w:rPr>
            </w:pPr>
            <w:r w:rsidRPr="00595B45">
              <w:rPr>
                <w:b/>
                <w:bCs/>
                <w:sz w:val="16"/>
                <w:szCs w:val="16"/>
              </w:rPr>
              <w:t>Format</w:t>
            </w:r>
          </w:p>
        </w:tc>
        <w:tc>
          <w:tcPr>
            <w:tcW w:w="2505" w:type="dxa"/>
            <w:shd w:val="clear" w:color="auto" w:fill="E0E0E0"/>
          </w:tcPr>
          <w:p w:rsidR="00FF19C9" w:rsidRPr="00595B45" w:rsidRDefault="00FF19C9" w:rsidP="009B7BAD">
            <w:pPr>
              <w:pStyle w:val="BodyText"/>
              <w:spacing w:before="60" w:after="60"/>
              <w:ind w:left="0" w:right="-108"/>
              <w:rPr>
                <w:rFonts w:ascii="Verdana" w:hAnsi="Verdana" w:cs="Verdana"/>
                <w:b/>
                <w:bCs/>
                <w:sz w:val="16"/>
                <w:szCs w:val="16"/>
              </w:rPr>
            </w:pPr>
            <w:r w:rsidRPr="00595B45">
              <w:rPr>
                <w:b/>
                <w:bCs/>
                <w:sz w:val="16"/>
                <w:szCs w:val="16"/>
              </w:rPr>
              <w:t>Value</w:t>
            </w:r>
          </w:p>
        </w:tc>
      </w:tr>
      <w:tr w:rsidR="00FF19C9" w:rsidRPr="00595B45">
        <w:trPr>
          <w:cantSplit/>
        </w:trPr>
        <w:tc>
          <w:tcPr>
            <w:tcW w:w="3085" w:type="dxa"/>
          </w:tcPr>
          <w:p w:rsidR="00FF19C9" w:rsidRPr="00595B45" w:rsidRDefault="00FF19C9" w:rsidP="009B7BAD">
            <w:pPr>
              <w:pStyle w:val="BodyText"/>
              <w:spacing w:before="60" w:after="60"/>
              <w:ind w:left="0" w:right="-108"/>
              <w:rPr>
                <w:rFonts w:ascii="Verdana" w:hAnsi="Verdana" w:cs="Verdana"/>
                <w:sz w:val="16"/>
                <w:szCs w:val="16"/>
              </w:rPr>
            </w:pPr>
            <w:r w:rsidRPr="00595B45">
              <w:rPr>
                <w:sz w:val="16"/>
                <w:szCs w:val="16"/>
              </w:rPr>
              <w:t>InitialisationDate</w:t>
            </w:r>
          </w:p>
        </w:tc>
        <w:tc>
          <w:tcPr>
            <w:tcW w:w="992" w:type="dxa"/>
          </w:tcPr>
          <w:p w:rsidR="00FF19C9" w:rsidRPr="00595B45" w:rsidRDefault="00FF19C9" w:rsidP="009B7BAD">
            <w:pPr>
              <w:pStyle w:val="BodyText"/>
              <w:spacing w:before="60" w:after="60"/>
              <w:ind w:left="0" w:right="-108"/>
              <w:rPr>
                <w:rFonts w:ascii="Verdana" w:hAnsi="Verdana" w:cs="Verdana"/>
                <w:sz w:val="16"/>
                <w:szCs w:val="16"/>
              </w:rPr>
            </w:pPr>
            <w:r>
              <w:rPr>
                <w:sz w:val="16"/>
                <w:szCs w:val="16"/>
              </w:rPr>
              <w:t>15 Bytes</w:t>
            </w:r>
          </w:p>
        </w:tc>
        <w:tc>
          <w:tcPr>
            <w:tcW w:w="2505" w:type="dxa"/>
          </w:tcPr>
          <w:p w:rsidR="00FF19C9" w:rsidRPr="00595B45" w:rsidRDefault="00FF19C9" w:rsidP="009B7BAD">
            <w:pPr>
              <w:pStyle w:val="BodyText"/>
              <w:spacing w:before="60" w:after="60"/>
              <w:ind w:left="0" w:right="-108"/>
              <w:rPr>
                <w:rFonts w:ascii="Verdana" w:hAnsi="Verdana" w:cs="Verdana"/>
                <w:sz w:val="16"/>
                <w:szCs w:val="16"/>
              </w:rPr>
            </w:pPr>
            <w:r w:rsidRPr="00595B45">
              <w:rPr>
                <w:sz w:val="16"/>
                <w:szCs w:val="16"/>
              </w:rPr>
              <w:t>From current system time</w:t>
            </w:r>
          </w:p>
        </w:tc>
      </w:tr>
    </w:tbl>
    <w:p w:rsidR="00FF19C9" w:rsidRDefault="00FF19C9">
      <w:pPr>
        <w:pStyle w:val="NormalIndent"/>
        <w:spacing w:before="120" w:line="240" w:lineRule="auto"/>
        <w:ind w:left="1138"/>
        <w:rPr>
          <w:rFonts w:cs="Times New Roman"/>
          <w:snapToGrid w:val="0"/>
        </w:rPr>
      </w:pPr>
      <w:r w:rsidRPr="00595B45">
        <w:rPr>
          <w:snapToGrid w:val="0"/>
        </w:rPr>
        <w:t xml:space="preserve">The current system time </w:t>
      </w:r>
      <w:r>
        <w:rPr>
          <w:snapToGrid w:val="0"/>
        </w:rPr>
        <w:t xml:space="preserve">in GMT </w:t>
      </w:r>
      <w:r w:rsidRPr="00595B45">
        <w:rPr>
          <w:snapToGrid w:val="0"/>
        </w:rPr>
        <w:t>is used for the initialization date,</w:t>
      </w:r>
      <w:r>
        <w:rPr>
          <w:snapToGrid w:val="0"/>
        </w:rPr>
        <w:t xml:space="preserve"> with the exception of the year.  The year is obtained from the request (see section </w:t>
      </w:r>
      <w:r>
        <w:rPr>
          <w:snapToGrid w:val="0"/>
        </w:rPr>
        <w:fldChar w:fldCharType="begin"/>
      </w:r>
      <w:r>
        <w:rPr>
          <w:snapToGrid w:val="0"/>
        </w:rPr>
        <w:instrText xml:space="preserve"> REF _Ref383088857 \r \h </w:instrText>
      </w:r>
      <w:ins w:id="702" w:author="wakkir" w:date="2015-10-22T00:38:00Z">
        <w:r w:rsidRPr="007948A2">
          <w:rPr>
            <w:rPrChange w:id="703" w:author="wakkir">
              <w:rPr/>
            </w:rPrChange>
          </w:rPr>
          <w:instrText>_</w:instrText>
        </w:r>
      </w:ins>
      <w:r>
        <w:rPr>
          <w:snapToGrid w:val="0"/>
        </w:rPr>
        <w:fldChar w:fldCharType="separate"/>
      </w:r>
      <w:r>
        <w:rPr>
          <w:snapToGrid w:val="0"/>
        </w:rPr>
        <w:t>5.2.11</w:t>
      </w:r>
      <w:r>
        <w:rPr>
          <w:snapToGrid w:val="0"/>
        </w:rPr>
        <w:fldChar w:fldCharType="end"/>
      </w:r>
      <w:r>
        <w:rPr>
          <w:snapToGrid w:val="0"/>
        </w:rPr>
        <w:t>). The resulting initialisation date is written</w:t>
      </w:r>
      <w:r w:rsidRPr="00595B45">
        <w:rPr>
          <w:snapToGrid w:val="0"/>
        </w:rPr>
        <w:t xml:space="preserve"> in the format:</w:t>
      </w:r>
    </w:p>
    <w:p w:rsidR="00FF19C9" w:rsidRPr="00595B45" w:rsidRDefault="00FF19C9" w:rsidP="00C3316F">
      <w:pPr>
        <w:pStyle w:val="NormalIndent"/>
        <w:rPr>
          <w:lang w:eastAsia="en-GB"/>
        </w:rPr>
      </w:pPr>
      <w:r w:rsidRPr="00595B45">
        <w:rPr>
          <w:lang w:eastAsia="en-GB"/>
        </w:rPr>
        <w:t>YYYYMMDDHHmmSSZ</w:t>
      </w:r>
    </w:p>
    <w:p w:rsidR="00FF19C9" w:rsidRDefault="00FF19C9" w:rsidP="00C3316F">
      <w:pPr>
        <w:pStyle w:val="NormalIndent"/>
        <w:rPr>
          <w:rFonts w:cs="Times New Roman"/>
          <w:lang w:eastAsia="en-GB"/>
        </w:rPr>
      </w:pPr>
      <w:r w:rsidRPr="00595B45">
        <w:rPr>
          <w:lang w:eastAsia="en-GB"/>
        </w:rPr>
        <w:t>Each character is written in ASCII, 15 bytes in total.</w:t>
      </w:r>
    </w:p>
    <w:p w:rsidR="00FF19C9" w:rsidRPr="00595B45" w:rsidRDefault="00FF19C9" w:rsidP="00CA7D41">
      <w:pPr>
        <w:pStyle w:val="Heading3"/>
        <w:numPr>
          <w:ilvl w:val="2"/>
          <w:numId w:val="5"/>
        </w:numPr>
        <w:tabs>
          <w:tab w:val="clear" w:pos="4341"/>
        </w:tabs>
        <w:ind w:left="0" w:firstLine="0"/>
        <w:rPr>
          <w:rFonts w:cs="Times New Roman"/>
        </w:rPr>
      </w:pPr>
      <w:bookmarkStart w:id="704" w:name="_Ref382468200"/>
      <w:bookmarkStart w:id="705" w:name="_Ref383089334"/>
      <w:r>
        <w:rPr>
          <w:b w:val="0"/>
          <w:bCs w:val="0"/>
        </w:rPr>
        <w:t>Factory Serial Number</w:t>
      </w:r>
      <w:bookmarkEnd w:id="704"/>
      <w:bookmarkEnd w:id="705"/>
    </w:p>
    <w:tbl>
      <w:tblPr>
        <w:tblW w:w="658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85"/>
        <w:gridCol w:w="992"/>
        <w:gridCol w:w="2505"/>
      </w:tblGrid>
      <w:tr w:rsidR="00FF19C9" w:rsidRPr="00595B45">
        <w:trPr>
          <w:cantSplit/>
          <w:tblHeader/>
        </w:trPr>
        <w:tc>
          <w:tcPr>
            <w:tcW w:w="3085" w:type="dxa"/>
            <w:shd w:val="clear" w:color="auto" w:fill="E0E0E0"/>
          </w:tcPr>
          <w:p w:rsidR="00FF19C9" w:rsidRPr="00595B45" w:rsidRDefault="00FF19C9" w:rsidP="00CA7D41">
            <w:pPr>
              <w:pStyle w:val="BodyText"/>
              <w:spacing w:before="60" w:after="60"/>
              <w:ind w:left="0" w:right="-108"/>
              <w:rPr>
                <w:rFonts w:ascii="Verdana" w:hAnsi="Verdana" w:cs="Verdana"/>
                <w:b/>
                <w:bCs/>
                <w:sz w:val="16"/>
                <w:szCs w:val="16"/>
              </w:rPr>
            </w:pPr>
            <w:r w:rsidRPr="00595B45">
              <w:rPr>
                <w:b/>
                <w:bCs/>
                <w:sz w:val="16"/>
                <w:szCs w:val="16"/>
              </w:rPr>
              <w:t>Parameter name</w:t>
            </w:r>
          </w:p>
        </w:tc>
        <w:tc>
          <w:tcPr>
            <w:tcW w:w="992" w:type="dxa"/>
            <w:shd w:val="clear" w:color="auto" w:fill="E0E0E0"/>
          </w:tcPr>
          <w:p w:rsidR="00FF19C9" w:rsidRPr="00595B45" w:rsidRDefault="00FF19C9" w:rsidP="00CA7D41">
            <w:pPr>
              <w:pStyle w:val="BodyText"/>
              <w:spacing w:before="60" w:after="60"/>
              <w:ind w:left="0" w:right="-108"/>
              <w:rPr>
                <w:rFonts w:ascii="Verdana" w:hAnsi="Verdana" w:cs="Verdana"/>
                <w:b/>
                <w:bCs/>
                <w:sz w:val="16"/>
                <w:szCs w:val="16"/>
              </w:rPr>
            </w:pPr>
            <w:r w:rsidRPr="00595B45">
              <w:rPr>
                <w:b/>
                <w:bCs/>
                <w:sz w:val="16"/>
                <w:szCs w:val="16"/>
              </w:rPr>
              <w:t>Format</w:t>
            </w:r>
          </w:p>
        </w:tc>
        <w:tc>
          <w:tcPr>
            <w:tcW w:w="2505" w:type="dxa"/>
            <w:shd w:val="clear" w:color="auto" w:fill="E0E0E0"/>
          </w:tcPr>
          <w:p w:rsidR="00FF19C9" w:rsidRPr="00595B45" w:rsidRDefault="00FF19C9" w:rsidP="00CA7D41">
            <w:pPr>
              <w:pStyle w:val="BodyText"/>
              <w:spacing w:before="60" w:after="60"/>
              <w:ind w:left="0" w:right="-108"/>
              <w:rPr>
                <w:rFonts w:ascii="Verdana" w:hAnsi="Verdana" w:cs="Verdana"/>
                <w:b/>
                <w:bCs/>
                <w:sz w:val="16"/>
                <w:szCs w:val="16"/>
              </w:rPr>
            </w:pPr>
            <w:r w:rsidRPr="00595B45">
              <w:rPr>
                <w:b/>
                <w:bCs/>
                <w:sz w:val="16"/>
                <w:szCs w:val="16"/>
              </w:rPr>
              <w:t>Value</w:t>
            </w:r>
          </w:p>
        </w:tc>
      </w:tr>
      <w:tr w:rsidR="00FF19C9" w:rsidRPr="00595B45">
        <w:trPr>
          <w:cantSplit/>
        </w:trPr>
        <w:tc>
          <w:tcPr>
            <w:tcW w:w="3085" w:type="dxa"/>
          </w:tcPr>
          <w:p w:rsidR="00FF19C9" w:rsidRPr="00595B45" w:rsidRDefault="00FF19C9" w:rsidP="00CA7D41">
            <w:pPr>
              <w:pStyle w:val="BodyText"/>
              <w:spacing w:before="60" w:after="60"/>
              <w:ind w:left="0" w:right="-108"/>
              <w:rPr>
                <w:rFonts w:ascii="Verdana" w:hAnsi="Verdana" w:cs="Verdana"/>
                <w:sz w:val="16"/>
                <w:szCs w:val="16"/>
              </w:rPr>
            </w:pPr>
            <w:r>
              <w:rPr>
                <w:sz w:val="16"/>
                <w:szCs w:val="16"/>
              </w:rPr>
              <w:t>FactorySerialNumber</w:t>
            </w:r>
          </w:p>
        </w:tc>
        <w:tc>
          <w:tcPr>
            <w:tcW w:w="992" w:type="dxa"/>
          </w:tcPr>
          <w:p w:rsidR="00FF19C9" w:rsidRPr="00595B45" w:rsidRDefault="00FF19C9" w:rsidP="00CA7D41">
            <w:pPr>
              <w:pStyle w:val="BodyText"/>
              <w:spacing w:before="60" w:after="60"/>
              <w:ind w:left="0" w:right="-108"/>
              <w:rPr>
                <w:rFonts w:ascii="Verdana" w:hAnsi="Verdana" w:cs="Verdana"/>
                <w:sz w:val="16"/>
                <w:szCs w:val="16"/>
              </w:rPr>
            </w:pPr>
            <w:r>
              <w:rPr>
                <w:sz w:val="16"/>
                <w:szCs w:val="16"/>
              </w:rPr>
              <w:t>8 Bytes</w:t>
            </w:r>
          </w:p>
        </w:tc>
        <w:tc>
          <w:tcPr>
            <w:tcW w:w="2505" w:type="dxa"/>
          </w:tcPr>
          <w:p w:rsidR="00FF19C9" w:rsidRPr="00595B45" w:rsidRDefault="00FF19C9" w:rsidP="00CA7D41">
            <w:pPr>
              <w:pStyle w:val="BodyText"/>
              <w:spacing w:before="60" w:after="60"/>
              <w:ind w:left="0" w:right="-108"/>
              <w:rPr>
                <w:rFonts w:ascii="Verdana" w:hAnsi="Verdana" w:cs="Verdana"/>
                <w:sz w:val="16"/>
                <w:szCs w:val="16"/>
              </w:rPr>
            </w:pPr>
            <w:r>
              <w:rPr>
                <w:sz w:val="16"/>
                <w:szCs w:val="16"/>
              </w:rPr>
              <w:t>Generated by Affina</w:t>
            </w:r>
          </w:p>
        </w:tc>
      </w:tr>
    </w:tbl>
    <w:p w:rsidR="00FF19C9" w:rsidRDefault="00FF19C9">
      <w:pPr>
        <w:pStyle w:val="NormalIndent"/>
        <w:spacing w:before="120" w:line="240" w:lineRule="auto"/>
        <w:ind w:left="1138"/>
        <w:rPr>
          <w:snapToGrid w:val="0"/>
        </w:rPr>
      </w:pPr>
      <w:r>
        <w:rPr>
          <w:snapToGrid w:val="0"/>
        </w:rPr>
        <w:t>Factory serial number is a unique 8 byte value for each S2 application, starting from 0x0000000000000000 and incrementing for each S2 application.</w:t>
      </w:r>
    </w:p>
    <w:p w:rsidR="00FF19C9" w:rsidRPr="00595B45" w:rsidRDefault="00FF19C9" w:rsidP="00C3316F">
      <w:pPr>
        <w:pStyle w:val="Heading3"/>
        <w:numPr>
          <w:ilvl w:val="2"/>
          <w:numId w:val="5"/>
        </w:numPr>
        <w:tabs>
          <w:tab w:val="clear" w:pos="4341"/>
        </w:tabs>
        <w:ind w:left="0" w:firstLine="0"/>
        <w:rPr>
          <w:rFonts w:cs="Times New Roman"/>
        </w:rPr>
      </w:pPr>
      <w:bookmarkStart w:id="706" w:name="_Ref382466196"/>
      <w:r w:rsidRPr="00595B45">
        <w:rPr>
          <w:b w:val="0"/>
          <w:bCs w:val="0"/>
        </w:rPr>
        <w:t>CA Data</w:t>
      </w:r>
      <w:bookmarkEnd w:id="706"/>
    </w:p>
    <w:tbl>
      <w:tblPr>
        <w:tblW w:w="658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0"/>
        <w:gridCol w:w="1418"/>
        <w:gridCol w:w="2754"/>
      </w:tblGrid>
      <w:tr w:rsidR="00FF19C9" w:rsidRPr="00595B45">
        <w:trPr>
          <w:cantSplit/>
          <w:tblHeader/>
        </w:trPr>
        <w:tc>
          <w:tcPr>
            <w:tcW w:w="2410" w:type="dxa"/>
            <w:shd w:val="clear" w:color="auto" w:fill="E0E0E0"/>
          </w:tcPr>
          <w:p w:rsidR="00FF19C9" w:rsidRPr="00595B45" w:rsidRDefault="00FF19C9" w:rsidP="009B7BAD">
            <w:pPr>
              <w:pStyle w:val="BodyText"/>
              <w:spacing w:before="60" w:after="60"/>
              <w:ind w:left="0" w:right="-108"/>
              <w:rPr>
                <w:rFonts w:ascii="Verdana" w:hAnsi="Verdana" w:cs="Verdana"/>
                <w:b/>
                <w:bCs/>
                <w:sz w:val="16"/>
                <w:szCs w:val="16"/>
              </w:rPr>
            </w:pPr>
            <w:r w:rsidRPr="00595B45">
              <w:rPr>
                <w:b/>
                <w:bCs/>
                <w:sz w:val="16"/>
                <w:szCs w:val="16"/>
              </w:rPr>
              <w:t>Parameter name</w:t>
            </w:r>
          </w:p>
        </w:tc>
        <w:tc>
          <w:tcPr>
            <w:tcW w:w="1418" w:type="dxa"/>
            <w:shd w:val="clear" w:color="auto" w:fill="E0E0E0"/>
          </w:tcPr>
          <w:p w:rsidR="00FF19C9" w:rsidRPr="00595B45" w:rsidRDefault="00FF19C9" w:rsidP="009B7BAD">
            <w:pPr>
              <w:pStyle w:val="BodyText"/>
              <w:spacing w:before="60" w:after="60"/>
              <w:ind w:left="0" w:right="-108"/>
              <w:rPr>
                <w:rFonts w:ascii="Verdana" w:hAnsi="Verdana" w:cs="Verdana"/>
                <w:b/>
                <w:bCs/>
                <w:sz w:val="16"/>
                <w:szCs w:val="16"/>
              </w:rPr>
            </w:pPr>
            <w:r w:rsidRPr="00595B45">
              <w:rPr>
                <w:b/>
                <w:bCs/>
                <w:sz w:val="16"/>
                <w:szCs w:val="16"/>
              </w:rPr>
              <w:t>Format</w:t>
            </w:r>
          </w:p>
        </w:tc>
        <w:tc>
          <w:tcPr>
            <w:tcW w:w="2754" w:type="dxa"/>
            <w:shd w:val="clear" w:color="auto" w:fill="E0E0E0"/>
          </w:tcPr>
          <w:p w:rsidR="00FF19C9" w:rsidRPr="00595B45" w:rsidRDefault="00FF19C9" w:rsidP="009B7BAD">
            <w:pPr>
              <w:pStyle w:val="BodyText"/>
              <w:spacing w:before="60" w:after="60"/>
              <w:ind w:left="0" w:right="-108"/>
              <w:rPr>
                <w:rFonts w:ascii="Verdana" w:hAnsi="Verdana" w:cs="Verdana"/>
                <w:b/>
                <w:bCs/>
                <w:sz w:val="16"/>
                <w:szCs w:val="16"/>
              </w:rPr>
            </w:pPr>
            <w:r w:rsidRPr="00595B45">
              <w:rPr>
                <w:b/>
                <w:bCs/>
                <w:sz w:val="16"/>
                <w:szCs w:val="16"/>
              </w:rPr>
              <w:t>Value</w:t>
            </w:r>
          </w:p>
        </w:tc>
      </w:tr>
      <w:tr w:rsidR="00FF19C9" w:rsidRPr="00595B45">
        <w:trPr>
          <w:cantSplit/>
        </w:trPr>
        <w:tc>
          <w:tcPr>
            <w:tcW w:w="2410" w:type="dxa"/>
          </w:tcPr>
          <w:p w:rsidR="00FF19C9" w:rsidRPr="00595B45" w:rsidRDefault="00FF19C9" w:rsidP="009B7BAD">
            <w:pPr>
              <w:pStyle w:val="BodyText"/>
              <w:spacing w:before="60" w:after="60"/>
              <w:ind w:left="0" w:right="-108"/>
              <w:rPr>
                <w:rFonts w:ascii="Verdana" w:hAnsi="Verdana" w:cs="Verdana"/>
                <w:sz w:val="16"/>
                <w:szCs w:val="16"/>
              </w:rPr>
            </w:pPr>
            <w:r w:rsidRPr="00595B45">
              <w:rPr>
                <w:sz w:val="16"/>
                <w:szCs w:val="16"/>
              </w:rPr>
              <w:t>P</w:t>
            </w:r>
          </w:p>
        </w:tc>
        <w:tc>
          <w:tcPr>
            <w:tcW w:w="1418" w:type="dxa"/>
          </w:tcPr>
          <w:p w:rsidR="00FF19C9" w:rsidRPr="00595B45" w:rsidRDefault="00FF19C9" w:rsidP="009B7BAD">
            <w:pPr>
              <w:pStyle w:val="BodyText"/>
              <w:spacing w:before="60" w:after="60"/>
              <w:ind w:left="0" w:right="-108"/>
              <w:rPr>
                <w:rFonts w:ascii="Verdana" w:hAnsi="Verdana" w:cs="Verdana"/>
                <w:sz w:val="16"/>
                <w:szCs w:val="16"/>
              </w:rPr>
            </w:pPr>
            <w:r>
              <w:rPr>
                <w:sz w:val="16"/>
                <w:szCs w:val="16"/>
              </w:rPr>
              <w:t>64 Bytes</w:t>
            </w:r>
          </w:p>
        </w:tc>
        <w:tc>
          <w:tcPr>
            <w:tcW w:w="2754" w:type="dxa"/>
          </w:tcPr>
          <w:p w:rsidR="00FF19C9" w:rsidRPr="00595B45" w:rsidRDefault="00FF19C9" w:rsidP="009B7BAD">
            <w:pPr>
              <w:pStyle w:val="BodyText"/>
              <w:spacing w:before="60" w:after="60"/>
              <w:ind w:left="0" w:right="-108"/>
              <w:rPr>
                <w:rFonts w:ascii="Verdana" w:hAnsi="Verdana" w:cs="Verdana"/>
                <w:sz w:val="16"/>
                <w:szCs w:val="16"/>
              </w:rPr>
            </w:pPr>
            <w:r w:rsidRPr="00595B45">
              <w:rPr>
                <w:sz w:val="16"/>
                <w:szCs w:val="16"/>
              </w:rPr>
              <w:t>Generated</w:t>
            </w:r>
          </w:p>
        </w:tc>
      </w:tr>
      <w:tr w:rsidR="00FF19C9" w:rsidRPr="00595B45">
        <w:trPr>
          <w:cantSplit/>
        </w:trPr>
        <w:tc>
          <w:tcPr>
            <w:tcW w:w="2410" w:type="dxa"/>
          </w:tcPr>
          <w:p w:rsidR="00FF19C9" w:rsidRPr="00595B45" w:rsidRDefault="00FF19C9" w:rsidP="009B7BAD">
            <w:pPr>
              <w:pStyle w:val="BodyText"/>
              <w:spacing w:before="60" w:after="60"/>
              <w:ind w:left="0" w:right="-108"/>
              <w:rPr>
                <w:rFonts w:ascii="Verdana" w:hAnsi="Verdana" w:cs="Verdana"/>
                <w:sz w:val="16"/>
                <w:szCs w:val="16"/>
              </w:rPr>
            </w:pPr>
            <w:r w:rsidRPr="00595B45">
              <w:rPr>
                <w:sz w:val="16"/>
                <w:szCs w:val="16"/>
              </w:rPr>
              <w:t>Q</w:t>
            </w:r>
          </w:p>
        </w:tc>
        <w:tc>
          <w:tcPr>
            <w:tcW w:w="1418" w:type="dxa"/>
          </w:tcPr>
          <w:p w:rsidR="00FF19C9" w:rsidRPr="00595B45" w:rsidRDefault="00FF19C9" w:rsidP="009B7BAD">
            <w:pPr>
              <w:pStyle w:val="BodyText"/>
              <w:spacing w:before="60" w:after="60"/>
              <w:ind w:left="0" w:right="-108"/>
              <w:rPr>
                <w:rFonts w:ascii="Verdana" w:hAnsi="Verdana" w:cs="Verdana"/>
                <w:sz w:val="16"/>
                <w:szCs w:val="16"/>
              </w:rPr>
            </w:pPr>
            <w:r>
              <w:rPr>
                <w:sz w:val="16"/>
                <w:szCs w:val="16"/>
              </w:rPr>
              <w:t>64 Bytes</w:t>
            </w:r>
          </w:p>
        </w:tc>
        <w:tc>
          <w:tcPr>
            <w:tcW w:w="2754" w:type="dxa"/>
          </w:tcPr>
          <w:p w:rsidR="00FF19C9" w:rsidRPr="00595B45" w:rsidRDefault="00FF19C9" w:rsidP="009B7BAD">
            <w:pPr>
              <w:pStyle w:val="BodyText"/>
              <w:spacing w:before="60" w:after="60"/>
              <w:ind w:left="0" w:right="-108"/>
              <w:rPr>
                <w:rFonts w:ascii="Verdana" w:hAnsi="Verdana" w:cs="Verdana"/>
                <w:sz w:val="16"/>
                <w:szCs w:val="16"/>
              </w:rPr>
            </w:pPr>
            <w:r w:rsidRPr="00595B45">
              <w:rPr>
                <w:sz w:val="16"/>
                <w:szCs w:val="16"/>
              </w:rPr>
              <w:t>Generated</w:t>
            </w:r>
          </w:p>
        </w:tc>
      </w:tr>
      <w:tr w:rsidR="00FF19C9" w:rsidRPr="00595B45">
        <w:trPr>
          <w:cantSplit/>
        </w:trPr>
        <w:tc>
          <w:tcPr>
            <w:tcW w:w="2410" w:type="dxa"/>
          </w:tcPr>
          <w:p w:rsidR="00FF19C9" w:rsidRPr="00595B45" w:rsidRDefault="00FF19C9" w:rsidP="009B7BAD">
            <w:pPr>
              <w:pStyle w:val="BodyText"/>
              <w:spacing w:before="60" w:after="60"/>
              <w:ind w:left="0" w:right="-108"/>
              <w:rPr>
                <w:rFonts w:ascii="Verdana" w:hAnsi="Verdana" w:cs="Verdana"/>
                <w:sz w:val="16"/>
                <w:szCs w:val="16"/>
              </w:rPr>
            </w:pPr>
            <w:r w:rsidRPr="00595B45">
              <w:rPr>
                <w:sz w:val="16"/>
                <w:szCs w:val="16"/>
              </w:rPr>
              <w:t>PQ</w:t>
            </w:r>
          </w:p>
        </w:tc>
        <w:tc>
          <w:tcPr>
            <w:tcW w:w="1418" w:type="dxa"/>
          </w:tcPr>
          <w:p w:rsidR="00FF19C9" w:rsidRPr="00595B45" w:rsidRDefault="00FF19C9" w:rsidP="009B7BAD">
            <w:pPr>
              <w:pStyle w:val="BodyText"/>
              <w:spacing w:before="60" w:after="60"/>
              <w:ind w:left="0" w:right="-108"/>
              <w:rPr>
                <w:rFonts w:ascii="Verdana" w:hAnsi="Verdana" w:cs="Verdana"/>
                <w:sz w:val="16"/>
                <w:szCs w:val="16"/>
              </w:rPr>
            </w:pPr>
            <w:r>
              <w:rPr>
                <w:sz w:val="16"/>
                <w:szCs w:val="16"/>
              </w:rPr>
              <w:t>64 Bytes</w:t>
            </w:r>
          </w:p>
        </w:tc>
        <w:tc>
          <w:tcPr>
            <w:tcW w:w="2754" w:type="dxa"/>
          </w:tcPr>
          <w:p w:rsidR="00FF19C9" w:rsidRPr="00595B45" w:rsidRDefault="00FF19C9" w:rsidP="009B7BAD">
            <w:pPr>
              <w:pStyle w:val="BodyText"/>
              <w:spacing w:before="60" w:after="60"/>
              <w:ind w:left="0" w:right="-108"/>
              <w:rPr>
                <w:rFonts w:ascii="Verdana" w:hAnsi="Verdana" w:cs="Verdana"/>
                <w:sz w:val="16"/>
                <w:szCs w:val="16"/>
              </w:rPr>
            </w:pPr>
            <w:r w:rsidRPr="00595B45">
              <w:rPr>
                <w:sz w:val="16"/>
                <w:szCs w:val="16"/>
              </w:rPr>
              <w:t>Generated</w:t>
            </w:r>
          </w:p>
        </w:tc>
      </w:tr>
      <w:tr w:rsidR="00FF19C9" w:rsidRPr="00595B45">
        <w:trPr>
          <w:cantSplit/>
        </w:trPr>
        <w:tc>
          <w:tcPr>
            <w:tcW w:w="2410" w:type="dxa"/>
          </w:tcPr>
          <w:p w:rsidR="00FF19C9" w:rsidRPr="00595B45" w:rsidRDefault="00FF19C9" w:rsidP="009B7BAD">
            <w:pPr>
              <w:pStyle w:val="BodyText"/>
              <w:spacing w:before="60" w:after="60"/>
              <w:ind w:left="0" w:right="-108"/>
              <w:rPr>
                <w:rFonts w:ascii="Verdana" w:hAnsi="Verdana" w:cs="Verdana"/>
                <w:sz w:val="16"/>
                <w:szCs w:val="16"/>
              </w:rPr>
            </w:pPr>
            <w:r w:rsidRPr="00595B45">
              <w:rPr>
                <w:sz w:val="16"/>
                <w:szCs w:val="16"/>
              </w:rPr>
              <w:t>DP1</w:t>
            </w:r>
          </w:p>
        </w:tc>
        <w:tc>
          <w:tcPr>
            <w:tcW w:w="1418" w:type="dxa"/>
          </w:tcPr>
          <w:p w:rsidR="00FF19C9" w:rsidRPr="00595B45" w:rsidRDefault="00FF19C9" w:rsidP="009B7BAD">
            <w:pPr>
              <w:pStyle w:val="BodyText"/>
              <w:spacing w:before="60" w:after="60"/>
              <w:ind w:left="0" w:right="-108"/>
              <w:rPr>
                <w:rFonts w:ascii="Verdana" w:hAnsi="Verdana" w:cs="Verdana"/>
                <w:sz w:val="16"/>
                <w:szCs w:val="16"/>
              </w:rPr>
            </w:pPr>
            <w:r>
              <w:rPr>
                <w:sz w:val="16"/>
                <w:szCs w:val="16"/>
              </w:rPr>
              <w:t>64 Bytes</w:t>
            </w:r>
          </w:p>
        </w:tc>
        <w:tc>
          <w:tcPr>
            <w:tcW w:w="2754" w:type="dxa"/>
          </w:tcPr>
          <w:p w:rsidR="00FF19C9" w:rsidRPr="00595B45" w:rsidRDefault="00FF19C9" w:rsidP="009B7BAD">
            <w:pPr>
              <w:pStyle w:val="BodyText"/>
              <w:spacing w:before="60" w:after="60"/>
              <w:ind w:left="0" w:right="-108"/>
              <w:rPr>
                <w:rFonts w:ascii="Verdana" w:hAnsi="Verdana" w:cs="Verdana"/>
                <w:sz w:val="16"/>
                <w:szCs w:val="16"/>
              </w:rPr>
            </w:pPr>
            <w:r w:rsidRPr="00595B45">
              <w:rPr>
                <w:sz w:val="16"/>
                <w:szCs w:val="16"/>
              </w:rPr>
              <w:t>Generated</w:t>
            </w:r>
          </w:p>
        </w:tc>
      </w:tr>
      <w:tr w:rsidR="00FF19C9" w:rsidRPr="00595B45">
        <w:trPr>
          <w:cantSplit/>
        </w:trPr>
        <w:tc>
          <w:tcPr>
            <w:tcW w:w="2410" w:type="dxa"/>
          </w:tcPr>
          <w:p w:rsidR="00FF19C9" w:rsidRPr="00595B45" w:rsidRDefault="00FF19C9" w:rsidP="009B7BAD">
            <w:pPr>
              <w:pStyle w:val="BodyText"/>
              <w:spacing w:before="60" w:after="60"/>
              <w:ind w:left="0" w:right="-108"/>
              <w:rPr>
                <w:rFonts w:ascii="Verdana" w:hAnsi="Verdana" w:cs="Verdana"/>
                <w:sz w:val="16"/>
                <w:szCs w:val="16"/>
              </w:rPr>
            </w:pPr>
            <w:r w:rsidRPr="00595B45">
              <w:rPr>
                <w:sz w:val="16"/>
                <w:szCs w:val="16"/>
              </w:rPr>
              <w:t>DQ1</w:t>
            </w:r>
          </w:p>
        </w:tc>
        <w:tc>
          <w:tcPr>
            <w:tcW w:w="1418" w:type="dxa"/>
          </w:tcPr>
          <w:p w:rsidR="00FF19C9" w:rsidRPr="00595B45" w:rsidRDefault="00FF19C9" w:rsidP="009B7BAD">
            <w:pPr>
              <w:pStyle w:val="BodyText"/>
              <w:spacing w:before="60" w:after="60"/>
              <w:ind w:left="0" w:right="-108"/>
              <w:rPr>
                <w:rFonts w:ascii="Verdana" w:hAnsi="Verdana" w:cs="Verdana"/>
                <w:sz w:val="16"/>
                <w:szCs w:val="16"/>
              </w:rPr>
            </w:pPr>
            <w:r>
              <w:rPr>
                <w:sz w:val="16"/>
                <w:szCs w:val="16"/>
              </w:rPr>
              <w:t>64 Bytes</w:t>
            </w:r>
          </w:p>
        </w:tc>
        <w:tc>
          <w:tcPr>
            <w:tcW w:w="2754" w:type="dxa"/>
          </w:tcPr>
          <w:p w:rsidR="00FF19C9" w:rsidRPr="00595B45" w:rsidRDefault="00FF19C9" w:rsidP="009B7BAD">
            <w:pPr>
              <w:pStyle w:val="BodyText"/>
              <w:spacing w:before="60" w:after="60"/>
              <w:ind w:left="0" w:right="-108"/>
              <w:rPr>
                <w:rFonts w:ascii="Verdana" w:hAnsi="Verdana" w:cs="Verdana"/>
                <w:sz w:val="16"/>
                <w:szCs w:val="16"/>
              </w:rPr>
            </w:pPr>
            <w:r w:rsidRPr="00595B45">
              <w:rPr>
                <w:sz w:val="16"/>
                <w:szCs w:val="16"/>
              </w:rPr>
              <w:t>Generated</w:t>
            </w:r>
          </w:p>
        </w:tc>
      </w:tr>
      <w:tr w:rsidR="00FF19C9" w:rsidRPr="00595B45">
        <w:trPr>
          <w:cantSplit/>
        </w:trPr>
        <w:tc>
          <w:tcPr>
            <w:tcW w:w="2410" w:type="dxa"/>
          </w:tcPr>
          <w:p w:rsidR="00FF19C9" w:rsidRPr="00595B45" w:rsidRDefault="00FF19C9" w:rsidP="009B7BAD">
            <w:pPr>
              <w:pStyle w:val="BodyText"/>
              <w:spacing w:before="60" w:after="60"/>
              <w:ind w:left="0" w:right="-108"/>
              <w:rPr>
                <w:rFonts w:ascii="Verdana" w:hAnsi="Verdana" w:cs="Verdana"/>
                <w:sz w:val="16"/>
                <w:szCs w:val="16"/>
              </w:rPr>
            </w:pPr>
            <w:r w:rsidRPr="00595B45">
              <w:rPr>
                <w:sz w:val="16"/>
                <w:szCs w:val="16"/>
              </w:rPr>
              <w:t>Device Certificate</w:t>
            </w:r>
          </w:p>
        </w:tc>
        <w:tc>
          <w:tcPr>
            <w:tcW w:w="1418" w:type="dxa"/>
          </w:tcPr>
          <w:p w:rsidR="00FF19C9" w:rsidRPr="00595B45" w:rsidRDefault="00FF19C9" w:rsidP="009B7BAD">
            <w:pPr>
              <w:pStyle w:val="BodyText"/>
              <w:spacing w:before="60" w:after="60"/>
              <w:ind w:left="0" w:right="-108"/>
              <w:rPr>
                <w:rFonts w:ascii="Verdana" w:hAnsi="Verdana" w:cs="Verdana"/>
                <w:sz w:val="16"/>
                <w:szCs w:val="16"/>
              </w:rPr>
            </w:pPr>
            <w:r>
              <w:rPr>
                <w:sz w:val="16"/>
                <w:szCs w:val="16"/>
              </w:rPr>
              <w:t>608 Bytes</w:t>
            </w:r>
          </w:p>
        </w:tc>
        <w:tc>
          <w:tcPr>
            <w:tcW w:w="2754" w:type="dxa"/>
          </w:tcPr>
          <w:p w:rsidR="00FF19C9" w:rsidRPr="00595B45" w:rsidRDefault="00FF19C9" w:rsidP="009B7BAD">
            <w:pPr>
              <w:pStyle w:val="BodyText"/>
              <w:spacing w:before="60" w:after="60"/>
              <w:ind w:left="0" w:right="-108"/>
              <w:rPr>
                <w:rFonts w:ascii="Verdana" w:hAnsi="Verdana" w:cs="Verdana"/>
                <w:sz w:val="16"/>
                <w:szCs w:val="16"/>
              </w:rPr>
            </w:pPr>
            <w:r w:rsidRPr="00595B45">
              <w:rPr>
                <w:sz w:val="16"/>
                <w:szCs w:val="16"/>
              </w:rPr>
              <w:t>Generated</w:t>
            </w:r>
          </w:p>
        </w:tc>
      </w:tr>
      <w:tr w:rsidR="00FF19C9" w:rsidRPr="00595B45">
        <w:trPr>
          <w:cantSplit/>
        </w:trPr>
        <w:tc>
          <w:tcPr>
            <w:tcW w:w="2410" w:type="dxa"/>
          </w:tcPr>
          <w:p w:rsidR="00FF19C9" w:rsidRPr="00595B45" w:rsidRDefault="00FF19C9" w:rsidP="009B7BAD">
            <w:pPr>
              <w:pStyle w:val="BodyText"/>
              <w:spacing w:before="60" w:after="60"/>
              <w:ind w:left="0" w:right="-108"/>
              <w:rPr>
                <w:rFonts w:ascii="Verdana" w:hAnsi="Verdana" w:cs="Verdana"/>
                <w:sz w:val="16"/>
                <w:szCs w:val="16"/>
              </w:rPr>
            </w:pPr>
            <w:r w:rsidRPr="00595B45">
              <w:rPr>
                <w:sz w:val="16"/>
                <w:szCs w:val="16"/>
              </w:rPr>
              <w:t>CA Root Certificate</w:t>
            </w:r>
          </w:p>
        </w:tc>
        <w:tc>
          <w:tcPr>
            <w:tcW w:w="1418" w:type="dxa"/>
          </w:tcPr>
          <w:p w:rsidR="00FF19C9" w:rsidRPr="00595B45" w:rsidRDefault="00FF19C9" w:rsidP="009B7BAD">
            <w:pPr>
              <w:pStyle w:val="BodyText"/>
              <w:spacing w:before="60" w:after="60"/>
              <w:ind w:left="0" w:right="-108"/>
              <w:rPr>
                <w:rFonts w:ascii="Verdana" w:hAnsi="Verdana" w:cs="Verdana"/>
                <w:sz w:val="16"/>
                <w:szCs w:val="16"/>
              </w:rPr>
            </w:pPr>
            <w:r>
              <w:rPr>
                <w:sz w:val="16"/>
                <w:szCs w:val="16"/>
              </w:rPr>
              <w:t>608 Bytes</w:t>
            </w:r>
          </w:p>
        </w:tc>
        <w:tc>
          <w:tcPr>
            <w:tcW w:w="2754" w:type="dxa"/>
          </w:tcPr>
          <w:p w:rsidR="00FF19C9" w:rsidRPr="00595B45" w:rsidRDefault="00FF19C9" w:rsidP="009B7BAD">
            <w:pPr>
              <w:pStyle w:val="BodyText"/>
              <w:spacing w:before="60" w:after="60"/>
              <w:ind w:left="0" w:right="-108"/>
              <w:rPr>
                <w:rFonts w:ascii="Verdana" w:hAnsi="Verdana" w:cs="Verdana"/>
                <w:sz w:val="16"/>
                <w:szCs w:val="16"/>
              </w:rPr>
            </w:pPr>
            <w:r w:rsidRPr="00595B45">
              <w:rPr>
                <w:sz w:val="16"/>
                <w:szCs w:val="16"/>
              </w:rPr>
              <w:t>fixed value</w:t>
            </w:r>
          </w:p>
        </w:tc>
      </w:tr>
    </w:tbl>
    <w:p w:rsidR="00FF19C9" w:rsidRDefault="00FF19C9">
      <w:pPr>
        <w:pStyle w:val="NormalIndent"/>
        <w:spacing w:before="120" w:line="240" w:lineRule="auto"/>
        <w:ind w:left="1138"/>
        <w:rPr>
          <w:snapToGrid w:val="0"/>
        </w:rPr>
      </w:pPr>
      <w:r>
        <w:rPr>
          <w:snapToGrid w:val="0"/>
        </w:rPr>
        <w:t xml:space="preserve">The S2 CA data is formed in exactly the same way as the S9 CA data. See section </w:t>
      </w:r>
      <w:r>
        <w:rPr>
          <w:snapToGrid w:val="0"/>
        </w:rPr>
        <w:fldChar w:fldCharType="begin"/>
      </w:r>
      <w:r>
        <w:rPr>
          <w:snapToGrid w:val="0"/>
        </w:rPr>
        <w:instrText xml:space="preserve"> REF _Ref383088951 \r \h </w:instrText>
      </w:r>
      <w:ins w:id="707" w:author="wakkir" w:date="2015-10-22T00:38:00Z">
        <w:r w:rsidRPr="007948A2">
          <w:rPr>
            <w:rPrChange w:id="708" w:author="wakkir">
              <w:rPr/>
            </w:rPrChange>
          </w:rPr>
          <w:instrText>_</w:instrText>
        </w:r>
      </w:ins>
      <w:r>
        <w:rPr>
          <w:snapToGrid w:val="0"/>
        </w:rPr>
        <w:fldChar w:fldCharType="separate"/>
      </w:r>
      <w:r>
        <w:rPr>
          <w:snapToGrid w:val="0"/>
        </w:rPr>
        <w:t>7.3.2</w:t>
      </w:r>
      <w:r>
        <w:rPr>
          <w:snapToGrid w:val="0"/>
        </w:rPr>
        <w:fldChar w:fldCharType="end"/>
      </w:r>
      <w:r>
        <w:rPr>
          <w:snapToGrid w:val="0"/>
        </w:rPr>
        <w:t xml:space="preserve"> for details.</w:t>
      </w:r>
    </w:p>
    <w:p w:rsidR="00FF19C9" w:rsidRDefault="00FF19C9" w:rsidP="00C3316F">
      <w:pPr>
        <w:pStyle w:val="NormalIndent"/>
        <w:rPr>
          <w:snapToGrid w:val="0"/>
        </w:rPr>
      </w:pPr>
      <w:r>
        <w:rPr>
          <w:snapToGrid w:val="0"/>
        </w:rPr>
        <w:t xml:space="preserve">Note that the device certificate serial number range covers both S2 and S9 device certificates (i.e. every S2 and S9 device certificate will have a unique serial number). See section </w:t>
      </w:r>
      <w:r>
        <w:rPr>
          <w:snapToGrid w:val="0"/>
        </w:rPr>
        <w:fldChar w:fldCharType="begin"/>
      </w:r>
      <w:r>
        <w:rPr>
          <w:snapToGrid w:val="0"/>
        </w:rPr>
        <w:instrText xml:space="preserve"> REF _Ref383088951 \r \h </w:instrText>
      </w:r>
      <w:ins w:id="709" w:author="wakkir" w:date="2015-10-22T00:38:00Z">
        <w:r w:rsidRPr="007948A2">
          <w:rPr>
            <w:rPrChange w:id="710" w:author="wakkir">
              <w:rPr/>
            </w:rPrChange>
          </w:rPr>
          <w:instrText>_</w:instrText>
        </w:r>
      </w:ins>
      <w:r>
        <w:rPr>
          <w:snapToGrid w:val="0"/>
        </w:rPr>
        <w:fldChar w:fldCharType="separate"/>
      </w:r>
      <w:r>
        <w:rPr>
          <w:snapToGrid w:val="0"/>
        </w:rPr>
        <w:t>7.3.2</w:t>
      </w:r>
      <w:r>
        <w:rPr>
          <w:snapToGrid w:val="0"/>
        </w:rPr>
        <w:fldChar w:fldCharType="end"/>
      </w:r>
      <w:r>
        <w:rPr>
          <w:snapToGrid w:val="0"/>
        </w:rPr>
        <w:t>.</w:t>
      </w:r>
    </w:p>
    <w:p w:rsidR="00FF19C9" w:rsidRPr="00595B45" w:rsidRDefault="00FF19C9" w:rsidP="001C349B">
      <w:pPr>
        <w:pStyle w:val="Heading3"/>
        <w:numPr>
          <w:ilvl w:val="2"/>
          <w:numId w:val="5"/>
        </w:numPr>
        <w:tabs>
          <w:tab w:val="clear" w:pos="4341"/>
        </w:tabs>
        <w:ind w:left="0" w:firstLine="0"/>
        <w:rPr>
          <w:rFonts w:cs="Times New Roman"/>
        </w:rPr>
      </w:pPr>
      <w:bookmarkStart w:id="711" w:name="_Ref382480393"/>
      <w:r>
        <w:rPr>
          <w:b w:val="0"/>
          <w:bCs w:val="0"/>
        </w:rPr>
        <w:t>Content Device Type File</w:t>
      </w:r>
      <w:bookmarkEnd w:id="711"/>
    </w:p>
    <w:tbl>
      <w:tblPr>
        <w:tblW w:w="7596"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85"/>
        <w:gridCol w:w="992"/>
        <w:gridCol w:w="3519"/>
      </w:tblGrid>
      <w:tr w:rsidR="00FF19C9" w:rsidRPr="00595B45">
        <w:trPr>
          <w:cantSplit/>
          <w:tblHeader/>
        </w:trPr>
        <w:tc>
          <w:tcPr>
            <w:tcW w:w="3085" w:type="dxa"/>
            <w:shd w:val="clear" w:color="auto" w:fill="E0E0E0"/>
          </w:tcPr>
          <w:p w:rsidR="00FF19C9" w:rsidRPr="00595B45" w:rsidRDefault="00FF19C9" w:rsidP="00ED63F2">
            <w:pPr>
              <w:pStyle w:val="BodyText"/>
              <w:spacing w:before="60" w:after="60"/>
              <w:ind w:left="0" w:right="-108"/>
              <w:rPr>
                <w:rFonts w:ascii="Verdana" w:hAnsi="Verdana" w:cs="Verdana"/>
                <w:b/>
                <w:bCs/>
                <w:sz w:val="16"/>
                <w:szCs w:val="16"/>
              </w:rPr>
            </w:pPr>
            <w:r w:rsidRPr="00595B45">
              <w:rPr>
                <w:b/>
                <w:bCs/>
                <w:sz w:val="16"/>
                <w:szCs w:val="16"/>
              </w:rPr>
              <w:t>Parameter name</w:t>
            </w:r>
          </w:p>
        </w:tc>
        <w:tc>
          <w:tcPr>
            <w:tcW w:w="992" w:type="dxa"/>
            <w:shd w:val="clear" w:color="auto" w:fill="E0E0E0"/>
          </w:tcPr>
          <w:p w:rsidR="00FF19C9" w:rsidRPr="00595B45" w:rsidRDefault="00FF19C9" w:rsidP="00ED63F2">
            <w:pPr>
              <w:pStyle w:val="BodyText"/>
              <w:spacing w:before="60" w:after="60"/>
              <w:ind w:left="0" w:right="-108"/>
              <w:rPr>
                <w:rFonts w:ascii="Verdana" w:hAnsi="Verdana" w:cs="Verdana"/>
                <w:b/>
                <w:bCs/>
                <w:sz w:val="16"/>
                <w:szCs w:val="16"/>
              </w:rPr>
            </w:pPr>
            <w:r w:rsidRPr="00595B45">
              <w:rPr>
                <w:b/>
                <w:bCs/>
                <w:sz w:val="16"/>
                <w:szCs w:val="16"/>
              </w:rPr>
              <w:t>Format</w:t>
            </w:r>
          </w:p>
        </w:tc>
        <w:tc>
          <w:tcPr>
            <w:tcW w:w="3519" w:type="dxa"/>
            <w:shd w:val="clear" w:color="auto" w:fill="E0E0E0"/>
          </w:tcPr>
          <w:p w:rsidR="00FF19C9" w:rsidRPr="00595B45" w:rsidRDefault="00FF19C9" w:rsidP="00ED63F2">
            <w:pPr>
              <w:pStyle w:val="BodyText"/>
              <w:spacing w:before="60" w:after="60"/>
              <w:ind w:left="0" w:right="-108"/>
              <w:rPr>
                <w:rFonts w:ascii="Verdana" w:hAnsi="Verdana" w:cs="Verdana"/>
                <w:b/>
                <w:bCs/>
                <w:sz w:val="16"/>
                <w:szCs w:val="16"/>
              </w:rPr>
            </w:pPr>
            <w:r w:rsidRPr="00595B45">
              <w:rPr>
                <w:b/>
                <w:bCs/>
                <w:sz w:val="16"/>
                <w:szCs w:val="16"/>
              </w:rPr>
              <w:t>Value</w:t>
            </w:r>
          </w:p>
        </w:tc>
      </w:tr>
      <w:tr w:rsidR="00FF19C9" w:rsidRPr="00595B45">
        <w:trPr>
          <w:cantSplit/>
        </w:trPr>
        <w:tc>
          <w:tcPr>
            <w:tcW w:w="3085" w:type="dxa"/>
          </w:tcPr>
          <w:p w:rsidR="00FF19C9" w:rsidRPr="00595B45" w:rsidRDefault="00FF19C9" w:rsidP="00ED63F2">
            <w:pPr>
              <w:pStyle w:val="BodyText"/>
              <w:spacing w:before="60" w:after="60"/>
              <w:ind w:left="0" w:right="-108"/>
              <w:rPr>
                <w:rFonts w:ascii="Verdana" w:hAnsi="Verdana" w:cs="Verdana"/>
                <w:sz w:val="16"/>
                <w:szCs w:val="16"/>
              </w:rPr>
            </w:pPr>
            <w:r>
              <w:rPr>
                <w:sz w:val="16"/>
                <w:szCs w:val="16"/>
              </w:rPr>
              <w:t>Content Device Type File</w:t>
            </w:r>
          </w:p>
        </w:tc>
        <w:tc>
          <w:tcPr>
            <w:tcW w:w="992" w:type="dxa"/>
          </w:tcPr>
          <w:p w:rsidR="00FF19C9" w:rsidRPr="00595B45" w:rsidRDefault="00FF19C9" w:rsidP="00ED63F2">
            <w:pPr>
              <w:pStyle w:val="BodyText"/>
              <w:spacing w:before="60" w:after="60"/>
              <w:ind w:left="0" w:right="-108"/>
              <w:rPr>
                <w:rFonts w:ascii="Verdana" w:hAnsi="Verdana" w:cs="Verdana"/>
                <w:sz w:val="16"/>
                <w:szCs w:val="16"/>
              </w:rPr>
            </w:pPr>
            <w:r>
              <w:rPr>
                <w:sz w:val="16"/>
                <w:szCs w:val="16"/>
              </w:rPr>
              <w:t>21 Bytes</w:t>
            </w:r>
          </w:p>
        </w:tc>
        <w:tc>
          <w:tcPr>
            <w:tcW w:w="3519" w:type="dxa"/>
          </w:tcPr>
          <w:p w:rsidR="00FF19C9" w:rsidRDefault="00FF19C9">
            <w:pPr>
              <w:pStyle w:val="BodyText"/>
              <w:spacing w:before="60" w:after="60"/>
              <w:ind w:left="0" w:right="-108"/>
              <w:rPr>
                <w:rFonts w:ascii="Verdana" w:hAnsi="Verdana" w:cs="Verdana"/>
                <w:sz w:val="16"/>
                <w:szCs w:val="16"/>
              </w:rPr>
            </w:pPr>
            <w:r>
              <w:rPr>
                <w:sz w:val="16"/>
                <w:szCs w:val="16"/>
              </w:rPr>
              <w:t>Derived from Device abbreviation</w:t>
            </w:r>
          </w:p>
        </w:tc>
      </w:tr>
    </w:tbl>
    <w:p w:rsidR="00FF19C9" w:rsidRDefault="00FF19C9">
      <w:pPr>
        <w:pStyle w:val="NormalIndent"/>
        <w:spacing w:before="120" w:line="240" w:lineRule="auto"/>
        <w:ind w:left="1138"/>
        <w:rPr>
          <w:snapToGrid w:val="0"/>
        </w:rPr>
      </w:pPr>
      <w:r>
        <w:rPr>
          <w:snapToGrid w:val="0"/>
        </w:rPr>
        <w:t xml:space="preserve">Abbreviation (see </w:t>
      </w:r>
      <w:r>
        <w:rPr>
          <w:snapToGrid w:val="0"/>
        </w:rPr>
        <w:fldChar w:fldCharType="begin"/>
      </w:r>
      <w:r>
        <w:rPr>
          <w:snapToGrid w:val="0"/>
        </w:rPr>
        <w:instrText xml:space="preserve"> REF _Ref382480215 \r \h </w:instrText>
      </w:r>
      <w:ins w:id="712" w:author="wakkir" w:date="2015-10-22T00:38:00Z">
        <w:r w:rsidRPr="007948A2">
          <w:rPr>
            <w:rPrChange w:id="713" w:author="wakkir">
              <w:rPr/>
            </w:rPrChange>
          </w:rPr>
          <w:instrText>_</w:instrText>
        </w:r>
      </w:ins>
      <w:r>
        <w:rPr>
          <w:snapToGrid w:val="0"/>
        </w:rPr>
        <w:fldChar w:fldCharType="separate"/>
      </w:r>
      <w:r>
        <w:rPr>
          <w:snapToGrid w:val="0"/>
        </w:rPr>
        <w:t>5.2.13</w:t>
      </w:r>
      <w:r>
        <w:rPr>
          <w:snapToGrid w:val="0"/>
        </w:rPr>
        <w:fldChar w:fldCharType="end"/>
      </w:r>
      <w:r>
        <w:rPr>
          <w:snapToGrid w:val="0"/>
        </w:rPr>
        <w:t>) in ASCII, followed by a fixed 18 bytes: 0x000000000000000000000000000000000001</w:t>
      </w:r>
    </w:p>
    <w:p w:rsidR="00FF19C9" w:rsidRPr="00595B45" w:rsidRDefault="00FF19C9" w:rsidP="00DF277E">
      <w:pPr>
        <w:pStyle w:val="Heading3"/>
        <w:numPr>
          <w:ilvl w:val="2"/>
          <w:numId w:val="5"/>
        </w:numPr>
        <w:tabs>
          <w:tab w:val="clear" w:pos="4341"/>
        </w:tabs>
        <w:ind w:left="0" w:firstLine="0"/>
        <w:rPr>
          <w:rFonts w:cs="Times New Roman"/>
        </w:rPr>
      </w:pPr>
      <w:bookmarkStart w:id="714" w:name="_Ref382480640"/>
      <w:bookmarkStart w:id="715" w:name="_Ref383089362"/>
      <w:r>
        <w:rPr>
          <w:b w:val="0"/>
          <w:bCs w:val="0"/>
        </w:rPr>
        <w:t>Content Key Version File</w:t>
      </w:r>
      <w:bookmarkEnd w:id="714"/>
      <w:bookmarkEnd w:id="715"/>
    </w:p>
    <w:tbl>
      <w:tblPr>
        <w:tblW w:w="658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85"/>
        <w:gridCol w:w="992"/>
        <w:gridCol w:w="2505"/>
      </w:tblGrid>
      <w:tr w:rsidR="00FF19C9" w:rsidRPr="00595B45">
        <w:trPr>
          <w:cantSplit/>
          <w:tblHeader/>
        </w:trPr>
        <w:tc>
          <w:tcPr>
            <w:tcW w:w="3085" w:type="dxa"/>
            <w:shd w:val="clear" w:color="auto" w:fill="E0E0E0"/>
          </w:tcPr>
          <w:p w:rsidR="00FF19C9" w:rsidRPr="00595B45" w:rsidRDefault="00FF19C9" w:rsidP="00ED63F2">
            <w:pPr>
              <w:pStyle w:val="BodyText"/>
              <w:spacing w:before="60" w:after="60"/>
              <w:ind w:left="0" w:right="-108"/>
              <w:rPr>
                <w:rFonts w:ascii="Verdana" w:hAnsi="Verdana" w:cs="Verdana"/>
                <w:b/>
                <w:bCs/>
                <w:sz w:val="16"/>
                <w:szCs w:val="16"/>
              </w:rPr>
            </w:pPr>
            <w:r w:rsidRPr="00595B45">
              <w:rPr>
                <w:b/>
                <w:bCs/>
                <w:sz w:val="16"/>
                <w:szCs w:val="16"/>
              </w:rPr>
              <w:t>Parameter name</w:t>
            </w:r>
          </w:p>
        </w:tc>
        <w:tc>
          <w:tcPr>
            <w:tcW w:w="992" w:type="dxa"/>
            <w:shd w:val="clear" w:color="auto" w:fill="E0E0E0"/>
          </w:tcPr>
          <w:p w:rsidR="00FF19C9" w:rsidRPr="00595B45" w:rsidRDefault="00FF19C9" w:rsidP="00ED63F2">
            <w:pPr>
              <w:pStyle w:val="BodyText"/>
              <w:spacing w:before="60" w:after="60"/>
              <w:ind w:left="0" w:right="-108"/>
              <w:rPr>
                <w:rFonts w:ascii="Verdana" w:hAnsi="Verdana" w:cs="Verdana"/>
                <w:b/>
                <w:bCs/>
                <w:sz w:val="16"/>
                <w:szCs w:val="16"/>
              </w:rPr>
            </w:pPr>
            <w:r w:rsidRPr="00595B45">
              <w:rPr>
                <w:b/>
                <w:bCs/>
                <w:sz w:val="16"/>
                <w:szCs w:val="16"/>
              </w:rPr>
              <w:t>Format</w:t>
            </w:r>
          </w:p>
        </w:tc>
        <w:tc>
          <w:tcPr>
            <w:tcW w:w="2505" w:type="dxa"/>
            <w:shd w:val="clear" w:color="auto" w:fill="E0E0E0"/>
          </w:tcPr>
          <w:p w:rsidR="00FF19C9" w:rsidRPr="00595B45" w:rsidRDefault="00FF19C9" w:rsidP="00ED63F2">
            <w:pPr>
              <w:pStyle w:val="BodyText"/>
              <w:spacing w:before="60" w:after="60"/>
              <w:ind w:left="0" w:right="-108"/>
              <w:rPr>
                <w:rFonts w:ascii="Verdana" w:hAnsi="Verdana" w:cs="Verdana"/>
                <w:b/>
                <w:bCs/>
                <w:sz w:val="16"/>
                <w:szCs w:val="16"/>
              </w:rPr>
            </w:pPr>
            <w:r w:rsidRPr="00595B45">
              <w:rPr>
                <w:b/>
                <w:bCs/>
                <w:sz w:val="16"/>
                <w:szCs w:val="16"/>
              </w:rPr>
              <w:t>Value</w:t>
            </w:r>
          </w:p>
        </w:tc>
      </w:tr>
      <w:tr w:rsidR="00FF19C9" w:rsidRPr="00595B45">
        <w:trPr>
          <w:cantSplit/>
        </w:trPr>
        <w:tc>
          <w:tcPr>
            <w:tcW w:w="3085" w:type="dxa"/>
          </w:tcPr>
          <w:p w:rsidR="00FF19C9" w:rsidRPr="00595B45" w:rsidRDefault="00FF19C9" w:rsidP="00DF277E">
            <w:pPr>
              <w:pStyle w:val="BodyText"/>
              <w:spacing w:before="60" w:after="60"/>
              <w:ind w:left="0" w:right="-108"/>
              <w:rPr>
                <w:rFonts w:ascii="Verdana" w:hAnsi="Verdana" w:cs="Verdana"/>
                <w:sz w:val="16"/>
                <w:szCs w:val="16"/>
              </w:rPr>
            </w:pPr>
            <w:r>
              <w:rPr>
                <w:sz w:val="16"/>
                <w:szCs w:val="16"/>
              </w:rPr>
              <w:t>Content Key Version File</w:t>
            </w:r>
          </w:p>
        </w:tc>
        <w:tc>
          <w:tcPr>
            <w:tcW w:w="992" w:type="dxa"/>
          </w:tcPr>
          <w:p w:rsidR="00FF19C9" w:rsidRDefault="00FF19C9">
            <w:pPr>
              <w:pStyle w:val="BodyText"/>
              <w:spacing w:before="60" w:after="60"/>
              <w:ind w:left="0" w:right="-108"/>
              <w:rPr>
                <w:rFonts w:ascii="Verdana" w:hAnsi="Verdana" w:cs="Verdana"/>
                <w:sz w:val="16"/>
                <w:szCs w:val="16"/>
              </w:rPr>
            </w:pPr>
            <w:r>
              <w:rPr>
                <w:sz w:val="16"/>
                <w:szCs w:val="16"/>
              </w:rPr>
              <w:t>32 Bytes</w:t>
            </w:r>
          </w:p>
        </w:tc>
        <w:tc>
          <w:tcPr>
            <w:tcW w:w="2505" w:type="dxa"/>
          </w:tcPr>
          <w:p w:rsidR="00FF19C9" w:rsidRDefault="00FF19C9">
            <w:pPr>
              <w:pStyle w:val="BodyText"/>
              <w:spacing w:before="60" w:after="60"/>
              <w:ind w:left="0" w:right="-108"/>
              <w:rPr>
                <w:rFonts w:ascii="Verdana" w:hAnsi="Verdana" w:cs="Verdana"/>
                <w:sz w:val="16"/>
                <w:szCs w:val="16"/>
              </w:rPr>
            </w:pPr>
            <w:r>
              <w:rPr>
                <w:sz w:val="16"/>
                <w:szCs w:val="16"/>
              </w:rPr>
              <w:t>Derived from S2 Profile</w:t>
            </w:r>
          </w:p>
        </w:tc>
      </w:tr>
    </w:tbl>
    <w:p w:rsidR="00FF19C9" w:rsidRDefault="00FF19C9">
      <w:pPr>
        <w:pStyle w:val="NormalIndent"/>
        <w:spacing w:before="120" w:line="240" w:lineRule="auto"/>
        <w:ind w:left="1138"/>
        <w:rPr>
          <w:snapToGrid w:val="0"/>
        </w:rPr>
      </w:pPr>
      <w:r w:rsidRPr="00595B45">
        <w:rPr>
          <w:snapToGrid w:val="0"/>
        </w:rPr>
        <w:t xml:space="preserve">The </w:t>
      </w:r>
      <w:r>
        <w:rPr>
          <w:snapToGrid w:val="0"/>
        </w:rPr>
        <w:t>Content Key Version file consists of four concatenated 8 byte key version fields as follows:</w:t>
      </w:r>
    </w:p>
    <w:tbl>
      <w:tblPr>
        <w:tblW w:w="658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85"/>
        <w:gridCol w:w="992"/>
        <w:gridCol w:w="2505"/>
      </w:tblGrid>
      <w:tr w:rsidR="00FF19C9" w:rsidRPr="00595B45">
        <w:trPr>
          <w:cantSplit/>
          <w:tblHeader/>
        </w:trPr>
        <w:tc>
          <w:tcPr>
            <w:tcW w:w="3085" w:type="dxa"/>
            <w:shd w:val="clear" w:color="auto" w:fill="E0E0E0"/>
          </w:tcPr>
          <w:p w:rsidR="00FF19C9" w:rsidRPr="00595B45" w:rsidRDefault="00FF19C9" w:rsidP="00ED63F2">
            <w:pPr>
              <w:pStyle w:val="BodyText"/>
              <w:spacing w:before="60" w:after="60"/>
              <w:ind w:left="0" w:right="-108"/>
              <w:rPr>
                <w:rFonts w:ascii="Verdana" w:hAnsi="Verdana" w:cs="Verdana"/>
                <w:b/>
                <w:bCs/>
                <w:sz w:val="16"/>
                <w:szCs w:val="16"/>
              </w:rPr>
            </w:pPr>
            <w:r>
              <w:rPr>
                <w:b/>
                <w:bCs/>
                <w:sz w:val="16"/>
                <w:szCs w:val="16"/>
              </w:rPr>
              <w:t>Field</w:t>
            </w:r>
          </w:p>
        </w:tc>
        <w:tc>
          <w:tcPr>
            <w:tcW w:w="992" w:type="dxa"/>
            <w:shd w:val="clear" w:color="auto" w:fill="E0E0E0"/>
          </w:tcPr>
          <w:p w:rsidR="00FF19C9" w:rsidRPr="00595B45" w:rsidRDefault="00FF19C9" w:rsidP="00ED63F2">
            <w:pPr>
              <w:pStyle w:val="BodyText"/>
              <w:spacing w:before="60" w:after="60"/>
              <w:ind w:left="0" w:right="-108"/>
              <w:rPr>
                <w:rFonts w:ascii="Verdana" w:hAnsi="Verdana" w:cs="Verdana"/>
                <w:b/>
                <w:bCs/>
                <w:sz w:val="16"/>
                <w:szCs w:val="16"/>
              </w:rPr>
            </w:pPr>
            <w:r>
              <w:rPr>
                <w:b/>
                <w:bCs/>
                <w:sz w:val="16"/>
                <w:szCs w:val="16"/>
              </w:rPr>
              <w:t>Size</w:t>
            </w:r>
          </w:p>
        </w:tc>
        <w:tc>
          <w:tcPr>
            <w:tcW w:w="2505" w:type="dxa"/>
            <w:shd w:val="clear" w:color="auto" w:fill="E0E0E0"/>
          </w:tcPr>
          <w:p w:rsidR="00FF19C9" w:rsidRPr="00595B45" w:rsidRDefault="00FF19C9" w:rsidP="00ED63F2">
            <w:pPr>
              <w:pStyle w:val="BodyText"/>
              <w:spacing w:before="60" w:after="60"/>
              <w:ind w:left="0" w:right="-108"/>
              <w:rPr>
                <w:rFonts w:ascii="Verdana" w:hAnsi="Verdana" w:cs="Verdana"/>
                <w:b/>
                <w:bCs/>
                <w:sz w:val="16"/>
                <w:szCs w:val="16"/>
              </w:rPr>
            </w:pPr>
            <w:r>
              <w:rPr>
                <w:b/>
                <w:bCs/>
                <w:sz w:val="16"/>
                <w:szCs w:val="16"/>
              </w:rPr>
              <w:t>Comment</w:t>
            </w:r>
          </w:p>
        </w:tc>
      </w:tr>
      <w:tr w:rsidR="00FF19C9" w:rsidRPr="00595B45">
        <w:trPr>
          <w:cantSplit/>
        </w:trPr>
        <w:tc>
          <w:tcPr>
            <w:tcW w:w="3085" w:type="dxa"/>
          </w:tcPr>
          <w:p w:rsidR="00FF19C9" w:rsidRPr="00595B45" w:rsidRDefault="00FF19C9" w:rsidP="00ED63F2">
            <w:pPr>
              <w:pStyle w:val="BodyText"/>
              <w:spacing w:before="60" w:after="60"/>
              <w:ind w:left="0" w:right="-108"/>
              <w:rPr>
                <w:rFonts w:ascii="Verdana" w:hAnsi="Verdana" w:cs="Verdana"/>
                <w:sz w:val="16"/>
                <w:szCs w:val="16"/>
              </w:rPr>
            </w:pPr>
            <w:r>
              <w:rPr>
                <w:sz w:val="16"/>
                <w:szCs w:val="16"/>
              </w:rPr>
              <w:t>KabiVer</w:t>
            </w:r>
          </w:p>
        </w:tc>
        <w:tc>
          <w:tcPr>
            <w:tcW w:w="992" w:type="dxa"/>
          </w:tcPr>
          <w:p w:rsidR="00FF19C9" w:rsidRPr="00595B45" w:rsidRDefault="00FF19C9" w:rsidP="00ED63F2">
            <w:pPr>
              <w:pStyle w:val="BodyText"/>
              <w:spacing w:before="60" w:after="60"/>
              <w:ind w:left="0" w:right="-108"/>
              <w:rPr>
                <w:rFonts w:ascii="Verdana" w:hAnsi="Verdana" w:cs="Verdana"/>
                <w:sz w:val="16"/>
                <w:szCs w:val="16"/>
              </w:rPr>
            </w:pPr>
            <w:r>
              <w:rPr>
                <w:sz w:val="16"/>
                <w:szCs w:val="16"/>
              </w:rPr>
              <w:t>8 Bytes</w:t>
            </w:r>
          </w:p>
        </w:tc>
        <w:tc>
          <w:tcPr>
            <w:tcW w:w="2505" w:type="dxa"/>
          </w:tcPr>
          <w:p w:rsidR="00FF19C9" w:rsidRPr="00595B45" w:rsidRDefault="00FF19C9" w:rsidP="00ED63F2">
            <w:pPr>
              <w:pStyle w:val="BodyText"/>
              <w:spacing w:before="60" w:after="60"/>
              <w:ind w:left="0" w:right="-108"/>
              <w:rPr>
                <w:rFonts w:ascii="Verdana" w:hAnsi="Verdana" w:cs="Verdana"/>
                <w:sz w:val="16"/>
                <w:szCs w:val="16"/>
              </w:rPr>
            </w:pPr>
            <w:r>
              <w:rPr>
                <w:sz w:val="16"/>
                <w:szCs w:val="16"/>
              </w:rPr>
              <w:t>Little endian</w:t>
            </w:r>
          </w:p>
        </w:tc>
      </w:tr>
      <w:tr w:rsidR="00FF19C9" w:rsidRPr="00595B45">
        <w:trPr>
          <w:cantSplit/>
        </w:trPr>
        <w:tc>
          <w:tcPr>
            <w:tcW w:w="3085" w:type="dxa"/>
          </w:tcPr>
          <w:p w:rsidR="00FF19C9" w:rsidRDefault="00FF19C9" w:rsidP="00ED63F2">
            <w:pPr>
              <w:pStyle w:val="BodyText"/>
              <w:spacing w:before="60" w:after="60"/>
              <w:ind w:left="0" w:right="-108"/>
              <w:rPr>
                <w:rFonts w:ascii="Verdana" w:hAnsi="Verdana" w:cs="Verdana"/>
                <w:sz w:val="16"/>
                <w:szCs w:val="16"/>
              </w:rPr>
            </w:pPr>
            <w:r>
              <w:rPr>
                <w:sz w:val="16"/>
                <w:szCs w:val="16"/>
              </w:rPr>
              <w:t>KEKVer</w:t>
            </w:r>
          </w:p>
        </w:tc>
        <w:tc>
          <w:tcPr>
            <w:tcW w:w="992" w:type="dxa"/>
          </w:tcPr>
          <w:p w:rsidR="00FF19C9" w:rsidRDefault="00FF19C9" w:rsidP="00ED63F2">
            <w:pPr>
              <w:pStyle w:val="BodyText"/>
              <w:spacing w:before="60" w:after="60"/>
              <w:ind w:left="0" w:right="-108"/>
              <w:rPr>
                <w:rFonts w:ascii="Verdana" w:hAnsi="Verdana" w:cs="Verdana"/>
                <w:sz w:val="16"/>
                <w:szCs w:val="16"/>
              </w:rPr>
            </w:pPr>
            <w:r>
              <w:rPr>
                <w:sz w:val="16"/>
                <w:szCs w:val="16"/>
              </w:rPr>
              <w:t>8 Bytes</w:t>
            </w:r>
          </w:p>
        </w:tc>
        <w:tc>
          <w:tcPr>
            <w:tcW w:w="2505" w:type="dxa"/>
          </w:tcPr>
          <w:p w:rsidR="00FF19C9" w:rsidRDefault="00FF19C9" w:rsidP="00ED63F2">
            <w:pPr>
              <w:pStyle w:val="BodyText"/>
              <w:spacing w:before="60" w:after="60"/>
              <w:ind w:left="0" w:right="-108"/>
              <w:rPr>
                <w:rFonts w:ascii="Verdana" w:hAnsi="Verdana" w:cs="Verdana"/>
                <w:sz w:val="16"/>
                <w:szCs w:val="16"/>
              </w:rPr>
            </w:pPr>
            <w:r>
              <w:rPr>
                <w:sz w:val="16"/>
                <w:szCs w:val="16"/>
              </w:rPr>
              <w:t>Little endian</w:t>
            </w:r>
          </w:p>
        </w:tc>
      </w:tr>
      <w:tr w:rsidR="00FF19C9" w:rsidRPr="00595B45">
        <w:trPr>
          <w:cantSplit/>
        </w:trPr>
        <w:tc>
          <w:tcPr>
            <w:tcW w:w="3085" w:type="dxa"/>
          </w:tcPr>
          <w:p w:rsidR="00FF19C9" w:rsidRDefault="00FF19C9" w:rsidP="00ED63F2">
            <w:pPr>
              <w:pStyle w:val="BodyText"/>
              <w:spacing w:before="60" w:after="60"/>
              <w:ind w:left="0" w:right="-108"/>
              <w:rPr>
                <w:rFonts w:ascii="Verdana" w:hAnsi="Verdana" w:cs="Verdana"/>
                <w:sz w:val="16"/>
                <w:szCs w:val="16"/>
              </w:rPr>
            </w:pPr>
            <w:r>
              <w:rPr>
                <w:sz w:val="16"/>
                <w:szCs w:val="16"/>
              </w:rPr>
              <w:t>KTRVer</w:t>
            </w:r>
          </w:p>
        </w:tc>
        <w:tc>
          <w:tcPr>
            <w:tcW w:w="992" w:type="dxa"/>
          </w:tcPr>
          <w:p w:rsidR="00FF19C9" w:rsidRDefault="00FF19C9" w:rsidP="00ED63F2">
            <w:pPr>
              <w:pStyle w:val="BodyText"/>
              <w:spacing w:before="60" w:after="60"/>
              <w:ind w:left="0" w:right="-108"/>
              <w:rPr>
                <w:rFonts w:ascii="Verdana" w:hAnsi="Verdana" w:cs="Verdana"/>
                <w:sz w:val="16"/>
                <w:szCs w:val="16"/>
              </w:rPr>
            </w:pPr>
            <w:r>
              <w:rPr>
                <w:sz w:val="16"/>
                <w:szCs w:val="16"/>
              </w:rPr>
              <w:t>8 Bytes</w:t>
            </w:r>
          </w:p>
        </w:tc>
        <w:tc>
          <w:tcPr>
            <w:tcW w:w="2505" w:type="dxa"/>
          </w:tcPr>
          <w:p w:rsidR="00FF19C9" w:rsidRDefault="00FF19C9" w:rsidP="00ED63F2">
            <w:pPr>
              <w:pStyle w:val="BodyText"/>
              <w:spacing w:before="60" w:after="60"/>
              <w:ind w:left="0" w:right="-108"/>
              <w:rPr>
                <w:rFonts w:ascii="Verdana" w:hAnsi="Verdana" w:cs="Verdana"/>
                <w:sz w:val="16"/>
                <w:szCs w:val="16"/>
              </w:rPr>
            </w:pPr>
            <w:r>
              <w:rPr>
                <w:sz w:val="16"/>
                <w:szCs w:val="16"/>
              </w:rPr>
              <w:t>Little endian</w:t>
            </w:r>
          </w:p>
        </w:tc>
      </w:tr>
      <w:tr w:rsidR="00FF19C9" w:rsidRPr="00595B45">
        <w:trPr>
          <w:cantSplit/>
        </w:trPr>
        <w:tc>
          <w:tcPr>
            <w:tcW w:w="3085" w:type="dxa"/>
          </w:tcPr>
          <w:p w:rsidR="00FF19C9" w:rsidRDefault="00FF19C9" w:rsidP="00ED63F2">
            <w:pPr>
              <w:pStyle w:val="BodyText"/>
              <w:spacing w:before="60" w:after="60"/>
              <w:ind w:left="0" w:right="-108"/>
              <w:rPr>
                <w:rFonts w:ascii="Verdana" w:hAnsi="Verdana" w:cs="Verdana"/>
                <w:sz w:val="16"/>
                <w:szCs w:val="16"/>
              </w:rPr>
            </w:pPr>
            <w:r>
              <w:rPr>
                <w:sz w:val="16"/>
                <w:szCs w:val="16"/>
              </w:rPr>
              <w:t>KTickVer</w:t>
            </w:r>
          </w:p>
        </w:tc>
        <w:tc>
          <w:tcPr>
            <w:tcW w:w="992" w:type="dxa"/>
          </w:tcPr>
          <w:p w:rsidR="00FF19C9" w:rsidRDefault="00FF19C9" w:rsidP="00ED63F2">
            <w:pPr>
              <w:pStyle w:val="BodyText"/>
              <w:spacing w:before="60" w:after="60"/>
              <w:ind w:left="0" w:right="-108"/>
              <w:rPr>
                <w:rFonts w:ascii="Verdana" w:hAnsi="Verdana" w:cs="Verdana"/>
                <w:sz w:val="16"/>
                <w:szCs w:val="16"/>
              </w:rPr>
            </w:pPr>
            <w:r>
              <w:rPr>
                <w:sz w:val="16"/>
                <w:szCs w:val="16"/>
              </w:rPr>
              <w:t>8 Bytes</w:t>
            </w:r>
          </w:p>
        </w:tc>
        <w:tc>
          <w:tcPr>
            <w:tcW w:w="2505" w:type="dxa"/>
          </w:tcPr>
          <w:p w:rsidR="00FF19C9" w:rsidRDefault="00FF19C9" w:rsidP="00ED63F2">
            <w:pPr>
              <w:pStyle w:val="BodyText"/>
              <w:spacing w:before="60" w:after="60"/>
              <w:ind w:left="0" w:right="-108"/>
              <w:rPr>
                <w:rFonts w:ascii="Verdana" w:hAnsi="Verdana" w:cs="Verdana"/>
                <w:sz w:val="16"/>
                <w:szCs w:val="16"/>
              </w:rPr>
            </w:pPr>
            <w:r>
              <w:rPr>
                <w:sz w:val="16"/>
                <w:szCs w:val="16"/>
              </w:rPr>
              <w:t>Little endian</w:t>
            </w:r>
          </w:p>
        </w:tc>
      </w:tr>
    </w:tbl>
    <w:p w:rsidR="00FF19C9" w:rsidRDefault="00FF19C9">
      <w:pPr>
        <w:pStyle w:val="NormalIndent"/>
        <w:spacing w:before="120" w:line="240" w:lineRule="auto"/>
        <w:ind w:left="1138"/>
        <w:rPr>
          <w:snapToGrid w:val="0"/>
        </w:rPr>
      </w:pPr>
      <w:r>
        <w:rPr>
          <w:snapToGrid w:val="0"/>
        </w:rPr>
        <w:t>However, as all version fields that contribute to this data are defined as being 1 byte long, the version field can be represented as: 1 byte version concatenated with 7 bytes 0x00000000000000.</w:t>
      </w:r>
    </w:p>
    <w:p w:rsidR="00FF19C9" w:rsidRDefault="00FF19C9" w:rsidP="001C349B">
      <w:pPr>
        <w:pStyle w:val="NormalIndent"/>
        <w:rPr>
          <w:rFonts w:cs="Times New Roman"/>
          <w:snapToGrid w:val="0"/>
        </w:rPr>
      </w:pPr>
      <w:r>
        <w:rPr>
          <w:snapToGrid w:val="0"/>
        </w:rPr>
        <w:t xml:space="preserve">The content of the one byte version depends upon the requested S2 profile (see </w:t>
      </w:r>
      <w:r>
        <w:rPr>
          <w:snapToGrid w:val="0"/>
        </w:rPr>
        <w:fldChar w:fldCharType="begin"/>
      </w:r>
      <w:r>
        <w:rPr>
          <w:snapToGrid w:val="0"/>
        </w:rPr>
        <w:instrText xml:space="preserve"> REF _Ref382319818 \r \h </w:instrText>
      </w:r>
      <w:ins w:id="716" w:author="wakkir" w:date="2015-10-22T00:38:00Z">
        <w:r w:rsidRPr="007948A2">
          <w:rPr>
            <w:rPrChange w:id="717" w:author="wakkir">
              <w:rPr/>
            </w:rPrChange>
          </w:rPr>
          <w:instrText>_</w:instrText>
        </w:r>
      </w:ins>
      <w:r>
        <w:rPr>
          <w:snapToGrid w:val="0"/>
        </w:rPr>
        <w:fldChar w:fldCharType="separate"/>
      </w:r>
      <w:r>
        <w:rPr>
          <w:snapToGrid w:val="0"/>
        </w:rPr>
        <w:t>5.2.12</w:t>
      </w:r>
      <w:r>
        <w:rPr>
          <w:snapToGrid w:val="0"/>
        </w:rPr>
        <w:fldChar w:fldCharType="end"/>
      </w:r>
      <w:r>
        <w:rPr>
          <w:snapToGrid w:val="0"/>
        </w:rPr>
        <w:t>)</w:t>
      </w:r>
      <w:r>
        <w:rPr>
          <w:rStyle w:val="FootnoteReference"/>
          <w:rFonts w:cs="Times New Roman"/>
          <w:snapToGrid w:val="0"/>
        </w:rPr>
        <w:footnoteReference w:id="1"/>
      </w:r>
    </w:p>
    <w:p w:rsidR="00FF19C9" w:rsidRDefault="00FF19C9">
      <w:pPr>
        <w:overflowPunct/>
        <w:autoSpaceDE/>
        <w:autoSpaceDN/>
        <w:adjustRightInd/>
        <w:spacing w:after="0" w:line="240" w:lineRule="auto"/>
        <w:ind w:left="0"/>
        <w:textAlignment w:val="auto"/>
        <w:rPr>
          <w:rFonts w:cs="Times New Roman"/>
          <w:snapToGrid w:val="0"/>
        </w:rPr>
      </w:pPr>
      <w:r>
        <w:rPr>
          <w:rFonts w:cs="Times New Roman"/>
          <w:snapToGrid w:val="0"/>
        </w:rPr>
        <w:br w:type="page"/>
      </w:r>
    </w:p>
    <w:p w:rsidR="00FF19C9" w:rsidRDefault="00FF19C9" w:rsidP="001C349B">
      <w:pPr>
        <w:pStyle w:val="NormalIndent"/>
        <w:rPr>
          <w:snapToGrid w:val="0"/>
        </w:rPr>
      </w:pPr>
      <w:r>
        <w:rPr>
          <w:snapToGrid w:val="0"/>
        </w:rPr>
        <w:t>L2/3 and CRS Profiles:</w:t>
      </w:r>
    </w:p>
    <w:tbl>
      <w:tblPr>
        <w:tblW w:w="658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76"/>
        <w:gridCol w:w="5106"/>
      </w:tblGrid>
      <w:tr w:rsidR="00FF19C9" w:rsidRPr="00595B45">
        <w:trPr>
          <w:cantSplit/>
          <w:tblHeader/>
        </w:trPr>
        <w:tc>
          <w:tcPr>
            <w:tcW w:w="1476" w:type="dxa"/>
            <w:shd w:val="clear" w:color="auto" w:fill="E0E0E0"/>
          </w:tcPr>
          <w:p w:rsidR="00FF19C9" w:rsidRPr="00595B45" w:rsidRDefault="00FF19C9" w:rsidP="00ED63F2">
            <w:pPr>
              <w:pStyle w:val="BodyText"/>
              <w:spacing w:before="60" w:after="60"/>
              <w:ind w:left="0" w:right="-108"/>
              <w:rPr>
                <w:rFonts w:ascii="Verdana" w:hAnsi="Verdana" w:cs="Verdana"/>
                <w:b/>
                <w:bCs/>
                <w:sz w:val="16"/>
                <w:szCs w:val="16"/>
              </w:rPr>
            </w:pPr>
            <w:r>
              <w:rPr>
                <w:b/>
                <w:bCs/>
                <w:sz w:val="16"/>
                <w:szCs w:val="16"/>
              </w:rPr>
              <w:t>Field</w:t>
            </w:r>
          </w:p>
        </w:tc>
        <w:tc>
          <w:tcPr>
            <w:tcW w:w="5106" w:type="dxa"/>
            <w:shd w:val="clear" w:color="auto" w:fill="E0E0E0"/>
          </w:tcPr>
          <w:p w:rsidR="00FF19C9" w:rsidRPr="00595B45" w:rsidRDefault="00FF19C9" w:rsidP="00ED63F2">
            <w:pPr>
              <w:pStyle w:val="BodyText"/>
              <w:spacing w:before="60" w:after="60"/>
              <w:ind w:left="0" w:right="-108"/>
              <w:rPr>
                <w:rFonts w:ascii="Verdana" w:hAnsi="Verdana" w:cs="Verdana"/>
                <w:b/>
                <w:bCs/>
                <w:sz w:val="16"/>
                <w:szCs w:val="16"/>
              </w:rPr>
            </w:pPr>
            <w:r>
              <w:rPr>
                <w:b/>
                <w:bCs/>
                <w:sz w:val="16"/>
                <w:szCs w:val="16"/>
              </w:rPr>
              <w:t>1 byte version</w:t>
            </w:r>
          </w:p>
        </w:tc>
      </w:tr>
      <w:tr w:rsidR="00FF19C9" w:rsidRPr="00595B45">
        <w:trPr>
          <w:cantSplit/>
        </w:trPr>
        <w:tc>
          <w:tcPr>
            <w:tcW w:w="1476" w:type="dxa"/>
          </w:tcPr>
          <w:p w:rsidR="00FF19C9" w:rsidRPr="00595B45" w:rsidRDefault="00FF19C9" w:rsidP="00ED63F2">
            <w:pPr>
              <w:pStyle w:val="BodyText"/>
              <w:spacing w:before="60" w:after="60"/>
              <w:ind w:left="0" w:right="-108"/>
              <w:rPr>
                <w:rFonts w:ascii="Verdana" w:hAnsi="Verdana" w:cs="Verdana"/>
                <w:sz w:val="16"/>
                <w:szCs w:val="16"/>
              </w:rPr>
            </w:pPr>
            <w:r>
              <w:rPr>
                <w:sz w:val="16"/>
                <w:szCs w:val="16"/>
              </w:rPr>
              <w:t>KabiVer</w:t>
            </w:r>
          </w:p>
        </w:tc>
        <w:tc>
          <w:tcPr>
            <w:tcW w:w="5106" w:type="dxa"/>
          </w:tcPr>
          <w:p w:rsidR="00FF19C9" w:rsidRPr="00595B45" w:rsidRDefault="00FF19C9" w:rsidP="00ED63F2">
            <w:pPr>
              <w:pStyle w:val="BodyText"/>
              <w:spacing w:before="60" w:after="60"/>
              <w:ind w:left="0" w:right="-108"/>
              <w:rPr>
                <w:rFonts w:ascii="Verdana" w:hAnsi="Verdana" w:cs="Verdana"/>
                <w:sz w:val="16"/>
                <w:szCs w:val="16"/>
              </w:rPr>
            </w:pPr>
            <w:r>
              <w:rPr>
                <w:sz w:val="16"/>
                <w:szCs w:val="16"/>
              </w:rPr>
              <w:t>0x00</w:t>
            </w:r>
          </w:p>
        </w:tc>
      </w:tr>
      <w:tr w:rsidR="00FF19C9">
        <w:trPr>
          <w:cantSplit/>
        </w:trPr>
        <w:tc>
          <w:tcPr>
            <w:tcW w:w="1476" w:type="dxa"/>
          </w:tcPr>
          <w:p w:rsidR="00FF19C9" w:rsidRDefault="00FF19C9" w:rsidP="00ED63F2">
            <w:pPr>
              <w:pStyle w:val="BodyText"/>
              <w:spacing w:before="60" w:after="60"/>
              <w:ind w:left="0" w:right="-108"/>
              <w:rPr>
                <w:rFonts w:ascii="Verdana" w:hAnsi="Verdana" w:cs="Verdana"/>
                <w:sz w:val="16"/>
                <w:szCs w:val="16"/>
              </w:rPr>
            </w:pPr>
            <w:r>
              <w:rPr>
                <w:sz w:val="16"/>
                <w:szCs w:val="16"/>
              </w:rPr>
              <w:t>KEKVer</w:t>
            </w:r>
          </w:p>
        </w:tc>
        <w:tc>
          <w:tcPr>
            <w:tcW w:w="5106" w:type="dxa"/>
          </w:tcPr>
          <w:p w:rsidR="00FF19C9" w:rsidRDefault="00FF19C9" w:rsidP="00ED63F2">
            <w:pPr>
              <w:pStyle w:val="BodyText"/>
              <w:spacing w:before="60" w:after="60"/>
              <w:ind w:left="0" w:right="-108"/>
              <w:rPr>
                <w:rFonts w:ascii="Verdana" w:hAnsi="Verdana" w:cs="Verdana"/>
                <w:sz w:val="16"/>
                <w:szCs w:val="16"/>
              </w:rPr>
            </w:pPr>
            <w:r>
              <w:rPr>
                <w:sz w:val="16"/>
                <w:szCs w:val="16"/>
              </w:rPr>
              <w:t>0x00</w:t>
            </w:r>
          </w:p>
        </w:tc>
      </w:tr>
      <w:tr w:rsidR="00FF19C9">
        <w:trPr>
          <w:cantSplit/>
        </w:trPr>
        <w:tc>
          <w:tcPr>
            <w:tcW w:w="1476" w:type="dxa"/>
          </w:tcPr>
          <w:p w:rsidR="00FF19C9" w:rsidRDefault="00FF19C9" w:rsidP="00ED63F2">
            <w:pPr>
              <w:pStyle w:val="BodyText"/>
              <w:spacing w:before="60" w:after="60"/>
              <w:ind w:left="0" w:right="-108"/>
              <w:rPr>
                <w:rFonts w:ascii="Verdana" w:hAnsi="Verdana" w:cs="Verdana"/>
                <w:sz w:val="16"/>
                <w:szCs w:val="16"/>
              </w:rPr>
            </w:pPr>
            <w:r>
              <w:rPr>
                <w:sz w:val="16"/>
                <w:szCs w:val="16"/>
              </w:rPr>
              <w:t>KTRVer</w:t>
            </w:r>
          </w:p>
        </w:tc>
        <w:tc>
          <w:tcPr>
            <w:tcW w:w="5106" w:type="dxa"/>
          </w:tcPr>
          <w:p w:rsidR="00FF19C9" w:rsidRDefault="00FF19C9" w:rsidP="00456CE9">
            <w:pPr>
              <w:pStyle w:val="BodyText"/>
              <w:spacing w:before="60" w:after="60"/>
              <w:ind w:left="0" w:right="-108"/>
              <w:rPr>
                <w:rFonts w:ascii="Verdana" w:hAnsi="Verdana" w:cs="Verdana"/>
                <w:sz w:val="16"/>
                <w:szCs w:val="16"/>
              </w:rPr>
            </w:pPr>
            <w:r>
              <w:rPr>
                <w:sz w:val="16"/>
                <w:szCs w:val="16"/>
              </w:rPr>
              <w:t>0x00</w:t>
            </w:r>
          </w:p>
        </w:tc>
      </w:tr>
      <w:tr w:rsidR="00FF19C9">
        <w:trPr>
          <w:cantSplit/>
        </w:trPr>
        <w:tc>
          <w:tcPr>
            <w:tcW w:w="1476" w:type="dxa"/>
          </w:tcPr>
          <w:p w:rsidR="00FF19C9" w:rsidRDefault="00FF19C9" w:rsidP="00ED63F2">
            <w:pPr>
              <w:pStyle w:val="BodyText"/>
              <w:spacing w:before="60" w:after="60"/>
              <w:ind w:left="0" w:right="-108"/>
              <w:rPr>
                <w:rFonts w:ascii="Verdana" w:hAnsi="Verdana" w:cs="Verdana"/>
                <w:sz w:val="16"/>
                <w:szCs w:val="16"/>
              </w:rPr>
            </w:pPr>
            <w:r>
              <w:rPr>
                <w:sz w:val="16"/>
                <w:szCs w:val="16"/>
              </w:rPr>
              <w:t>KTickVer</w:t>
            </w:r>
          </w:p>
        </w:tc>
        <w:tc>
          <w:tcPr>
            <w:tcW w:w="5106" w:type="dxa"/>
          </w:tcPr>
          <w:p w:rsidR="00FF19C9" w:rsidRDefault="00FF19C9" w:rsidP="00ED63F2">
            <w:pPr>
              <w:pStyle w:val="BodyText"/>
              <w:spacing w:before="60" w:after="60"/>
              <w:ind w:left="0" w:right="-108"/>
              <w:rPr>
                <w:rFonts w:ascii="Verdana" w:hAnsi="Verdana" w:cs="Verdana"/>
                <w:sz w:val="16"/>
                <w:szCs w:val="16"/>
              </w:rPr>
            </w:pPr>
            <w:r>
              <w:rPr>
                <w:sz w:val="16"/>
                <w:szCs w:val="16"/>
              </w:rPr>
              <w:t>Global</w:t>
            </w:r>
            <w:r w:rsidRPr="00DC1B08">
              <w:rPr>
                <w:sz w:val="16"/>
                <w:szCs w:val="16"/>
              </w:rPr>
              <w:t xml:space="preserve"> Version</w:t>
            </w:r>
            <w:r>
              <w:rPr>
                <w:sz w:val="16"/>
                <w:szCs w:val="16"/>
              </w:rPr>
              <w:t xml:space="preserve"> (see </w:t>
            </w:r>
            <w:r>
              <w:rPr>
                <w:sz w:val="16"/>
                <w:szCs w:val="16"/>
              </w:rPr>
              <w:fldChar w:fldCharType="begin"/>
            </w:r>
            <w:r>
              <w:rPr>
                <w:sz w:val="16"/>
                <w:szCs w:val="16"/>
              </w:rPr>
              <w:instrText xml:space="preserve"> REF _Ref382481879 \r \h </w:instrText>
            </w:r>
            <w:ins w:id="718" w:author="wakkir" w:date="2015-10-22T00:38:00Z">
              <w:r w:rsidRPr="007948A2">
                <w:rPr>
                  <w:rPrChange w:id="719" w:author="wakkir">
                    <w:rPr/>
                  </w:rPrChange>
                </w:rPr>
                <w:instrText>_</w:instrText>
              </w:r>
            </w:ins>
            <w:r>
              <w:rPr>
                <w:sz w:val="16"/>
                <w:szCs w:val="16"/>
              </w:rPr>
              <w:fldChar w:fldCharType="separate"/>
            </w:r>
            <w:r>
              <w:rPr>
                <w:sz w:val="16"/>
                <w:szCs w:val="16"/>
              </w:rPr>
              <w:t>5.1.4</w:t>
            </w:r>
            <w:r>
              <w:rPr>
                <w:sz w:val="16"/>
                <w:szCs w:val="16"/>
              </w:rPr>
              <w:fldChar w:fldCharType="end"/>
            </w:r>
            <w:r>
              <w:rPr>
                <w:sz w:val="16"/>
                <w:szCs w:val="16"/>
              </w:rPr>
              <w:t>)</w:t>
            </w:r>
          </w:p>
        </w:tc>
      </w:tr>
    </w:tbl>
    <w:p w:rsidR="00FF19C9" w:rsidRDefault="00FF19C9">
      <w:pPr>
        <w:pStyle w:val="NormalIndent"/>
        <w:spacing w:before="120" w:line="240" w:lineRule="auto"/>
        <w:ind w:left="1138"/>
        <w:rPr>
          <w:snapToGrid w:val="0"/>
        </w:rPr>
      </w:pPr>
      <w:r>
        <w:rPr>
          <w:snapToGrid w:val="0"/>
        </w:rPr>
        <w:t>L1 and L4 Profiles:</w:t>
      </w:r>
    </w:p>
    <w:tbl>
      <w:tblPr>
        <w:tblW w:w="658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76"/>
        <w:gridCol w:w="5106"/>
      </w:tblGrid>
      <w:tr w:rsidR="00FF19C9" w:rsidRPr="00595B45">
        <w:trPr>
          <w:cantSplit/>
          <w:tblHeader/>
        </w:trPr>
        <w:tc>
          <w:tcPr>
            <w:tcW w:w="1476" w:type="dxa"/>
            <w:shd w:val="clear" w:color="auto" w:fill="E0E0E0"/>
          </w:tcPr>
          <w:p w:rsidR="00FF19C9" w:rsidRPr="00595B45" w:rsidRDefault="00FF19C9" w:rsidP="00B901E3">
            <w:pPr>
              <w:pStyle w:val="BodyText"/>
              <w:spacing w:before="60" w:after="60"/>
              <w:ind w:left="0" w:right="-108"/>
              <w:rPr>
                <w:rFonts w:ascii="Verdana" w:hAnsi="Verdana" w:cs="Verdana"/>
                <w:b/>
                <w:bCs/>
                <w:sz w:val="16"/>
                <w:szCs w:val="16"/>
              </w:rPr>
            </w:pPr>
            <w:r>
              <w:rPr>
                <w:b/>
                <w:bCs/>
                <w:sz w:val="16"/>
                <w:szCs w:val="16"/>
              </w:rPr>
              <w:t>Field</w:t>
            </w:r>
          </w:p>
        </w:tc>
        <w:tc>
          <w:tcPr>
            <w:tcW w:w="5106" w:type="dxa"/>
            <w:shd w:val="clear" w:color="auto" w:fill="E0E0E0"/>
          </w:tcPr>
          <w:p w:rsidR="00FF19C9" w:rsidRPr="00595B45" w:rsidRDefault="00FF19C9" w:rsidP="00B901E3">
            <w:pPr>
              <w:pStyle w:val="BodyText"/>
              <w:spacing w:before="60" w:after="60"/>
              <w:ind w:left="0" w:right="-108"/>
              <w:rPr>
                <w:rFonts w:ascii="Verdana" w:hAnsi="Verdana" w:cs="Verdana"/>
                <w:b/>
                <w:bCs/>
                <w:sz w:val="16"/>
                <w:szCs w:val="16"/>
              </w:rPr>
            </w:pPr>
            <w:r>
              <w:rPr>
                <w:b/>
                <w:bCs/>
                <w:sz w:val="16"/>
                <w:szCs w:val="16"/>
              </w:rPr>
              <w:t>1 byte version</w:t>
            </w:r>
          </w:p>
        </w:tc>
      </w:tr>
      <w:tr w:rsidR="00FF19C9" w:rsidRPr="00595B45">
        <w:trPr>
          <w:cantSplit/>
        </w:trPr>
        <w:tc>
          <w:tcPr>
            <w:tcW w:w="1476" w:type="dxa"/>
          </w:tcPr>
          <w:p w:rsidR="00FF19C9" w:rsidRPr="00595B45" w:rsidRDefault="00FF19C9" w:rsidP="00B901E3">
            <w:pPr>
              <w:pStyle w:val="BodyText"/>
              <w:spacing w:before="60" w:after="60"/>
              <w:ind w:left="0" w:right="-108"/>
              <w:rPr>
                <w:rFonts w:ascii="Verdana" w:hAnsi="Verdana" w:cs="Verdana"/>
                <w:sz w:val="16"/>
                <w:szCs w:val="16"/>
              </w:rPr>
            </w:pPr>
            <w:r>
              <w:rPr>
                <w:sz w:val="16"/>
                <w:szCs w:val="16"/>
              </w:rPr>
              <w:t>KabiVer</w:t>
            </w:r>
          </w:p>
        </w:tc>
        <w:tc>
          <w:tcPr>
            <w:tcW w:w="5106" w:type="dxa"/>
          </w:tcPr>
          <w:p w:rsidR="00FF19C9" w:rsidRPr="00595B45" w:rsidRDefault="00FF19C9" w:rsidP="00B901E3">
            <w:pPr>
              <w:pStyle w:val="BodyText"/>
              <w:spacing w:before="60" w:after="60"/>
              <w:ind w:left="0" w:right="-108"/>
              <w:rPr>
                <w:rFonts w:ascii="Verdana" w:hAnsi="Verdana" w:cs="Verdana"/>
                <w:sz w:val="16"/>
                <w:szCs w:val="16"/>
              </w:rPr>
            </w:pPr>
            <w:r>
              <w:rPr>
                <w:sz w:val="16"/>
                <w:szCs w:val="16"/>
              </w:rPr>
              <w:t>0x00</w:t>
            </w:r>
          </w:p>
        </w:tc>
      </w:tr>
      <w:tr w:rsidR="00FF19C9">
        <w:trPr>
          <w:cantSplit/>
        </w:trPr>
        <w:tc>
          <w:tcPr>
            <w:tcW w:w="1476" w:type="dxa"/>
          </w:tcPr>
          <w:p w:rsidR="00FF19C9" w:rsidRDefault="00FF19C9" w:rsidP="00B901E3">
            <w:pPr>
              <w:pStyle w:val="BodyText"/>
              <w:spacing w:before="60" w:after="60"/>
              <w:ind w:left="0" w:right="-108"/>
              <w:rPr>
                <w:rFonts w:ascii="Verdana" w:hAnsi="Verdana" w:cs="Verdana"/>
                <w:sz w:val="16"/>
                <w:szCs w:val="16"/>
              </w:rPr>
            </w:pPr>
            <w:r>
              <w:rPr>
                <w:sz w:val="16"/>
                <w:szCs w:val="16"/>
              </w:rPr>
              <w:t>KEKVer</w:t>
            </w:r>
          </w:p>
        </w:tc>
        <w:tc>
          <w:tcPr>
            <w:tcW w:w="5106" w:type="dxa"/>
          </w:tcPr>
          <w:p w:rsidR="00FF19C9" w:rsidRDefault="00FF19C9" w:rsidP="00B901E3">
            <w:pPr>
              <w:pStyle w:val="BodyText"/>
              <w:spacing w:before="60" w:after="60"/>
              <w:ind w:left="0" w:right="-108"/>
              <w:rPr>
                <w:rFonts w:ascii="Verdana" w:hAnsi="Verdana" w:cs="Verdana"/>
                <w:sz w:val="16"/>
                <w:szCs w:val="16"/>
              </w:rPr>
            </w:pPr>
            <w:r>
              <w:rPr>
                <w:sz w:val="16"/>
                <w:szCs w:val="16"/>
              </w:rPr>
              <w:t>0x00</w:t>
            </w:r>
          </w:p>
        </w:tc>
      </w:tr>
      <w:tr w:rsidR="00FF19C9">
        <w:trPr>
          <w:cantSplit/>
        </w:trPr>
        <w:tc>
          <w:tcPr>
            <w:tcW w:w="1476" w:type="dxa"/>
          </w:tcPr>
          <w:p w:rsidR="00FF19C9" w:rsidRDefault="00FF19C9" w:rsidP="00B901E3">
            <w:pPr>
              <w:pStyle w:val="BodyText"/>
              <w:spacing w:before="60" w:after="60"/>
              <w:ind w:left="0" w:right="-108"/>
              <w:rPr>
                <w:rFonts w:ascii="Verdana" w:hAnsi="Verdana" w:cs="Verdana"/>
                <w:sz w:val="16"/>
                <w:szCs w:val="16"/>
              </w:rPr>
            </w:pPr>
            <w:r>
              <w:rPr>
                <w:sz w:val="16"/>
                <w:szCs w:val="16"/>
              </w:rPr>
              <w:t>KTRVer</w:t>
            </w:r>
          </w:p>
        </w:tc>
        <w:tc>
          <w:tcPr>
            <w:tcW w:w="5106" w:type="dxa"/>
          </w:tcPr>
          <w:p w:rsidR="00FF19C9" w:rsidRDefault="00FF19C9" w:rsidP="00B901E3">
            <w:pPr>
              <w:pStyle w:val="BodyText"/>
              <w:spacing w:before="60" w:after="60"/>
              <w:ind w:left="0" w:right="-108"/>
              <w:rPr>
                <w:rFonts w:ascii="Verdana" w:hAnsi="Verdana" w:cs="Verdana"/>
                <w:sz w:val="16"/>
                <w:szCs w:val="16"/>
              </w:rPr>
            </w:pPr>
            <w:r>
              <w:rPr>
                <w:sz w:val="16"/>
                <w:szCs w:val="16"/>
              </w:rPr>
              <w:t>0x00</w:t>
            </w:r>
          </w:p>
        </w:tc>
      </w:tr>
      <w:tr w:rsidR="00FF19C9">
        <w:trPr>
          <w:cantSplit/>
        </w:trPr>
        <w:tc>
          <w:tcPr>
            <w:tcW w:w="1476" w:type="dxa"/>
          </w:tcPr>
          <w:p w:rsidR="00FF19C9" w:rsidRDefault="00FF19C9" w:rsidP="00B901E3">
            <w:pPr>
              <w:pStyle w:val="BodyText"/>
              <w:spacing w:before="60" w:after="60"/>
              <w:ind w:left="0" w:right="-108"/>
              <w:rPr>
                <w:rFonts w:ascii="Verdana" w:hAnsi="Verdana" w:cs="Verdana"/>
                <w:sz w:val="16"/>
                <w:szCs w:val="16"/>
              </w:rPr>
            </w:pPr>
            <w:r>
              <w:rPr>
                <w:sz w:val="16"/>
                <w:szCs w:val="16"/>
              </w:rPr>
              <w:t>KTickVer</w:t>
            </w:r>
          </w:p>
        </w:tc>
        <w:tc>
          <w:tcPr>
            <w:tcW w:w="5106" w:type="dxa"/>
          </w:tcPr>
          <w:p w:rsidR="00FF19C9" w:rsidRDefault="00FF19C9" w:rsidP="00B901E3">
            <w:pPr>
              <w:pStyle w:val="BodyText"/>
              <w:spacing w:before="60" w:after="60"/>
              <w:ind w:left="0" w:right="-108"/>
              <w:rPr>
                <w:rFonts w:ascii="Verdana" w:hAnsi="Verdana" w:cs="Verdana"/>
                <w:sz w:val="16"/>
                <w:szCs w:val="16"/>
              </w:rPr>
            </w:pPr>
            <w:r>
              <w:rPr>
                <w:sz w:val="16"/>
                <w:szCs w:val="16"/>
              </w:rPr>
              <w:t>0x00</w:t>
            </w:r>
          </w:p>
        </w:tc>
      </w:tr>
    </w:tbl>
    <w:p w:rsidR="00FF19C9" w:rsidRPr="00595B45" w:rsidRDefault="00FF19C9" w:rsidP="001A444A">
      <w:pPr>
        <w:pStyle w:val="Heading3"/>
        <w:numPr>
          <w:ilvl w:val="2"/>
          <w:numId w:val="5"/>
        </w:numPr>
        <w:tabs>
          <w:tab w:val="clear" w:pos="4341"/>
        </w:tabs>
        <w:ind w:left="0" w:firstLine="0"/>
        <w:rPr>
          <w:rFonts w:cs="Times New Roman"/>
        </w:rPr>
      </w:pPr>
      <w:bookmarkStart w:id="720" w:name="_Ref382482835"/>
      <w:r>
        <w:rPr>
          <w:b w:val="0"/>
          <w:bCs w:val="0"/>
        </w:rPr>
        <w:t>Ticketing Key Cryptogram</w:t>
      </w:r>
      <w:bookmarkEnd w:id="720"/>
    </w:p>
    <w:p w:rsidR="00FF19C9" w:rsidRDefault="00FF19C9" w:rsidP="001C349B">
      <w:pPr>
        <w:pStyle w:val="NormalIndent"/>
        <w:rPr>
          <w:snapToGrid w:val="0"/>
        </w:rPr>
      </w:pPr>
      <w:r>
        <w:rPr>
          <w:snapToGrid w:val="0"/>
        </w:rPr>
        <w:t>The ticketing key cryptogram to use is selected on the basis of the selected S2 profile:</w:t>
      </w:r>
    </w:p>
    <w:tbl>
      <w:tblPr>
        <w:tblW w:w="6606"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6"/>
        <w:gridCol w:w="4950"/>
      </w:tblGrid>
      <w:tr w:rsidR="00FF19C9" w:rsidRPr="00595B45">
        <w:trPr>
          <w:cantSplit/>
          <w:tblHeader/>
        </w:trPr>
        <w:tc>
          <w:tcPr>
            <w:tcW w:w="1656" w:type="dxa"/>
            <w:shd w:val="clear" w:color="auto" w:fill="E0E0E0"/>
          </w:tcPr>
          <w:p w:rsidR="00FF19C9" w:rsidRPr="00595B45" w:rsidRDefault="00FF19C9" w:rsidP="00B901E3">
            <w:pPr>
              <w:pStyle w:val="BodyText"/>
              <w:spacing w:before="60" w:after="60"/>
              <w:ind w:left="0" w:right="-108"/>
              <w:rPr>
                <w:rFonts w:ascii="Verdana" w:hAnsi="Verdana" w:cs="Verdana"/>
                <w:b/>
                <w:bCs/>
                <w:sz w:val="16"/>
                <w:szCs w:val="16"/>
              </w:rPr>
            </w:pPr>
            <w:r>
              <w:rPr>
                <w:b/>
                <w:bCs/>
                <w:sz w:val="16"/>
                <w:szCs w:val="16"/>
              </w:rPr>
              <w:t>S2 Profile</w:t>
            </w:r>
          </w:p>
        </w:tc>
        <w:tc>
          <w:tcPr>
            <w:tcW w:w="4950" w:type="dxa"/>
            <w:shd w:val="clear" w:color="auto" w:fill="E0E0E0"/>
          </w:tcPr>
          <w:p w:rsidR="00FF19C9" w:rsidRPr="00595B45" w:rsidRDefault="00FF19C9" w:rsidP="00B901E3">
            <w:pPr>
              <w:pStyle w:val="BodyText"/>
              <w:spacing w:before="60" w:after="60"/>
              <w:ind w:left="0" w:right="-108"/>
              <w:rPr>
                <w:rFonts w:ascii="Verdana" w:hAnsi="Verdana" w:cs="Verdana"/>
                <w:b/>
                <w:bCs/>
                <w:sz w:val="16"/>
                <w:szCs w:val="16"/>
              </w:rPr>
            </w:pPr>
            <w:r>
              <w:rPr>
                <w:b/>
                <w:bCs/>
                <w:sz w:val="16"/>
                <w:szCs w:val="16"/>
              </w:rPr>
              <w:t>TKC</w:t>
            </w:r>
          </w:p>
        </w:tc>
      </w:tr>
      <w:tr w:rsidR="00FF19C9" w:rsidRPr="00595B45">
        <w:trPr>
          <w:cantSplit/>
        </w:trPr>
        <w:tc>
          <w:tcPr>
            <w:tcW w:w="1656" w:type="dxa"/>
          </w:tcPr>
          <w:p w:rsidR="00FF19C9" w:rsidRPr="00595B45" w:rsidRDefault="00FF19C9" w:rsidP="00B901E3">
            <w:pPr>
              <w:pStyle w:val="BodyText"/>
              <w:spacing w:before="60" w:after="60"/>
              <w:ind w:left="0" w:right="-108"/>
              <w:rPr>
                <w:rFonts w:ascii="Verdana" w:hAnsi="Verdana" w:cs="Verdana"/>
                <w:sz w:val="16"/>
                <w:szCs w:val="16"/>
              </w:rPr>
            </w:pPr>
            <w:r>
              <w:rPr>
                <w:sz w:val="16"/>
                <w:szCs w:val="16"/>
              </w:rPr>
              <w:t>L2/3</w:t>
            </w:r>
          </w:p>
        </w:tc>
        <w:tc>
          <w:tcPr>
            <w:tcW w:w="4950" w:type="dxa"/>
          </w:tcPr>
          <w:p w:rsidR="00FF19C9" w:rsidRPr="00595B45" w:rsidRDefault="00FF19C9" w:rsidP="00B901E3">
            <w:pPr>
              <w:pStyle w:val="BodyText"/>
              <w:spacing w:before="60" w:after="60"/>
              <w:ind w:left="0" w:right="-108"/>
              <w:rPr>
                <w:rFonts w:ascii="Verdana" w:hAnsi="Verdana" w:cs="Verdana"/>
                <w:sz w:val="16"/>
                <w:szCs w:val="16"/>
              </w:rPr>
            </w:pPr>
            <w:r w:rsidRPr="00DC1B08">
              <w:rPr>
                <w:sz w:val="16"/>
                <w:szCs w:val="16"/>
              </w:rPr>
              <w:t>S2 Ticketing Key Cryptogram</w:t>
            </w:r>
            <w:r>
              <w:rPr>
                <w:sz w:val="16"/>
                <w:szCs w:val="16"/>
              </w:rPr>
              <w:t xml:space="preserve"> (see </w:t>
            </w:r>
            <w:r>
              <w:rPr>
                <w:sz w:val="16"/>
                <w:szCs w:val="16"/>
              </w:rPr>
              <w:fldChar w:fldCharType="begin"/>
            </w:r>
            <w:r>
              <w:rPr>
                <w:sz w:val="16"/>
                <w:szCs w:val="16"/>
              </w:rPr>
              <w:instrText xml:space="preserve"> REF _Ref382481879 \r \h </w:instrText>
            </w:r>
            <w:ins w:id="721" w:author="wakkir" w:date="2015-10-22T00:38:00Z">
              <w:r w:rsidRPr="007948A2">
                <w:rPr>
                  <w:rPrChange w:id="722" w:author="wakkir">
                    <w:rPr/>
                  </w:rPrChange>
                </w:rPr>
                <w:instrText>_</w:instrText>
              </w:r>
            </w:ins>
            <w:r>
              <w:rPr>
                <w:sz w:val="16"/>
                <w:szCs w:val="16"/>
              </w:rPr>
              <w:fldChar w:fldCharType="separate"/>
            </w:r>
            <w:r>
              <w:rPr>
                <w:sz w:val="16"/>
                <w:szCs w:val="16"/>
              </w:rPr>
              <w:t>5.1.4</w:t>
            </w:r>
            <w:r>
              <w:rPr>
                <w:sz w:val="16"/>
                <w:szCs w:val="16"/>
              </w:rPr>
              <w:fldChar w:fldCharType="end"/>
            </w:r>
            <w:r>
              <w:rPr>
                <w:sz w:val="16"/>
                <w:szCs w:val="16"/>
              </w:rPr>
              <w:t>)</w:t>
            </w:r>
          </w:p>
        </w:tc>
      </w:tr>
      <w:tr w:rsidR="00FF19C9" w:rsidRPr="00595B45">
        <w:trPr>
          <w:cantSplit/>
        </w:trPr>
        <w:tc>
          <w:tcPr>
            <w:tcW w:w="1656" w:type="dxa"/>
          </w:tcPr>
          <w:p w:rsidR="00FF19C9" w:rsidRDefault="00FF19C9" w:rsidP="00B901E3">
            <w:pPr>
              <w:pStyle w:val="BodyText"/>
              <w:spacing w:before="60" w:after="60"/>
              <w:ind w:left="0" w:right="-108"/>
              <w:rPr>
                <w:rFonts w:ascii="Verdana" w:hAnsi="Verdana" w:cs="Verdana"/>
                <w:sz w:val="16"/>
                <w:szCs w:val="16"/>
              </w:rPr>
            </w:pPr>
            <w:r>
              <w:rPr>
                <w:sz w:val="16"/>
                <w:szCs w:val="16"/>
              </w:rPr>
              <w:t>CRS</w:t>
            </w:r>
          </w:p>
        </w:tc>
        <w:tc>
          <w:tcPr>
            <w:tcW w:w="4950" w:type="dxa"/>
          </w:tcPr>
          <w:p w:rsidR="00FF19C9" w:rsidRPr="00DC1B08" w:rsidRDefault="00FF19C9" w:rsidP="00B901E3">
            <w:pPr>
              <w:pStyle w:val="BodyText"/>
              <w:spacing w:before="60" w:after="60"/>
              <w:ind w:left="0" w:right="-108"/>
              <w:rPr>
                <w:rFonts w:ascii="Verdana" w:hAnsi="Verdana" w:cs="Verdana"/>
                <w:sz w:val="16"/>
                <w:szCs w:val="16"/>
              </w:rPr>
            </w:pPr>
            <w:r>
              <w:rPr>
                <w:sz w:val="16"/>
                <w:szCs w:val="16"/>
              </w:rPr>
              <w:t>S9</w:t>
            </w:r>
            <w:r w:rsidRPr="00DC1B08">
              <w:rPr>
                <w:sz w:val="16"/>
                <w:szCs w:val="16"/>
              </w:rPr>
              <w:t xml:space="preserve"> Ticketing Key Cryptogram</w:t>
            </w:r>
            <w:r>
              <w:rPr>
                <w:sz w:val="16"/>
                <w:szCs w:val="16"/>
              </w:rPr>
              <w:t xml:space="preserve"> (see </w:t>
            </w:r>
            <w:r>
              <w:rPr>
                <w:sz w:val="16"/>
                <w:szCs w:val="16"/>
              </w:rPr>
              <w:fldChar w:fldCharType="begin"/>
            </w:r>
            <w:r>
              <w:rPr>
                <w:sz w:val="16"/>
                <w:szCs w:val="16"/>
              </w:rPr>
              <w:instrText xml:space="preserve"> REF _Ref382481879 \r \h </w:instrText>
            </w:r>
            <w:ins w:id="723" w:author="wakkir" w:date="2015-10-22T00:38:00Z">
              <w:r w:rsidRPr="007948A2">
                <w:rPr>
                  <w:rPrChange w:id="724" w:author="wakkir">
                    <w:rPr/>
                  </w:rPrChange>
                </w:rPr>
                <w:instrText>_</w:instrText>
              </w:r>
            </w:ins>
            <w:r>
              <w:rPr>
                <w:sz w:val="16"/>
                <w:szCs w:val="16"/>
              </w:rPr>
              <w:fldChar w:fldCharType="separate"/>
            </w:r>
            <w:r>
              <w:rPr>
                <w:sz w:val="16"/>
                <w:szCs w:val="16"/>
              </w:rPr>
              <w:t>5.1.4</w:t>
            </w:r>
            <w:r>
              <w:rPr>
                <w:sz w:val="16"/>
                <w:szCs w:val="16"/>
              </w:rPr>
              <w:fldChar w:fldCharType="end"/>
            </w:r>
            <w:r>
              <w:rPr>
                <w:sz w:val="16"/>
                <w:szCs w:val="16"/>
              </w:rPr>
              <w:t>)</w:t>
            </w:r>
          </w:p>
        </w:tc>
      </w:tr>
    </w:tbl>
    <w:p w:rsidR="00FF19C9" w:rsidRDefault="00FF19C9">
      <w:pPr>
        <w:pStyle w:val="NormalIndent"/>
        <w:spacing w:before="120" w:line="240" w:lineRule="auto"/>
        <w:ind w:left="1138"/>
        <w:rPr>
          <w:snapToGrid w:val="0"/>
        </w:rPr>
      </w:pPr>
      <w:r>
        <w:rPr>
          <w:snapToGrid w:val="0"/>
        </w:rPr>
        <w:t>The length of the selected TKC shall be calculated (in bytes) and the length shall be prefixed to the TKC in two bytes, little endian encoded.</w:t>
      </w:r>
    </w:p>
    <w:p w:rsidR="00FF19C9" w:rsidDel="00B86DBE" w:rsidRDefault="00FF19C9" w:rsidP="001C349B">
      <w:pPr>
        <w:pStyle w:val="NormalIndent"/>
        <w:rPr>
          <w:del w:id="725" w:author="steve.nichols" w:date="2014-10-22T16:49:00Z"/>
          <w:snapToGrid w:val="0"/>
        </w:rPr>
      </w:pPr>
      <w:del w:id="726" w:author="steve.nichols" w:date="2014-10-22T16:49:00Z">
        <w:r w:rsidDel="00B86DBE">
          <w:rPr>
            <w:snapToGrid w:val="0"/>
          </w:rPr>
          <w:delText>As the resultant TKC data will be greater in length than can be held in a single DGI (a DGI has a 1 byte length), the TKC data is split and transferred using multiple DGIs.</w:delText>
        </w:r>
      </w:del>
    </w:p>
    <w:p w:rsidR="00FF19C9" w:rsidRPr="00595B45" w:rsidRDefault="00FF19C9" w:rsidP="00C3316F">
      <w:pPr>
        <w:pStyle w:val="Heading2"/>
        <w:numPr>
          <w:ilvl w:val="1"/>
          <w:numId w:val="5"/>
        </w:numPr>
        <w:tabs>
          <w:tab w:val="clear" w:pos="720"/>
        </w:tabs>
        <w:ind w:left="0" w:firstLine="0"/>
        <w:rPr>
          <w:rFonts w:cs="Times New Roman"/>
        </w:rPr>
      </w:pPr>
      <w:bookmarkStart w:id="727" w:name="_Toc396126613"/>
      <w:r w:rsidRPr="00595B45">
        <w:rPr>
          <w:b w:val="0"/>
          <w:bCs w:val="0"/>
        </w:rPr>
        <w:t>Application Datamap</w:t>
      </w:r>
      <w:bookmarkEnd w:id="727"/>
    </w:p>
    <w:p w:rsidR="00FF19C9" w:rsidRPr="00595B45" w:rsidRDefault="00FF19C9" w:rsidP="00C3316F">
      <w:pPr>
        <w:pStyle w:val="NormalIndent"/>
        <w:rPr>
          <w:snapToGrid w:val="0"/>
        </w:rPr>
      </w:pPr>
      <w:r w:rsidRPr="00595B45">
        <w:rPr>
          <w:snapToGrid w:val="0"/>
        </w:rPr>
        <w:t xml:space="preserve">The </w:t>
      </w:r>
      <w:r>
        <w:rPr>
          <w:snapToGrid w:val="0"/>
        </w:rPr>
        <w:t>personalization image for the S2</w:t>
      </w:r>
      <w:r w:rsidRPr="00595B45">
        <w:rPr>
          <w:snapToGrid w:val="0"/>
        </w:rPr>
        <w:t xml:space="preserve"> application will be provided in TLV form, where the tags are defined in the table below and the length is fixed as 2 bytes. The contents of the table are:</w:t>
      </w:r>
    </w:p>
    <w:p w:rsidR="00FF19C9" w:rsidRDefault="00FF19C9">
      <w:pPr>
        <w:pStyle w:val="NormalIndent"/>
        <w:spacing w:line="240" w:lineRule="auto"/>
        <w:ind w:left="2160" w:hanging="990"/>
        <w:rPr>
          <w:rFonts w:cs="Times New Roman"/>
          <w:snapToGrid w:val="0"/>
        </w:rPr>
      </w:pPr>
      <w:r w:rsidRPr="00595B45">
        <w:rPr>
          <w:snapToGrid w:val="0"/>
        </w:rPr>
        <w:t>Tag:</w:t>
      </w:r>
      <w:r w:rsidRPr="00595B45">
        <w:rPr>
          <w:snapToGrid w:val="0"/>
        </w:rPr>
        <w:tab/>
        <w:t>A 2 byte value that identifies the data to follow</w:t>
      </w:r>
    </w:p>
    <w:p w:rsidR="00FF19C9" w:rsidRDefault="00FF19C9">
      <w:pPr>
        <w:pStyle w:val="NormalIndent"/>
        <w:spacing w:line="240" w:lineRule="auto"/>
        <w:ind w:left="2160" w:hanging="990"/>
        <w:rPr>
          <w:snapToGrid w:val="0"/>
        </w:rPr>
      </w:pPr>
      <w:r>
        <w:rPr>
          <w:snapToGrid w:val="0"/>
        </w:rPr>
        <w:t>Profile</w:t>
      </w:r>
      <w:r>
        <w:rPr>
          <w:snapToGrid w:val="0"/>
        </w:rPr>
        <w:tab/>
        <w:t xml:space="preserve">Some DGIs are optional and are only created for certain profiles (see </w:t>
      </w:r>
      <w:r>
        <w:rPr>
          <w:snapToGrid w:val="0"/>
        </w:rPr>
        <w:fldChar w:fldCharType="begin"/>
      </w:r>
      <w:r>
        <w:rPr>
          <w:snapToGrid w:val="0"/>
        </w:rPr>
        <w:instrText xml:space="preserve"> REF _Ref382319818 \r \h </w:instrText>
      </w:r>
      <w:ins w:id="728" w:author="wakkir" w:date="2015-10-22T00:38:00Z">
        <w:r w:rsidRPr="007948A2">
          <w:rPr>
            <w:rPrChange w:id="729" w:author="wakkir">
              <w:rPr/>
            </w:rPrChange>
          </w:rPr>
          <w:instrText>_</w:instrText>
        </w:r>
      </w:ins>
      <w:r>
        <w:rPr>
          <w:snapToGrid w:val="0"/>
        </w:rPr>
        <w:fldChar w:fldCharType="separate"/>
      </w:r>
      <w:r>
        <w:rPr>
          <w:snapToGrid w:val="0"/>
        </w:rPr>
        <w:t>5.2.12</w:t>
      </w:r>
      <w:r>
        <w:rPr>
          <w:snapToGrid w:val="0"/>
        </w:rPr>
        <w:fldChar w:fldCharType="end"/>
      </w:r>
      <w:r>
        <w:rPr>
          <w:snapToGrid w:val="0"/>
        </w:rPr>
        <w:t>). This column identifies which DGIs are used for which profiles, with “All” meaning the DGI is used with all profiles.</w:t>
      </w:r>
    </w:p>
    <w:p w:rsidR="00FF19C9" w:rsidRDefault="00FF19C9">
      <w:pPr>
        <w:pStyle w:val="NormalIndent"/>
        <w:spacing w:line="240" w:lineRule="auto"/>
        <w:ind w:left="2160" w:hanging="990"/>
        <w:rPr>
          <w:rFonts w:cs="Times New Roman"/>
          <w:snapToGrid w:val="0"/>
        </w:rPr>
      </w:pPr>
      <w:r w:rsidRPr="00595B45">
        <w:rPr>
          <w:snapToGrid w:val="0"/>
        </w:rPr>
        <w:t>Field</w:t>
      </w:r>
      <w:r w:rsidRPr="00595B45">
        <w:rPr>
          <w:snapToGrid w:val="0"/>
        </w:rPr>
        <w:tab/>
        <w:t>The field(s) that are provided within the tag. The contents of each field are described elsewhere in this document. Where there is more than one field within a tag, the fields are concatenated in the order they are written</w:t>
      </w:r>
    </w:p>
    <w:p w:rsidR="00FF19C9" w:rsidRDefault="00FF19C9">
      <w:pPr>
        <w:pStyle w:val="NormalIndent"/>
        <w:spacing w:line="240" w:lineRule="auto"/>
        <w:ind w:left="2160" w:hanging="990"/>
        <w:rPr>
          <w:rFonts w:cs="Times New Roman"/>
          <w:snapToGrid w:val="0"/>
        </w:rPr>
      </w:pPr>
      <w:r w:rsidRPr="00595B45">
        <w:rPr>
          <w:snapToGrid w:val="0"/>
        </w:rPr>
        <w:t>Size</w:t>
      </w:r>
      <w:r w:rsidRPr="00595B45">
        <w:rPr>
          <w:snapToGrid w:val="0"/>
        </w:rPr>
        <w:tab/>
        <w:t>Number of bytes used by each field</w:t>
      </w:r>
    </w:p>
    <w:p w:rsidR="00FF19C9" w:rsidRDefault="00FF19C9">
      <w:pPr>
        <w:pStyle w:val="NormalIndent"/>
        <w:spacing w:line="240" w:lineRule="auto"/>
        <w:ind w:left="2160" w:hanging="990"/>
        <w:rPr>
          <w:rFonts w:cs="Times New Roman"/>
          <w:snapToGrid w:val="0"/>
        </w:rPr>
      </w:pPr>
      <w:r w:rsidRPr="00595B45">
        <w:rPr>
          <w:snapToGrid w:val="0"/>
        </w:rPr>
        <w:t>En</w:t>
      </w:r>
      <w:r>
        <w:rPr>
          <w:snapToGrid w:val="0"/>
        </w:rPr>
        <w:t>crypt</w:t>
      </w:r>
      <w:r w:rsidRPr="00595B45">
        <w:rPr>
          <w:rFonts w:cs="Times New Roman"/>
          <w:snapToGrid w:val="0"/>
        </w:rPr>
        <w:tab/>
      </w:r>
      <w:r w:rsidRPr="00595B45">
        <w:rPr>
          <w:snapToGrid w:val="0"/>
        </w:rPr>
        <w:t xml:space="preserve">Identifies if the “value” part of the TLV is encrypted with the data transport key (shared between AE and desktop production). Encryption will be 3DES </w:t>
      </w:r>
      <w:r w:rsidRPr="00595B45">
        <w:t>in ECB mode, right padded with ‘80’ followed by between 0 and 7 bytes of ‘00’ – making the input data a multiple of 8 byte blocks</w:t>
      </w:r>
    </w:p>
    <w:p w:rsidR="00FF19C9" w:rsidRDefault="00FF19C9">
      <w:pPr>
        <w:pStyle w:val="NormalIndent"/>
        <w:spacing w:line="240" w:lineRule="auto"/>
        <w:ind w:left="2160" w:hanging="990"/>
        <w:rPr>
          <w:rFonts w:cs="Times New Roman"/>
          <w:snapToGrid w:val="0"/>
        </w:rPr>
      </w:pPr>
      <w:r w:rsidRPr="00595B45">
        <w:rPr>
          <w:snapToGrid w:val="0"/>
        </w:rPr>
        <w:t>Section</w:t>
      </w:r>
      <w:r w:rsidRPr="00595B45">
        <w:rPr>
          <w:snapToGrid w:val="0"/>
        </w:rPr>
        <w:tab/>
        <w:t>Identifies the section within this document that describes the field.</w:t>
      </w:r>
    </w:p>
    <w:p w:rsidR="00FF19C9" w:rsidRDefault="00FF19C9">
      <w:pPr>
        <w:pStyle w:val="NormalIndent"/>
        <w:spacing w:line="240" w:lineRule="auto"/>
        <w:ind w:left="2160" w:hanging="990"/>
        <w:rPr>
          <w:rFonts w:cs="Times New Roman"/>
          <w:snapToGrid w:val="0"/>
        </w:rPr>
      </w:pPr>
      <w:r w:rsidRPr="00595B45">
        <w:rPr>
          <w:snapToGrid w:val="0"/>
        </w:rPr>
        <w:t>Endian</w:t>
      </w:r>
      <w:r w:rsidRPr="00595B45">
        <w:rPr>
          <w:snapToGrid w:val="0"/>
        </w:rPr>
        <w:tab/>
        <w:t>Identifies, when the data is written, as to whether the most significant byte (MSB) is written to the lowest address (big) or the highest address (little). For example, the value 0xAABBCC (where AA is the MSB) is written as 0xAA</w:t>
      </w:r>
      <w:r>
        <w:rPr>
          <w:snapToGrid w:val="0"/>
        </w:rPr>
        <w:t xml:space="preserve">, </w:t>
      </w:r>
      <w:r w:rsidRPr="00595B45">
        <w:rPr>
          <w:snapToGrid w:val="0"/>
        </w:rPr>
        <w:t>BB</w:t>
      </w:r>
      <w:r>
        <w:rPr>
          <w:snapToGrid w:val="0"/>
        </w:rPr>
        <w:t>,</w:t>
      </w:r>
      <w:r w:rsidRPr="00595B45">
        <w:rPr>
          <w:snapToGrid w:val="0"/>
        </w:rPr>
        <w:t>CC with big endian and as 0XCC</w:t>
      </w:r>
      <w:r>
        <w:rPr>
          <w:snapToGrid w:val="0"/>
        </w:rPr>
        <w:t xml:space="preserve">, </w:t>
      </w:r>
      <w:r w:rsidRPr="00595B45">
        <w:rPr>
          <w:snapToGrid w:val="0"/>
        </w:rPr>
        <w:t>BB</w:t>
      </w:r>
      <w:r>
        <w:rPr>
          <w:snapToGrid w:val="0"/>
        </w:rPr>
        <w:t xml:space="preserve">, </w:t>
      </w:r>
      <w:r w:rsidRPr="00595B45">
        <w:rPr>
          <w:snapToGrid w:val="0"/>
        </w:rPr>
        <w:t>AA with little endian.</w:t>
      </w:r>
    </w:p>
    <w:tbl>
      <w:tblPr>
        <w:tblW w:w="8254"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814"/>
        <w:gridCol w:w="842"/>
        <w:gridCol w:w="2970"/>
        <w:gridCol w:w="900"/>
        <w:gridCol w:w="990"/>
        <w:gridCol w:w="900"/>
        <w:gridCol w:w="838"/>
      </w:tblGrid>
      <w:tr w:rsidR="00FF19C9" w:rsidRPr="00595B45">
        <w:trPr>
          <w:cantSplit/>
          <w:tblHeader/>
        </w:trPr>
        <w:tc>
          <w:tcPr>
            <w:tcW w:w="814" w:type="dxa"/>
            <w:shd w:val="clear" w:color="auto" w:fill="EEECE1"/>
          </w:tcPr>
          <w:p w:rsidR="00FF19C9" w:rsidRPr="00251D9B" w:rsidRDefault="00FF19C9" w:rsidP="00251D9B">
            <w:pPr>
              <w:spacing w:before="60" w:after="60" w:line="240" w:lineRule="auto"/>
              <w:ind w:left="0"/>
              <w:rPr>
                <w:b/>
                <w:bCs/>
                <w:sz w:val="16"/>
                <w:szCs w:val="16"/>
              </w:rPr>
            </w:pPr>
            <w:r w:rsidRPr="00251D9B">
              <w:rPr>
                <w:b/>
                <w:bCs/>
                <w:sz w:val="16"/>
                <w:szCs w:val="16"/>
              </w:rPr>
              <w:t>Tag</w:t>
            </w:r>
          </w:p>
        </w:tc>
        <w:tc>
          <w:tcPr>
            <w:tcW w:w="842" w:type="dxa"/>
            <w:shd w:val="clear" w:color="auto" w:fill="EEECE1"/>
          </w:tcPr>
          <w:p w:rsidR="00FF19C9" w:rsidRPr="00251D9B" w:rsidRDefault="00FF19C9" w:rsidP="00251D9B">
            <w:pPr>
              <w:spacing w:before="60" w:after="60" w:line="240" w:lineRule="auto"/>
              <w:ind w:left="0"/>
              <w:rPr>
                <w:b/>
                <w:bCs/>
                <w:sz w:val="16"/>
                <w:szCs w:val="16"/>
              </w:rPr>
            </w:pPr>
            <w:r w:rsidRPr="00251D9B">
              <w:rPr>
                <w:b/>
                <w:bCs/>
                <w:sz w:val="16"/>
                <w:szCs w:val="16"/>
              </w:rPr>
              <w:t>Profile</w:t>
            </w:r>
          </w:p>
        </w:tc>
        <w:tc>
          <w:tcPr>
            <w:tcW w:w="2970" w:type="dxa"/>
            <w:shd w:val="clear" w:color="auto" w:fill="EEECE1"/>
          </w:tcPr>
          <w:p w:rsidR="00FF19C9" w:rsidRPr="00251D9B" w:rsidRDefault="00FF19C9" w:rsidP="00251D9B">
            <w:pPr>
              <w:spacing w:before="60" w:after="60" w:line="240" w:lineRule="auto"/>
              <w:ind w:left="0"/>
              <w:rPr>
                <w:b/>
                <w:bCs/>
                <w:sz w:val="16"/>
                <w:szCs w:val="16"/>
              </w:rPr>
            </w:pPr>
            <w:r w:rsidRPr="00251D9B">
              <w:rPr>
                <w:b/>
                <w:bCs/>
                <w:sz w:val="16"/>
                <w:szCs w:val="16"/>
              </w:rPr>
              <w:t>Field</w:t>
            </w:r>
          </w:p>
        </w:tc>
        <w:tc>
          <w:tcPr>
            <w:tcW w:w="900" w:type="dxa"/>
            <w:shd w:val="clear" w:color="auto" w:fill="EEECE1"/>
          </w:tcPr>
          <w:p w:rsidR="00FF19C9" w:rsidRPr="00251D9B" w:rsidRDefault="00FF19C9" w:rsidP="00251D9B">
            <w:pPr>
              <w:spacing w:before="60" w:after="60" w:line="240" w:lineRule="auto"/>
              <w:ind w:left="0"/>
              <w:rPr>
                <w:b/>
                <w:bCs/>
                <w:sz w:val="16"/>
                <w:szCs w:val="16"/>
              </w:rPr>
            </w:pPr>
            <w:r w:rsidRPr="00251D9B">
              <w:rPr>
                <w:b/>
                <w:bCs/>
                <w:sz w:val="16"/>
                <w:szCs w:val="16"/>
              </w:rPr>
              <w:t>Size (bytes)</w:t>
            </w:r>
          </w:p>
        </w:tc>
        <w:tc>
          <w:tcPr>
            <w:tcW w:w="990" w:type="dxa"/>
            <w:shd w:val="clear" w:color="auto" w:fill="EEECE1"/>
          </w:tcPr>
          <w:p w:rsidR="00FF19C9" w:rsidRPr="00251D9B" w:rsidRDefault="00FF19C9" w:rsidP="00251D9B">
            <w:pPr>
              <w:spacing w:before="60" w:after="60" w:line="240" w:lineRule="auto"/>
              <w:ind w:left="0"/>
              <w:rPr>
                <w:b/>
                <w:bCs/>
                <w:sz w:val="16"/>
                <w:szCs w:val="16"/>
              </w:rPr>
            </w:pPr>
            <w:r w:rsidRPr="00251D9B">
              <w:rPr>
                <w:b/>
                <w:bCs/>
                <w:sz w:val="16"/>
                <w:szCs w:val="16"/>
              </w:rPr>
              <w:t>Encrypt</w:t>
            </w:r>
          </w:p>
        </w:tc>
        <w:tc>
          <w:tcPr>
            <w:tcW w:w="900" w:type="dxa"/>
            <w:shd w:val="clear" w:color="auto" w:fill="EEECE1"/>
          </w:tcPr>
          <w:p w:rsidR="00FF19C9" w:rsidRPr="00251D9B" w:rsidRDefault="00FF19C9" w:rsidP="00251D9B">
            <w:pPr>
              <w:spacing w:before="60" w:after="60" w:line="240" w:lineRule="auto"/>
              <w:ind w:left="0"/>
              <w:rPr>
                <w:b/>
                <w:bCs/>
                <w:sz w:val="16"/>
                <w:szCs w:val="16"/>
              </w:rPr>
            </w:pPr>
            <w:r w:rsidRPr="00251D9B">
              <w:rPr>
                <w:b/>
                <w:bCs/>
                <w:sz w:val="16"/>
                <w:szCs w:val="16"/>
              </w:rPr>
              <w:t>Section</w:t>
            </w:r>
          </w:p>
        </w:tc>
        <w:tc>
          <w:tcPr>
            <w:tcW w:w="838" w:type="dxa"/>
            <w:shd w:val="clear" w:color="auto" w:fill="EEECE1"/>
          </w:tcPr>
          <w:p w:rsidR="00FF19C9" w:rsidRPr="00251D9B" w:rsidRDefault="00FF19C9" w:rsidP="00251D9B">
            <w:pPr>
              <w:spacing w:before="60" w:after="60" w:line="240" w:lineRule="auto"/>
              <w:ind w:left="0"/>
              <w:rPr>
                <w:b/>
                <w:bCs/>
                <w:sz w:val="16"/>
                <w:szCs w:val="16"/>
              </w:rPr>
            </w:pPr>
            <w:r w:rsidRPr="00251D9B">
              <w:rPr>
                <w:b/>
                <w:bCs/>
                <w:sz w:val="16"/>
                <w:szCs w:val="16"/>
              </w:rPr>
              <w:t>Endian</w:t>
            </w:r>
          </w:p>
        </w:tc>
      </w:tr>
      <w:tr w:rsidR="00FF19C9" w:rsidRPr="00595B45">
        <w:trPr>
          <w:cantSplit/>
        </w:trPr>
        <w:tc>
          <w:tcPr>
            <w:tcW w:w="814" w:type="dxa"/>
          </w:tcPr>
          <w:p w:rsidR="00FF19C9" w:rsidRPr="00251D9B" w:rsidRDefault="00FF19C9" w:rsidP="00251D9B">
            <w:pPr>
              <w:spacing w:before="60" w:after="60" w:line="240" w:lineRule="auto"/>
              <w:ind w:left="0"/>
              <w:rPr>
                <w:sz w:val="16"/>
                <w:szCs w:val="16"/>
              </w:rPr>
            </w:pPr>
            <w:r w:rsidRPr="00251D9B">
              <w:rPr>
                <w:sz w:val="16"/>
                <w:szCs w:val="16"/>
              </w:rPr>
              <w:t>DE00</w:t>
            </w:r>
          </w:p>
        </w:tc>
        <w:tc>
          <w:tcPr>
            <w:tcW w:w="842" w:type="dxa"/>
          </w:tcPr>
          <w:p w:rsidR="00FF19C9" w:rsidRPr="00251D9B" w:rsidRDefault="00FF19C9" w:rsidP="00251D9B">
            <w:pPr>
              <w:spacing w:before="60" w:after="60" w:line="240" w:lineRule="auto"/>
              <w:ind w:left="0"/>
              <w:rPr>
                <w:sz w:val="16"/>
                <w:szCs w:val="16"/>
              </w:rPr>
            </w:pPr>
            <w:r w:rsidRPr="00251D9B">
              <w:rPr>
                <w:sz w:val="16"/>
                <w:szCs w:val="16"/>
              </w:rPr>
              <w:t>All</w:t>
            </w:r>
          </w:p>
        </w:tc>
        <w:tc>
          <w:tcPr>
            <w:tcW w:w="2970" w:type="dxa"/>
          </w:tcPr>
          <w:p w:rsidR="00FF19C9" w:rsidRPr="00251D9B" w:rsidRDefault="00FF19C9" w:rsidP="00251D9B">
            <w:pPr>
              <w:spacing w:before="60" w:after="60" w:line="240" w:lineRule="auto"/>
              <w:ind w:left="0"/>
              <w:rPr>
                <w:rFonts w:cs="Times New Roman"/>
                <w:sz w:val="16"/>
                <w:szCs w:val="16"/>
              </w:rPr>
            </w:pPr>
            <w:r w:rsidRPr="00251D9B">
              <w:rPr>
                <w:sz w:val="16"/>
                <w:szCs w:val="16"/>
              </w:rPr>
              <w:t>P Field</w:t>
            </w:r>
            <w:ins w:id="730" w:author="steve.nichols" w:date="2014-10-13T13:17:00Z">
              <w:r w:rsidRPr="00251D9B">
                <w:rPr>
                  <w:rFonts w:cs="Times New Roman"/>
                  <w:sz w:val="16"/>
                  <w:szCs w:val="16"/>
                </w:rPr>
                <w:br/>
              </w:r>
              <w:r w:rsidRPr="00251D9B">
                <w:rPr>
                  <w:sz w:val="16"/>
                  <w:szCs w:val="16"/>
                </w:rPr>
                <w:t>Padding</w:t>
              </w:r>
            </w:ins>
          </w:p>
        </w:tc>
        <w:tc>
          <w:tcPr>
            <w:tcW w:w="900" w:type="dxa"/>
          </w:tcPr>
          <w:p w:rsidR="00FF19C9" w:rsidRPr="00251D9B" w:rsidRDefault="00FF19C9" w:rsidP="00251D9B">
            <w:pPr>
              <w:spacing w:before="60" w:after="60" w:line="240" w:lineRule="auto"/>
              <w:ind w:left="0"/>
              <w:rPr>
                <w:rFonts w:cs="Times New Roman"/>
                <w:sz w:val="16"/>
                <w:szCs w:val="16"/>
              </w:rPr>
            </w:pPr>
            <w:ins w:id="731" w:author="steve.nichols" w:date="2014-10-13T13:17:00Z">
              <w:r w:rsidRPr="00251D9B">
                <w:rPr>
                  <w:sz w:val="16"/>
                  <w:szCs w:val="16"/>
                </w:rPr>
                <w:t>Var</w:t>
              </w:r>
              <w:r w:rsidRPr="00251D9B">
                <w:rPr>
                  <w:sz w:val="16"/>
                  <w:szCs w:val="16"/>
                </w:rPr>
                <w:br/>
                <w:t>8</w:t>
              </w:r>
            </w:ins>
          </w:p>
        </w:tc>
        <w:tc>
          <w:tcPr>
            <w:tcW w:w="990" w:type="dxa"/>
          </w:tcPr>
          <w:p w:rsidR="00FF19C9" w:rsidRPr="00251D9B" w:rsidRDefault="00FF19C9" w:rsidP="00251D9B">
            <w:pPr>
              <w:spacing w:before="60" w:after="60" w:line="240" w:lineRule="auto"/>
              <w:ind w:left="0"/>
              <w:rPr>
                <w:sz w:val="16"/>
                <w:szCs w:val="16"/>
              </w:rPr>
            </w:pPr>
            <w:r w:rsidRPr="00251D9B">
              <w:rPr>
                <w:sz w:val="16"/>
                <w:szCs w:val="16"/>
              </w:rPr>
              <w:t>Y</w:t>
            </w:r>
          </w:p>
        </w:tc>
        <w:tc>
          <w:tcPr>
            <w:tcW w:w="900" w:type="dxa"/>
          </w:tcPr>
          <w:p w:rsidR="00FF19C9" w:rsidRPr="00251D9B" w:rsidRDefault="00FF19C9" w:rsidP="00251D9B">
            <w:pPr>
              <w:spacing w:before="60" w:after="60" w:line="240" w:lineRule="auto"/>
              <w:ind w:left="0"/>
              <w:rPr>
                <w:rFonts w:cs="Times New Roman"/>
                <w:sz w:val="16"/>
                <w:szCs w:val="16"/>
              </w:rPr>
            </w:pPr>
            <w:r w:rsidRPr="00251D9B">
              <w:rPr>
                <w:sz w:val="16"/>
                <w:szCs w:val="16"/>
              </w:rPr>
              <w:fldChar w:fldCharType="begin"/>
            </w:r>
            <w:r w:rsidRPr="00251D9B">
              <w:rPr>
                <w:sz w:val="16"/>
                <w:szCs w:val="16"/>
              </w:rPr>
              <w:instrText xml:space="preserve"> REF _Ref382466196 \r \h </w:instrText>
            </w:r>
            <w:ins w:id="732" w:author="wakkir" w:date="2015-10-22T00:38:00Z">
              <w:r w:rsidRPr="007948A2">
                <w:rPr>
                  <w:rPrChange w:id="733" w:author="wakkir">
                    <w:rPr/>
                  </w:rPrChange>
                </w:rPr>
                <w:instrText>_</w:instrText>
              </w:r>
            </w:ins>
            <w:r w:rsidRPr="00251D9B">
              <w:rPr>
                <w:sz w:val="16"/>
                <w:szCs w:val="16"/>
              </w:rPr>
              <w:fldChar w:fldCharType="separate"/>
            </w:r>
            <w:r w:rsidRPr="00251D9B">
              <w:rPr>
                <w:sz w:val="16"/>
                <w:szCs w:val="16"/>
              </w:rPr>
              <w:t>8.3.3</w:t>
            </w:r>
            <w:r w:rsidRPr="00251D9B">
              <w:rPr>
                <w:sz w:val="16"/>
                <w:szCs w:val="16"/>
              </w:rPr>
              <w:fldChar w:fldCharType="end"/>
            </w:r>
          </w:p>
        </w:tc>
        <w:tc>
          <w:tcPr>
            <w:tcW w:w="838" w:type="dxa"/>
          </w:tcPr>
          <w:p w:rsidR="00FF19C9" w:rsidRPr="00251D9B" w:rsidRDefault="00FF19C9" w:rsidP="00251D9B">
            <w:pPr>
              <w:spacing w:before="60" w:after="60" w:line="240" w:lineRule="auto"/>
              <w:ind w:left="0"/>
              <w:rPr>
                <w:sz w:val="16"/>
                <w:szCs w:val="16"/>
              </w:rPr>
            </w:pPr>
            <w:r w:rsidRPr="00251D9B">
              <w:rPr>
                <w:sz w:val="16"/>
                <w:szCs w:val="16"/>
              </w:rPr>
              <w:t>N/A</w:t>
            </w:r>
          </w:p>
        </w:tc>
      </w:tr>
      <w:tr w:rsidR="00FF19C9" w:rsidRPr="00595B45">
        <w:trPr>
          <w:cantSplit/>
        </w:trPr>
        <w:tc>
          <w:tcPr>
            <w:tcW w:w="814" w:type="dxa"/>
          </w:tcPr>
          <w:p w:rsidR="00FF19C9" w:rsidRPr="00251D9B" w:rsidRDefault="00FF19C9" w:rsidP="00251D9B">
            <w:pPr>
              <w:spacing w:before="60" w:after="60" w:line="240" w:lineRule="auto"/>
              <w:ind w:left="0"/>
              <w:rPr>
                <w:sz w:val="16"/>
                <w:szCs w:val="16"/>
              </w:rPr>
            </w:pPr>
            <w:r w:rsidRPr="00251D9B">
              <w:rPr>
                <w:sz w:val="16"/>
                <w:szCs w:val="16"/>
              </w:rPr>
              <w:t>DE05</w:t>
            </w:r>
          </w:p>
        </w:tc>
        <w:tc>
          <w:tcPr>
            <w:tcW w:w="842" w:type="dxa"/>
          </w:tcPr>
          <w:p w:rsidR="00FF19C9" w:rsidRPr="00251D9B" w:rsidRDefault="00FF19C9" w:rsidP="00251D9B">
            <w:pPr>
              <w:spacing w:before="60" w:after="60" w:line="240" w:lineRule="auto"/>
              <w:ind w:left="0"/>
              <w:rPr>
                <w:sz w:val="16"/>
                <w:szCs w:val="16"/>
              </w:rPr>
            </w:pPr>
            <w:r w:rsidRPr="00251D9B">
              <w:rPr>
                <w:sz w:val="16"/>
                <w:szCs w:val="16"/>
              </w:rPr>
              <w:t>All</w:t>
            </w:r>
          </w:p>
        </w:tc>
        <w:tc>
          <w:tcPr>
            <w:tcW w:w="2970" w:type="dxa"/>
          </w:tcPr>
          <w:p w:rsidR="00FF19C9" w:rsidRPr="00251D9B" w:rsidRDefault="00FF19C9" w:rsidP="00251D9B">
            <w:pPr>
              <w:spacing w:before="60" w:after="60" w:line="240" w:lineRule="auto"/>
              <w:ind w:left="0"/>
              <w:rPr>
                <w:rFonts w:cs="Times New Roman"/>
                <w:sz w:val="16"/>
                <w:szCs w:val="16"/>
              </w:rPr>
            </w:pPr>
            <w:r w:rsidRPr="00251D9B">
              <w:rPr>
                <w:sz w:val="16"/>
                <w:szCs w:val="16"/>
              </w:rPr>
              <w:t>Q Field</w:t>
            </w:r>
            <w:ins w:id="734" w:author="steve.nichols" w:date="2014-10-13T13:17:00Z">
              <w:r w:rsidRPr="00251D9B">
                <w:rPr>
                  <w:sz w:val="16"/>
                  <w:szCs w:val="16"/>
                </w:rPr>
                <w:t xml:space="preserve"> </w:t>
              </w:r>
              <w:r w:rsidRPr="00251D9B">
                <w:rPr>
                  <w:sz w:val="16"/>
                  <w:szCs w:val="16"/>
                </w:rPr>
                <w:br/>
                <w:t>Padding</w:t>
              </w:r>
            </w:ins>
          </w:p>
        </w:tc>
        <w:tc>
          <w:tcPr>
            <w:tcW w:w="900" w:type="dxa"/>
          </w:tcPr>
          <w:p w:rsidR="00FF19C9" w:rsidRPr="00251D9B" w:rsidRDefault="00FF19C9" w:rsidP="00251D9B">
            <w:pPr>
              <w:spacing w:before="60" w:after="60" w:line="240" w:lineRule="auto"/>
              <w:ind w:left="0"/>
              <w:rPr>
                <w:rFonts w:cs="Times New Roman"/>
                <w:sz w:val="16"/>
                <w:szCs w:val="16"/>
              </w:rPr>
            </w:pPr>
            <w:ins w:id="735" w:author="steve.nichols" w:date="2014-10-13T13:18:00Z">
              <w:r w:rsidRPr="00251D9B">
                <w:rPr>
                  <w:sz w:val="16"/>
                  <w:szCs w:val="16"/>
                </w:rPr>
                <w:t>Var</w:t>
              </w:r>
              <w:r w:rsidRPr="00251D9B">
                <w:rPr>
                  <w:sz w:val="16"/>
                  <w:szCs w:val="16"/>
                </w:rPr>
                <w:br/>
                <w:t>8</w:t>
              </w:r>
            </w:ins>
          </w:p>
        </w:tc>
        <w:tc>
          <w:tcPr>
            <w:tcW w:w="990" w:type="dxa"/>
          </w:tcPr>
          <w:p w:rsidR="00FF19C9" w:rsidRPr="00251D9B" w:rsidRDefault="00FF19C9" w:rsidP="00251D9B">
            <w:pPr>
              <w:spacing w:before="60" w:after="60" w:line="240" w:lineRule="auto"/>
              <w:ind w:left="0"/>
              <w:rPr>
                <w:sz w:val="16"/>
                <w:szCs w:val="16"/>
              </w:rPr>
            </w:pPr>
            <w:r w:rsidRPr="00251D9B">
              <w:rPr>
                <w:sz w:val="16"/>
                <w:szCs w:val="16"/>
              </w:rPr>
              <w:t>Y</w:t>
            </w:r>
          </w:p>
        </w:tc>
        <w:tc>
          <w:tcPr>
            <w:tcW w:w="900" w:type="dxa"/>
          </w:tcPr>
          <w:p w:rsidR="00FF19C9" w:rsidRPr="00251D9B" w:rsidRDefault="00FF19C9" w:rsidP="00251D9B">
            <w:pPr>
              <w:spacing w:before="60" w:after="60" w:line="240" w:lineRule="auto"/>
              <w:ind w:left="0"/>
              <w:rPr>
                <w:rFonts w:cs="Times New Roman"/>
                <w:sz w:val="16"/>
                <w:szCs w:val="16"/>
              </w:rPr>
            </w:pPr>
            <w:r w:rsidRPr="00251D9B">
              <w:rPr>
                <w:sz w:val="16"/>
                <w:szCs w:val="16"/>
              </w:rPr>
              <w:fldChar w:fldCharType="begin"/>
            </w:r>
            <w:r w:rsidRPr="00251D9B">
              <w:rPr>
                <w:sz w:val="16"/>
                <w:szCs w:val="16"/>
              </w:rPr>
              <w:instrText xml:space="preserve"> REF _Ref382466196 \r \h </w:instrText>
            </w:r>
            <w:ins w:id="736" w:author="wakkir" w:date="2015-10-22T00:38:00Z">
              <w:r w:rsidRPr="007948A2">
                <w:rPr>
                  <w:rPrChange w:id="737" w:author="wakkir">
                    <w:rPr/>
                  </w:rPrChange>
                </w:rPr>
                <w:instrText>_</w:instrText>
              </w:r>
            </w:ins>
            <w:r w:rsidRPr="00251D9B">
              <w:rPr>
                <w:sz w:val="16"/>
                <w:szCs w:val="16"/>
              </w:rPr>
              <w:fldChar w:fldCharType="separate"/>
            </w:r>
            <w:r w:rsidRPr="00251D9B">
              <w:rPr>
                <w:sz w:val="16"/>
                <w:szCs w:val="16"/>
              </w:rPr>
              <w:t>8.3.3</w:t>
            </w:r>
            <w:r w:rsidRPr="00251D9B">
              <w:rPr>
                <w:sz w:val="16"/>
                <w:szCs w:val="16"/>
              </w:rPr>
              <w:fldChar w:fldCharType="end"/>
            </w:r>
          </w:p>
        </w:tc>
        <w:tc>
          <w:tcPr>
            <w:tcW w:w="838" w:type="dxa"/>
          </w:tcPr>
          <w:p w:rsidR="00FF19C9" w:rsidRPr="00251D9B" w:rsidRDefault="00FF19C9" w:rsidP="00251D9B">
            <w:pPr>
              <w:spacing w:before="60" w:after="60" w:line="240" w:lineRule="auto"/>
              <w:ind w:left="0"/>
              <w:rPr>
                <w:sz w:val="16"/>
                <w:szCs w:val="16"/>
              </w:rPr>
            </w:pPr>
            <w:r w:rsidRPr="00251D9B">
              <w:rPr>
                <w:sz w:val="16"/>
                <w:szCs w:val="16"/>
              </w:rPr>
              <w:t>N/A</w:t>
            </w:r>
          </w:p>
        </w:tc>
      </w:tr>
      <w:tr w:rsidR="00FF19C9" w:rsidRPr="00595B45">
        <w:trPr>
          <w:cantSplit/>
        </w:trPr>
        <w:tc>
          <w:tcPr>
            <w:tcW w:w="814" w:type="dxa"/>
          </w:tcPr>
          <w:p w:rsidR="00FF19C9" w:rsidRPr="00251D9B" w:rsidRDefault="00FF19C9" w:rsidP="00251D9B">
            <w:pPr>
              <w:spacing w:before="60" w:after="60" w:line="240" w:lineRule="auto"/>
              <w:ind w:left="0"/>
              <w:rPr>
                <w:sz w:val="16"/>
                <w:szCs w:val="16"/>
              </w:rPr>
            </w:pPr>
            <w:r w:rsidRPr="00251D9B">
              <w:rPr>
                <w:sz w:val="16"/>
                <w:szCs w:val="16"/>
              </w:rPr>
              <w:t>DE10</w:t>
            </w:r>
          </w:p>
        </w:tc>
        <w:tc>
          <w:tcPr>
            <w:tcW w:w="842" w:type="dxa"/>
          </w:tcPr>
          <w:p w:rsidR="00FF19C9" w:rsidRPr="00251D9B" w:rsidRDefault="00FF19C9" w:rsidP="00251D9B">
            <w:pPr>
              <w:spacing w:before="60" w:after="60" w:line="240" w:lineRule="auto"/>
              <w:ind w:left="0"/>
              <w:rPr>
                <w:sz w:val="16"/>
                <w:szCs w:val="16"/>
              </w:rPr>
            </w:pPr>
            <w:r w:rsidRPr="00251D9B">
              <w:rPr>
                <w:sz w:val="16"/>
                <w:szCs w:val="16"/>
              </w:rPr>
              <w:t>All</w:t>
            </w:r>
          </w:p>
        </w:tc>
        <w:tc>
          <w:tcPr>
            <w:tcW w:w="2970" w:type="dxa"/>
          </w:tcPr>
          <w:p w:rsidR="00FF19C9" w:rsidRPr="00251D9B" w:rsidRDefault="00FF19C9" w:rsidP="00251D9B">
            <w:pPr>
              <w:spacing w:before="60" w:after="60" w:line="240" w:lineRule="auto"/>
              <w:ind w:left="0"/>
              <w:rPr>
                <w:rFonts w:cs="Times New Roman"/>
                <w:sz w:val="16"/>
                <w:szCs w:val="16"/>
              </w:rPr>
            </w:pPr>
            <w:r w:rsidRPr="00251D9B">
              <w:rPr>
                <w:sz w:val="16"/>
                <w:szCs w:val="16"/>
              </w:rPr>
              <w:t>PQ Field</w:t>
            </w:r>
            <w:ins w:id="738" w:author="steve.nichols" w:date="2014-10-13T13:17:00Z">
              <w:r w:rsidRPr="00251D9B">
                <w:rPr>
                  <w:sz w:val="16"/>
                  <w:szCs w:val="16"/>
                </w:rPr>
                <w:t xml:space="preserve"> </w:t>
              </w:r>
              <w:r w:rsidRPr="00251D9B">
                <w:rPr>
                  <w:sz w:val="16"/>
                  <w:szCs w:val="16"/>
                </w:rPr>
                <w:br/>
                <w:t>Padding</w:t>
              </w:r>
            </w:ins>
          </w:p>
        </w:tc>
        <w:tc>
          <w:tcPr>
            <w:tcW w:w="900" w:type="dxa"/>
          </w:tcPr>
          <w:p w:rsidR="00FF19C9" w:rsidRPr="00251D9B" w:rsidRDefault="00FF19C9" w:rsidP="00251D9B">
            <w:pPr>
              <w:spacing w:before="60" w:after="60" w:line="240" w:lineRule="auto"/>
              <w:ind w:left="0"/>
              <w:rPr>
                <w:rFonts w:cs="Times New Roman"/>
                <w:sz w:val="16"/>
                <w:szCs w:val="16"/>
              </w:rPr>
            </w:pPr>
            <w:ins w:id="739" w:author="steve.nichols" w:date="2014-10-13T13:18:00Z">
              <w:r w:rsidRPr="00251D9B">
                <w:rPr>
                  <w:sz w:val="16"/>
                  <w:szCs w:val="16"/>
                </w:rPr>
                <w:t>Var</w:t>
              </w:r>
              <w:r w:rsidRPr="00251D9B">
                <w:rPr>
                  <w:sz w:val="16"/>
                  <w:szCs w:val="16"/>
                </w:rPr>
                <w:br/>
                <w:t>8</w:t>
              </w:r>
            </w:ins>
          </w:p>
        </w:tc>
        <w:tc>
          <w:tcPr>
            <w:tcW w:w="990" w:type="dxa"/>
          </w:tcPr>
          <w:p w:rsidR="00FF19C9" w:rsidRPr="00251D9B" w:rsidRDefault="00FF19C9" w:rsidP="00251D9B">
            <w:pPr>
              <w:spacing w:before="60" w:after="60" w:line="240" w:lineRule="auto"/>
              <w:ind w:left="0"/>
              <w:rPr>
                <w:sz w:val="16"/>
                <w:szCs w:val="16"/>
              </w:rPr>
            </w:pPr>
            <w:r w:rsidRPr="00251D9B">
              <w:rPr>
                <w:sz w:val="16"/>
                <w:szCs w:val="16"/>
              </w:rPr>
              <w:t>Y</w:t>
            </w:r>
          </w:p>
        </w:tc>
        <w:tc>
          <w:tcPr>
            <w:tcW w:w="900" w:type="dxa"/>
          </w:tcPr>
          <w:p w:rsidR="00FF19C9" w:rsidRPr="00251D9B" w:rsidRDefault="00FF19C9" w:rsidP="00251D9B">
            <w:pPr>
              <w:spacing w:before="60" w:after="60" w:line="240" w:lineRule="auto"/>
              <w:ind w:left="0"/>
              <w:rPr>
                <w:rFonts w:cs="Times New Roman"/>
                <w:sz w:val="16"/>
                <w:szCs w:val="16"/>
              </w:rPr>
            </w:pPr>
            <w:r w:rsidRPr="00251D9B">
              <w:rPr>
                <w:sz w:val="16"/>
                <w:szCs w:val="16"/>
              </w:rPr>
              <w:fldChar w:fldCharType="begin"/>
            </w:r>
            <w:r w:rsidRPr="00251D9B">
              <w:rPr>
                <w:sz w:val="16"/>
                <w:szCs w:val="16"/>
              </w:rPr>
              <w:instrText xml:space="preserve"> REF _Ref382466196 \r \h </w:instrText>
            </w:r>
            <w:ins w:id="740" w:author="wakkir" w:date="2015-10-22T00:38:00Z">
              <w:r w:rsidRPr="007948A2">
                <w:rPr>
                  <w:rPrChange w:id="741" w:author="wakkir">
                    <w:rPr/>
                  </w:rPrChange>
                </w:rPr>
                <w:instrText>_</w:instrText>
              </w:r>
            </w:ins>
            <w:r w:rsidRPr="00251D9B">
              <w:rPr>
                <w:sz w:val="16"/>
                <w:szCs w:val="16"/>
              </w:rPr>
              <w:fldChar w:fldCharType="separate"/>
            </w:r>
            <w:r w:rsidRPr="00251D9B">
              <w:rPr>
                <w:sz w:val="16"/>
                <w:szCs w:val="16"/>
              </w:rPr>
              <w:t>8.3.3</w:t>
            </w:r>
            <w:r w:rsidRPr="00251D9B">
              <w:rPr>
                <w:sz w:val="16"/>
                <w:szCs w:val="16"/>
              </w:rPr>
              <w:fldChar w:fldCharType="end"/>
            </w:r>
          </w:p>
        </w:tc>
        <w:tc>
          <w:tcPr>
            <w:tcW w:w="838" w:type="dxa"/>
          </w:tcPr>
          <w:p w:rsidR="00FF19C9" w:rsidRPr="00251D9B" w:rsidRDefault="00FF19C9" w:rsidP="00251D9B">
            <w:pPr>
              <w:spacing w:before="60" w:after="60" w:line="240" w:lineRule="auto"/>
              <w:ind w:left="0"/>
              <w:rPr>
                <w:sz w:val="16"/>
                <w:szCs w:val="16"/>
              </w:rPr>
            </w:pPr>
            <w:r w:rsidRPr="00251D9B">
              <w:rPr>
                <w:sz w:val="16"/>
                <w:szCs w:val="16"/>
              </w:rPr>
              <w:t>N/A</w:t>
            </w:r>
          </w:p>
        </w:tc>
      </w:tr>
      <w:tr w:rsidR="00FF19C9" w:rsidRPr="00595B45">
        <w:trPr>
          <w:cantSplit/>
        </w:trPr>
        <w:tc>
          <w:tcPr>
            <w:tcW w:w="814" w:type="dxa"/>
          </w:tcPr>
          <w:p w:rsidR="00FF19C9" w:rsidRPr="00251D9B" w:rsidRDefault="00FF19C9" w:rsidP="00251D9B">
            <w:pPr>
              <w:spacing w:before="60" w:after="60" w:line="240" w:lineRule="auto"/>
              <w:ind w:left="0"/>
              <w:rPr>
                <w:sz w:val="16"/>
                <w:szCs w:val="16"/>
              </w:rPr>
            </w:pPr>
            <w:r w:rsidRPr="00251D9B">
              <w:rPr>
                <w:sz w:val="16"/>
                <w:szCs w:val="16"/>
              </w:rPr>
              <w:t>DE15</w:t>
            </w:r>
          </w:p>
        </w:tc>
        <w:tc>
          <w:tcPr>
            <w:tcW w:w="842" w:type="dxa"/>
          </w:tcPr>
          <w:p w:rsidR="00FF19C9" w:rsidRPr="00251D9B" w:rsidRDefault="00FF19C9" w:rsidP="00251D9B">
            <w:pPr>
              <w:spacing w:before="60" w:after="60" w:line="240" w:lineRule="auto"/>
              <w:ind w:left="0"/>
              <w:rPr>
                <w:sz w:val="16"/>
                <w:szCs w:val="16"/>
              </w:rPr>
            </w:pPr>
            <w:r w:rsidRPr="00251D9B">
              <w:rPr>
                <w:sz w:val="16"/>
                <w:szCs w:val="16"/>
              </w:rPr>
              <w:t>All</w:t>
            </w:r>
          </w:p>
        </w:tc>
        <w:tc>
          <w:tcPr>
            <w:tcW w:w="2970" w:type="dxa"/>
          </w:tcPr>
          <w:p w:rsidR="00FF19C9" w:rsidRPr="00251D9B" w:rsidRDefault="00FF19C9" w:rsidP="00251D9B">
            <w:pPr>
              <w:spacing w:before="60" w:after="60" w:line="240" w:lineRule="auto"/>
              <w:ind w:left="0"/>
              <w:rPr>
                <w:rFonts w:cs="Times New Roman"/>
                <w:sz w:val="16"/>
                <w:szCs w:val="16"/>
              </w:rPr>
            </w:pPr>
            <w:r w:rsidRPr="00251D9B">
              <w:rPr>
                <w:sz w:val="16"/>
                <w:szCs w:val="16"/>
              </w:rPr>
              <w:t>DP1 Field</w:t>
            </w:r>
            <w:ins w:id="742" w:author="steve.nichols" w:date="2014-10-13T13:17:00Z">
              <w:r w:rsidRPr="00251D9B">
                <w:rPr>
                  <w:sz w:val="16"/>
                  <w:szCs w:val="16"/>
                </w:rPr>
                <w:t xml:space="preserve"> </w:t>
              </w:r>
              <w:r w:rsidRPr="00251D9B">
                <w:rPr>
                  <w:sz w:val="16"/>
                  <w:szCs w:val="16"/>
                </w:rPr>
                <w:br/>
                <w:t>Padding</w:t>
              </w:r>
            </w:ins>
          </w:p>
        </w:tc>
        <w:tc>
          <w:tcPr>
            <w:tcW w:w="900" w:type="dxa"/>
          </w:tcPr>
          <w:p w:rsidR="00FF19C9" w:rsidRPr="00251D9B" w:rsidRDefault="00FF19C9" w:rsidP="00251D9B">
            <w:pPr>
              <w:spacing w:before="60" w:after="60" w:line="240" w:lineRule="auto"/>
              <w:ind w:left="0"/>
              <w:rPr>
                <w:rFonts w:cs="Times New Roman"/>
                <w:sz w:val="16"/>
                <w:szCs w:val="16"/>
              </w:rPr>
            </w:pPr>
            <w:ins w:id="743" w:author="steve.nichols" w:date="2014-10-13T13:18:00Z">
              <w:r w:rsidRPr="00251D9B">
                <w:rPr>
                  <w:sz w:val="16"/>
                  <w:szCs w:val="16"/>
                </w:rPr>
                <w:t>Var</w:t>
              </w:r>
              <w:r w:rsidRPr="00251D9B">
                <w:rPr>
                  <w:sz w:val="16"/>
                  <w:szCs w:val="16"/>
                </w:rPr>
                <w:br/>
                <w:t>8</w:t>
              </w:r>
            </w:ins>
          </w:p>
        </w:tc>
        <w:tc>
          <w:tcPr>
            <w:tcW w:w="990" w:type="dxa"/>
          </w:tcPr>
          <w:p w:rsidR="00FF19C9" w:rsidRPr="00251D9B" w:rsidRDefault="00FF19C9" w:rsidP="00251D9B">
            <w:pPr>
              <w:spacing w:before="60" w:after="60" w:line="240" w:lineRule="auto"/>
              <w:ind w:left="0"/>
              <w:rPr>
                <w:sz w:val="16"/>
                <w:szCs w:val="16"/>
              </w:rPr>
            </w:pPr>
            <w:r w:rsidRPr="00251D9B">
              <w:rPr>
                <w:sz w:val="16"/>
                <w:szCs w:val="16"/>
              </w:rPr>
              <w:t>Y</w:t>
            </w:r>
          </w:p>
        </w:tc>
        <w:tc>
          <w:tcPr>
            <w:tcW w:w="900" w:type="dxa"/>
          </w:tcPr>
          <w:p w:rsidR="00FF19C9" w:rsidRPr="00251D9B" w:rsidRDefault="00FF19C9" w:rsidP="00251D9B">
            <w:pPr>
              <w:spacing w:before="60" w:after="60" w:line="240" w:lineRule="auto"/>
              <w:ind w:left="0"/>
              <w:rPr>
                <w:rFonts w:cs="Times New Roman"/>
                <w:sz w:val="16"/>
                <w:szCs w:val="16"/>
              </w:rPr>
            </w:pPr>
            <w:r w:rsidRPr="00251D9B">
              <w:rPr>
                <w:sz w:val="16"/>
                <w:szCs w:val="16"/>
              </w:rPr>
              <w:fldChar w:fldCharType="begin"/>
            </w:r>
            <w:r w:rsidRPr="00251D9B">
              <w:rPr>
                <w:sz w:val="16"/>
                <w:szCs w:val="16"/>
              </w:rPr>
              <w:instrText xml:space="preserve"> REF _Ref382466196 \r \h </w:instrText>
            </w:r>
            <w:ins w:id="744" w:author="wakkir" w:date="2015-10-22T00:38:00Z">
              <w:r w:rsidRPr="007948A2">
                <w:rPr>
                  <w:rPrChange w:id="745" w:author="wakkir">
                    <w:rPr/>
                  </w:rPrChange>
                </w:rPr>
                <w:instrText>_</w:instrText>
              </w:r>
            </w:ins>
            <w:r w:rsidRPr="00251D9B">
              <w:rPr>
                <w:sz w:val="16"/>
                <w:szCs w:val="16"/>
              </w:rPr>
              <w:fldChar w:fldCharType="separate"/>
            </w:r>
            <w:r w:rsidRPr="00251D9B">
              <w:rPr>
                <w:sz w:val="16"/>
                <w:szCs w:val="16"/>
              </w:rPr>
              <w:t>8.3.3</w:t>
            </w:r>
            <w:r w:rsidRPr="00251D9B">
              <w:rPr>
                <w:sz w:val="16"/>
                <w:szCs w:val="16"/>
              </w:rPr>
              <w:fldChar w:fldCharType="end"/>
            </w:r>
          </w:p>
        </w:tc>
        <w:tc>
          <w:tcPr>
            <w:tcW w:w="838" w:type="dxa"/>
          </w:tcPr>
          <w:p w:rsidR="00FF19C9" w:rsidRPr="00251D9B" w:rsidRDefault="00FF19C9" w:rsidP="00251D9B">
            <w:pPr>
              <w:spacing w:before="60" w:after="60" w:line="240" w:lineRule="auto"/>
              <w:ind w:left="0"/>
              <w:rPr>
                <w:sz w:val="16"/>
                <w:szCs w:val="16"/>
              </w:rPr>
            </w:pPr>
            <w:r w:rsidRPr="00251D9B">
              <w:rPr>
                <w:sz w:val="16"/>
                <w:szCs w:val="16"/>
              </w:rPr>
              <w:t>N/A</w:t>
            </w:r>
          </w:p>
        </w:tc>
      </w:tr>
      <w:tr w:rsidR="00FF19C9" w:rsidRPr="00595B45">
        <w:trPr>
          <w:cantSplit/>
        </w:trPr>
        <w:tc>
          <w:tcPr>
            <w:tcW w:w="814" w:type="dxa"/>
          </w:tcPr>
          <w:p w:rsidR="00FF19C9" w:rsidRPr="00251D9B" w:rsidRDefault="00FF19C9" w:rsidP="00251D9B">
            <w:pPr>
              <w:spacing w:before="60" w:after="60" w:line="240" w:lineRule="auto"/>
              <w:ind w:left="0"/>
              <w:rPr>
                <w:sz w:val="16"/>
                <w:szCs w:val="16"/>
              </w:rPr>
            </w:pPr>
            <w:r w:rsidRPr="00251D9B">
              <w:rPr>
                <w:sz w:val="16"/>
                <w:szCs w:val="16"/>
              </w:rPr>
              <w:t>DE20</w:t>
            </w:r>
          </w:p>
        </w:tc>
        <w:tc>
          <w:tcPr>
            <w:tcW w:w="842" w:type="dxa"/>
          </w:tcPr>
          <w:p w:rsidR="00FF19C9" w:rsidRPr="00251D9B" w:rsidRDefault="00FF19C9" w:rsidP="00251D9B">
            <w:pPr>
              <w:spacing w:before="60" w:after="60" w:line="240" w:lineRule="auto"/>
              <w:ind w:left="0"/>
              <w:rPr>
                <w:sz w:val="16"/>
                <w:szCs w:val="16"/>
              </w:rPr>
            </w:pPr>
            <w:r w:rsidRPr="00251D9B">
              <w:rPr>
                <w:sz w:val="16"/>
                <w:szCs w:val="16"/>
              </w:rPr>
              <w:t>All</w:t>
            </w:r>
          </w:p>
        </w:tc>
        <w:tc>
          <w:tcPr>
            <w:tcW w:w="2970" w:type="dxa"/>
          </w:tcPr>
          <w:p w:rsidR="00FF19C9" w:rsidRPr="00251D9B" w:rsidRDefault="00FF19C9" w:rsidP="00251D9B">
            <w:pPr>
              <w:spacing w:before="60" w:after="60" w:line="240" w:lineRule="auto"/>
              <w:ind w:left="0"/>
              <w:rPr>
                <w:rFonts w:cs="Times New Roman"/>
                <w:sz w:val="16"/>
                <w:szCs w:val="16"/>
              </w:rPr>
            </w:pPr>
            <w:r w:rsidRPr="00251D9B">
              <w:rPr>
                <w:sz w:val="16"/>
                <w:szCs w:val="16"/>
              </w:rPr>
              <w:t>DQ1 Field</w:t>
            </w:r>
            <w:ins w:id="746" w:author="steve.nichols" w:date="2014-10-13T13:17:00Z">
              <w:r w:rsidRPr="00251D9B">
                <w:rPr>
                  <w:sz w:val="16"/>
                  <w:szCs w:val="16"/>
                </w:rPr>
                <w:t xml:space="preserve"> </w:t>
              </w:r>
              <w:r w:rsidRPr="00251D9B">
                <w:rPr>
                  <w:sz w:val="16"/>
                  <w:szCs w:val="16"/>
                </w:rPr>
                <w:br/>
                <w:t>Padding</w:t>
              </w:r>
            </w:ins>
          </w:p>
        </w:tc>
        <w:tc>
          <w:tcPr>
            <w:tcW w:w="900" w:type="dxa"/>
          </w:tcPr>
          <w:p w:rsidR="00FF19C9" w:rsidRPr="00251D9B" w:rsidRDefault="00FF19C9" w:rsidP="00251D9B">
            <w:pPr>
              <w:spacing w:before="60" w:after="60" w:line="240" w:lineRule="auto"/>
              <w:ind w:left="0"/>
              <w:rPr>
                <w:rFonts w:cs="Times New Roman"/>
                <w:sz w:val="16"/>
                <w:szCs w:val="16"/>
              </w:rPr>
            </w:pPr>
            <w:ins w:id="747" w:author="steve.nichols" w:date="2014-10-13T13:18:00Z">
              <w:r w:rsidRPr="00251D9B">
                <w:rPr>
                  <w:sz w:val="16"/>
                  <w:szCs w:val="16"/>
                </w:rPr>
                <w:t>Var</w:t>
              </w:r>
              <w:r w:rsidRPr="00251D9B">
                <w:rPr>
                  <w:sz w:val="16"/>
                  <w:szCs w:val="16"/>
                </w:rPr>
                <w:br/>
                <w:t>8</w:t>
              </w:r>
            </w:ins>
          </w:p>
        </w:tc>
        <w:tc>
          <w:tcPr>
            <w:tcW w:w="990" w:type="dxa"/>
          </w:tcPr>
          <w:p w:rsidR="00FF19C9" w:rsidRPr="00251D9B" w:rsidRDefault="00FF19C9" w:rsidP="00251D9B">
            <w:pPr>
              <w:spacing w:before="60" w:after="60" w:line="240" w:lineRule="auto"/>
              <w:ind w:left="0"/>
              <w:rPr>
                <w:sz w:val="16"/>
                <w:szCs w:val="16"/>
              </w:rPr>
            </w:pPr>
            <w:r w:rsidRPr="00251D9B">
              <w:rPr>
                <w:sz w:val="16"/>
                <w:szCs w:val="16"/>
              </w:rPr>
              <w:t>Y</w:t>
            </w:r>
          </w:p>
        </w:tc>
        <w:tc>
          <w:tcPr>
            <w:tcW w:w="900" w:type="dxa"/>
          </w:tcPr>
          <w:p w:rsidR="00FF19C9" w:rsidRPr="00251D9B" w:rsidRDefault="00FF19C9" w:rsidP="00251D9B">
            <w:pPr>
              <w:spacing w:before="60" w:after="60" w:line="240" w:lineRule="auto"/>
              <w:ind w:left="0"/>
              <w:rPr>
                <w:rFonts w:cs="Times New Roman"/>
                <w:sz w:val="16"/>
                <w:szCs w:val="16"/>
              </w:rPr>
            </w:pPr>
            <w:r w:rsidRPr="00251D9B">
              <w:rPr>
                <w:sz w:val="16"/>
                <w:szCs w:val="16"/>
              </w:rPr>
              <w:fldChar w:fldCharType="begin"/>
            </w:r>
            <w:r w:rsidRPr="00251D9B">
              <w:rPr>
                <w:sz w:val="16"/>
                <w:szCs w:val="16"/>
              </w:rPr>
              <w:instrText xml:space="preserve"> REF _Ref382466196 \r \h </w:instrText>
            </w:r>
            <w:ins w:id="748" w:author="wakkir" w:date="2015-10-22T00:38:00Z">
              <w:r w:rsidRPr="007948A2">
                <w:rPr>
                  <w:rPrChange w:id="749" w:author="wakkir">
                    <w:rPr/>
                  </w:rPrChange>
                </w:rPr>
                <w:instrText>_</w:instrText>
              </w:r>
            </w:ins>
            <w:r w:rsidRPr="00251D9B">
              <w:rPr>
                <w:sz w:val="16"/>
                <w:szCs w:val="16"/>
              </w:rPr>
              <w:fldChar w:fldCharType="separate"/>
            </w:r>
            <w:r w:rsidRPr="00251D9B">
              <w:rPr>
                <w:sz w:val="16"/>
                <w:szCs w:val="16"/>
              </w:rPr>
              <w:t>8.3.3</w:t>
            </w:r>
            <w:r w:rsidRPr="00251D9B">
              <w:rPr>
                <w:sz w:val="16"/>
                <w:szCs w:val="16"/>
              </w:rPr>
              <w:fldChar w:fldCharType="end"/>
            </w:r>
          </w:p>
        </w:tc>
        <w:tc>
          <w:tcPr>
            <w:tcW w:w="838" w:type="dxa"/>
          </w:tcPr>
          <w:p w:rsidR="00FF19C9" w:rsidRPr="00251D9B" w:rsidRDefault="00FF19C9" w:rsidP="00251D9B">
            <w:pPr>
              <w:spacing w:before="60" w:after="60" w:line="240" w:lineRule="auto"/>
              <w:ind w:left="0"/>
              <w:rPr>
                <w:sz w:val="16"/>
                <w:szCs w:val="16"/>
              </w:rPr>
            </w:pPr>
            <w:r w:rsidRPr="00251D9B">
              <w:rPr>
                <w:sz w:val="16"/>
                <w:szCs w:val="16"/>
              </w:rPr>
              <w:t>N/A</w:t>
            </w:r>
          </w:p>
        </w:tc>
      </w:tr>
      <w:tr w:rsidR="00FF19C9" w:rsidRPr="00595B45">
        <w:trPr>
          <w:cantSplit/>
        </w:trPr>
        <w:tc>
          <w:tcPr>
            <w:tcW w:w="814" w:type="dxa"/>
          </w:tcPr>
          <w:p w:rsidR="00FF19C9" w:rsidRPr="00251D9B" w:rsidRDefault="00FF19C9" w:rsidP="00251D9B">
            <w:pPr>
              <w:spacing w:before="60" w:after="60" w:line="240" w:lineRule="auto"/>
              <w:ind w:left="0"/>
              <w:rPr>
                <w:sz w:val="16"/>
                <w:szCs w:val="16"/>
              </w:rPr>
            </w:pPr>
            <w:r w:rsidRPr="00251D9B">
              <w:rPr>
                <w:sz w:val="16"/>
                <w:szCs w:val="16"/>
              </w:rPr>
              <w:t>DE25</w:t>
            </w:r>
          </w:p>
        </w:tc>
        <w:tc>
          <w:tcPr>
            <w:tcW w:w="842" w:type="dxa"/>
          </w:tcPr>
          <w:p w:rsidR="00FF19C9" w:rsidRPr="00251D9B" w:rsidRDefault="00FF19C9" w:rsidP="00251D9B">
            <w:pPr>
              <w:spacing w:before="60" w:after="60" w:line="240" w:lineRule="auto"/>
              <w:ind w:left="0"/>
              <w:rPr>
                <w:sz w:val="16"/>
                <w:szCs w:val="16"/>
              </w:rPr>
            </w:pPr>
            <w:r w:rsidRPr="00251D9B">
              <w:rPr>
                <w:sz w:val="16"/>
                <w:szCs w:val="16"/>
              </w:rPr>
              <w:t>All</w:t>
            </w:r>
          </w:p>
        </w:tc>
        <w:tc>
          <w:tcPr>
            <w:tcW w:w="2970" w:type="dxa"/>
          </w:tcPr>
          <w:p w:rsidR="00FF19C9" w:rsidRPr="00251D9B" w:rsidRDefault="00FF19C9" w:rsidP="00251D9B">
            <w:pPr>
              <w:spacing w:before="60" w:after="60" w:line="240" w:lineRule="auto"/>
              <w:ind w:left="0"/>
              <w:rPr>
                <w:sz w:val="16"/>
                <w:szCs w:val="16"/>
              </w:rPr>
            </w:pPr>
            <w:r w:rsidRPr="00251D9B">
              <w:rPr>
                <w:sz w:val="16"/>
                <w:szCs w:val="16"/>
              </w:rPr>
              <w:t>Device Certificate</w:t>
            </w:r>
          </w:p>
        </w:tc>
        <w:tc>
          <w:tcPr>
            <w:tcW w:w="900" w:type="dxa"/>
          </w:tcPr>
          <w:p w:rsidR="00FF19C9" w:rsidRPr="00251D9B" w:rsidRDefault="00FF19C9" w:rsidP="00251D9B">
            <w:pPr>
              <w:spacing w:before="60" w:after="60" w:line="240" w:lineRule="auto"/>
              <w:ind w:left="0"/>
              <w:rPr>
                <w:sz w:val="16"/>
                <w:szCs w:val="16"/>
              </w:rPr>
            </w:pPr>
          </w:p>
        </w:tc>
        <w:tc>
          <w:tcPr>
            <w:tcW w:w="990" w:type="dxa"/>
          </w:tcPr>
          <w:p w:rsidR="00FF19C9" w:rsidRPr="00251D9B" w:rsidRDefault="00FF19C9" w:rsidP="00251D9B">
            <w:pPr>
              <w:spacing w:before="60" w:after="60" w:line="240" w:lineRule="auto"/>
              <w:ind w:left="0"/>
              <w:rPr>
                <w:sz w:val="16"/>
                <w:szCs w:val="16"/>
              </w:rPr>
            </w:pPr>
            <w:r w:rsidRPr="00251D9B">
              <w:rPr>
                <w:sz w:val="16"/>
                <w:szCs w:val="16"/>
              </w:rPr>
              <w:t>N</w:t>
            </w:r>
          </w:p>
        </w:tc>
        <w:tc>
          <w:tcPr>
            <w:tcW w:w="900" w:type="dxa"/>
          </w:tcPr>
          <w:p w:rsidR="00FF19C9" w:rsidRPr="00251D9B" w:rsidRDefault="00FF19C9" w:rsidP="00251D9B">
            <w:pPr>
              <w:spacing w:before="60" w:after="60" w:line="240" w:lineRule="auto"/>
              <w:ind w:left="0"/>
              <w:rPr>
                <w:rFonts w:cs="Times New Roman"/>
                <w:sz w:val="16"/>
                <w:szCs w:val="16"/>
              </w:rPr>
            </w:pPr>
            <w:r w:rsidRPr="00251D9B">
              <w:rPr>
                <w:sz w:val="16"/>
                <w:szCs w:val="16"/>
              </w:rPr>
              <w:fldChar w:fldCharType="begin"/>
            </w:r>
            <w:r w:rsidRPr="00251D9B">
              <w:rPr>
                <w:sz w:val="16"/>
                <w:szCs w:val="16"/>
              </w:rPr>
              <w:instrText xml:space="preserve"> REF _Ref382466196 \r \h </w:instrText>
            </w:r>
            <w:ins w:id="750" w:author="wakkir" w:date="2015-10-22T00:38:00Z">
              <w:r w:rsidRPr="007948A2">
                <w:rPr>
                  <w:rPrChange w:id="751" w:author="wakkir">
                    <w:rPr/>
                  </w:rPrChange>
                </w:rPr>
                <w:instrText>_</w:instrText>
              </w:r>
            </w:ins>
            <w:r w:rsidRPr="00251D9B">
              <w:rPr>
                <w:sz w:val="16"/>
                <w:szCs w:val="16"/>
              </w:rPr>
              <w:fldChar w:fldCharType="separate"/>
            </w:r>
            <w:r w:rsidRPr="00251D9B">
              <w:rPr>
                <w:sz w:val="16"/>
                <w:szCs w:val="16"/>
              </w:rPr>
              <w:t>8.3.3</w:t>
            </w:r>
            <w:r w:rsidRPr="00251D9B">
              <w:rPr>
                <w:sz w:val="16"/>
                <w:szCs w:val="16"/>
              </w:rPr>
              <w:fldChar w:fldCharType="end"/>
            </w:r>
          </w:p>
        </w:tc>
        <w:tc>
          <w:tcPr>
            <w:tcW w:w="838" w:type="dxa"/>
          </w:tcPr>
          <w:p w:rsidR="00FF19C9" w:rsidRPr="00251D9B" w:rsidRDefault="00FF19C9" w:rsidP="00251D9B">
            <w:pPr>
              <w:spacing w:before="60" w:after="60" w:line="240" w:lineRule="auto"/>
              <w:ind w:left="0"/>
              <w:rPr>
                <w:sz w:val="16"/>
                <w:szCs w:val="16"/>
              </w:rPr>
            </w:pPr>
            <w:r w:rsidRPr="00251D9B">
              <w:rPr>
                <w:sz w:val="16"/>
                <w:szCs w:val="16"/>
              </w:rPr>
              <w:t>N/A</w:t>
            </w:r>
          </w:p>
        </w:tc>
      </w:tr>
      <w:tr w:rsidR="00FF19C9" w:rsidRPr="00595B45">
        <w:trPr>
          <w:cantSplit/>
        </w:trPr>
        <w:tc>
          <w:tcPr>
            <w:tcW w:w="814" w:type="dxa"/>
          </w:tcPr>
          <w:p w:rsidR="00FF19C9" w:rsidRPr="00251D9B" w:rsidRDefault="00FF19C9" w:rsidP="00251D9B">
            <w:pPr>
              <w:spacing w:before="60" w:after="60" w:line="240" w:lineRule="auto"/>
              <w:ind w:left="0"/>
              <w:rPr>
                <w:sz w:val="16"/>
                <w:szCs w:val="16"/>
              </w:rPr>
            </w:pPr>
            <w:r w:rsidRPr="00251D9B">
              <w:rPr>
                <w:sz w:val="16"/>
                <w:szCs w:val="16"/>
              </w:rPr>
              <w:t>DE30</w:t>
            </w:r>
          </w:p>
        </w:tc>
        <w:tc>
          <w:tcPr>
            <w:tcW w:w="842" w:type="dxa"/>
          </w:tcPr>
          <w:p w:rsidR="00FF19C9" w:rsidRPr="00251D9B" w:rsidRDefault="00FF19C9" w:rsidP="00251D9B">
            <w:pPr>
              <w:spacing w:before="60" w:after="60" w:line="240" w:lineRule="auto"/>
              <w:ind w:left="0"/>
              <w:rPr>
                <w:sz w:val="16"/>
                <w:szCs w:val="16"/>
              </w:rPr>
            </w:pPr>
            <w:r w:rsidRPr="00251D9B">
              <w:rPr>
                <w:sz w:val="16"/>
                <w:szCs w:val="16"/>
              </w:rPr>
              <w:t>All</w:t>
            </w:r>
          </w:p>
        </w:tc>
        <w:tc>
          <w:tcPr>
            <w:tcW w:w="2970" w:type="dxa"/>
          </w:tcPr>
          <w:p w:rsidR="00FF19C9" w:rsidRPr="00251D9B" w:rsidRDefault="00FF19C9" w:rsidP="00251D9B">
            <w:pPr>
              <w:spacing w:before="60" w:after="60" w:line="240" w:lineRule="auto"/>
              <w:ind w:left="0"/>
              <w:rPr>
                <w:sz w:val="16"/>
                <w:szCs w:val="16"/>
              </w:rPr>
            </w:pPr>
            <w:r w:rsidRPr="00251D9B">
              <w:rPr>
                <w:sz w:val="16"/>
                <w:szCs w:val="16"/>
              </w:rPr>
              <w:t>CA Root Certificate</w:t>
            </w:r>
          </w:p>
        </w:tc>
        <w:tc>
          <w:tcPr>
            <w:tcW w:w="900" w:type="dxa"/>
          </w:tcPr>
          <w:p w:rsidR="00FF19C9" w:rsidRPr="00251D9B" w:rsidRDefault="00FF19C9" w:rsidP="00251D9B">
            <w:pPr>
              <w:spacing w:before="60" w:after="60" w:line="240" w:lineRule="auto"/>
              <w:ind w:left="0"/>
              <w:rPr>
                <w:sz w:val="16"/>
                <w:szCs w:val="16"/>
              </w:rPr>
            </w:pPr>
          </w:p>
        </w:tc>
        <w:tc>
          <w:tcPr>
            <w:tcW w:w="990" w:type="dxa"/>
          </w:tcPr>
          <w:p w:rsidR="00FF19C9" w:rsidRPr="00251D9B" w:rsidRDefault="00FF19C9" w:rsidP="00251D9B">
            <w:pPr>
              <w:spacing w:before="60" w:after="60" w:line="240" w:lineRule="auto"/>
              <w:ind w:left="0"/>
              <w:rPr>
                <w:sz w:val="16"/>
                <w:szCs w:val="16"/>
              </w:rPr>
            </w:pPr>
            <w:r w:rsidRPr="00251D9B">
              <w:rPr>
                <w:sz w:val="16"/>
                <w:szCs w:val="16"/>
              </w:rPr>
              <w:t>N</w:t>
            </w:r>
          </w:p>
        </w:tc>
        <w:tc>
          <w:tcPr>
            <w:tcW w:w="900" w:type="dxa"/>
          </w:tcPr>
          <w:p w:rsidR="00FF19C9" w:rsidRPr="00251D9B" w:rsidRDefault="00FF19C9" w:rsidP="00251D9B">
            <w:pPr>
              <w:spacing w:before="60" w:after="60" w:line="240" w:lineRule="auto"/>
              <w:ind w:left="0"/>
              <w:rPr>
                <w:rFonts w:cs="Times New Roman"/>
                <w:sz w:val="16"/>
                <w:szCs w:val="16"/>
              </w:rPr>
            </w:pPr>
            <w:r w:rsidRPr="00251D9B">
              <w:rPr>
                <w:sz w:val="16"/>
                <w:szCs w:val="16"/>
              </w:rPr>
              <w:fldChar w:fldCharType="begin"/>
            </w:r>
            <w:r w:rsidRPr="00251D9B">
              <w:rPr>
                <w:sz w:val="16"/>
                <w:szCs w:val="16"/>
              </w:rPr>
              <w:instrText xml:space="preserve"> REF _Ref382466196 \r \h </w:instrText>
            </w:r>
            <w:ins w:id="752" w:author="wakkir" w:date="2015-10-22T00:38:00Z">
              <w:r w:rsidRPr="007948A2">
                <w:rPr>
                  <w:rPrChange w:id="753" w:author="wakkir">
                    <w:rPr/>
                  </w:rPrChange>
                </w:rPr>
                <w:instrText>_</w:instrText>
              </w:r>
            </w:ins>
            <w:r w:rsidRPr="00251D9B">
              <w:rPr>
                <w:sz w:val="16"/>
                <w:szCs w:val="16"/>
              </w:rPr>
              <w:fldChar w:fldCharType="separate"/>
            </w:r>
            <w:r w:rsidRPr="00251D9B">
              <w:rPr>
                <w:sz w:val="16"/>
                <w:szCs w:val="16"/>
              </w:rPr>
              <w:t>8.3.3</w:t>
            </w:r>
            <w:r w:rsidRPr="00251D9B">
              <w:rPr>
                <w:sz w:val="16"/>
                <w:szCs w:val="16"/>
              </w:rPr>
              <w:fldChar w:fldCharType="end"/>
            </w:r>
          </w:p>
        </w:tc>
        <w:tc>
          <w:tcPr>
            <w:tcW w:w="838" w:type="dxa"/>
          </w:tcPr>
          <w:p w:rsidR="00FF19C9" w:rsidRPr="00251D9B" w:rsidRDefault="00FF19C9" w:rsidP="00251D9B">
            <w:pPr>
              <w:spacing w:before="60" w:after="60" w:line="240" w:lineRule="auto"/>
              <w:ind w:left="0"/>
              <w:rPr>
                <w:sz w:val="16"/>
                <w:szCs w:val="16"/>
              </w:rPr>
            </w:pPr>
            <w:r w:rsidRPr="00251D9B">
              <w:rPr>
                <w:sz w:val="16"/>
                <w:szCs w:val="16"/>
              </w:rPr>
              <w:t>N/A</w:t>
            </w:r>
          </w:p>
        </w:tc>
      </w:tr>
      <w:tr w:rsidR="00FF19C9" w:rsidRPr="00595B45">
        <w:trPr>
          <w:cantSplit/>
        </w:trPr>
        <w:tc>
          <w:tcPr>
            <w:tcW w:w="814" w:type="dxa"/>
          </w:tcPr>
          <w:p w:rsidR="00FF19C9" w:rsidRPr="00251D9B" w:rsidRDefault="00FF19C9" w:rsidP="00251D9B">
            <w:pPr>
              <w:spacing w:before="60" w:after="60" w:line="240" w:lineRule="auto"/>
              <w:ind w:left="0"/>
              <w:rPr>
                <w:sz w:val="16"/>
                <w:szCs w:val="16"/>
              </w:rPr>
            </w:pPr>
            <w:r w:rsidRPr="00251D9B">
              <w:rPr>
                <w:sz w:val="16"/>
                <w:szCs w:val="16"/>
              </w:rPr>
              <w:t>DE35</w:t>
            </w:r>
          </w:p>
        </w:tc>
        <w:tc>
          <w:tcPr>
            <w:tcW w:w="842" w:type="dxa"/>
          </w:tcPr>
          <w:p w:rsidR="00FF19C9" w:rsidRPr="00251D9B" w:rsidRDefault="00FF19C9" w:rsidP="00251D9B">
            <w:pPr>
              <w:spacing w:before="60" w:after="60" w:line="240" w:lineRule="auto"/>
              <w:ind w:left="0"/>
              <w:rPr>
                <w:sz w:val="16"/>
                <w:szCs w:val="16"/>
              </w:rPr>
            </w:pPr>
            <w:r w:rsidRPr="00251D9B">
              <w:rPr>
                <w:sz w:val="16"/>
                <w:szCs w:val="16"/>
              </w:rPr>
              <w:t>All</w:t>
            </w:r>
          </w:p>
        </w:tc>
        <w:tc>
          <w:tcPr>
            <w:tcW w:w="2970" w:type="dxa"/>
          </w:tcPr>
          <w:p w:rsidR="00FF19C9" w:rsidRPr="00251D9B" w:rsidRDefault="00FF19C9" w:rsidP="00251D9B">
            <w:pPr>
              <w:spacing w:before="60" w:after="60" w:line="240" w:lineRule="auto"/>
              <w:ind w:left="0"/>
              <w:rPr>
                <w:sz w:val="16"/>
                <w:szCs w:val="16"/>
              </w:rPr>
            </w:pPr>
            <w:r w:rsidRPr="00251D9B">
              <w:rPr>
                <w:sz w:val="16"/>
                <w:szCs w:val="16"/>
              </w:rPr>
              <w:t>Factory Serial Number</w:t>
            </w:r>
            <w:r w:rsidRPr="00251D9B">
              <w:rPr>
                <w:sz w:val="16"/>
                <w:szCs w:val="16"/>
              </w:rPr>
              <w:br/>
              <w:t>CHV1</w:t>
            </w:r>
          </w:p>
        </w:tc>
        <w:tc>
          <w:tcPr>
            <w:tcW w:w="900" w:type="dxa"/>
          </w:tcPr>
          <w:p w:rsidR="00FF19C9" w:rsidRPr="00251D9B" w:rsidRDefault="00FF19C9" w:rsidP="00251D9B">
            <w:pPr>
              <w:spacing w:before="60" w:after="60" w:line="240" w:lineRule="auto"/>
              <w:ind w:left="0"/>
              <w:rPr>
                <w:sz w:val="16"/>
                <w:szCs w:val="16"/>
              </w:rPr>
            </w:pPr>
            <w:r w:rsidRPr="00251D9B">
              <w:rPr>
                <w:sz w:val="16"/>
                <w:szCs w:val="16"/>
              </w:rPr>
              <w:t>8</w:t>
            </w:r>
            <w:r w:rsidRPr="00251D9B">
              <w:rPr>
                <w:sz w:val="16"/>
                <w:szCs w:val="16"/>
              </w:rPr>
              <w:br/>
              <w:t>8</w:t>
            </w:r>
          </w:p>
        </w:tc>
        <w:tc>
          <w:tcPr>
            <w:tcW w:w="990" w:type="dxa"/>
          </w:tcPr>
          <w:p w:rsidR="00FF19C9" w:rsidRPr="00251D9B" w:rsidRDefault="00FF19C9" w:rsidP="00251D9B">
            <w:pPr>
              <w:spacing w:before="60" w:after="60" w:line="240" w:lineRule="auto"/>
              <w:ind w:left="0"/>
              <w:rPr>
                <w:sz w:val="16"/>
                <w:szCs w:val="16"/>
              </w:rPr>
            </w:pPr>
            <w:r w:rsidRPr="00251D9B">
              <w:rPr>
                <w:sz w:val="16"/>
                <w:szCs w:val="16"/>
              </w:rPr>
              <w:t>N</w:t>
            </w:r>
          </w:p>
        </w:tc>
        <w:tc>
          <w:tcPr>
            <w:tcW w:w="900" w:type="dxa"/>
          </w:tcPr>
          <w:p w:rsidR="00FF19C9" w:rsidRPr="00251D9B" w:rsidRDefault="00FF19C9" w:rsidP="00251D9B">
            <w:pPr>
              <w:spacing w:before="60" w:after="60" w:line="240" w:lineRule="auto"/>
              <w:ind w:left="0"/>
              <w:rPr>
                <w:rFonts w:cs="Times New Roman"/>
                <w:sz w:val="16"/>
                <w:szCs w:val="16"/>
              </w:rPr>
            </w:pPr>
            <w:r w:rsidRPr="00251D9B">
              <w:rPr>
                <w:sz w:val="16"/>
                <w:szCs w:val="16"/>
              </w:rPr>
              <w:fldChar w:fldCharType="begin"/>
            </w:r>
            <w:r w:rsidRPr="00251D9B">
              <w:rPr>
                <w:sz w:val="16"/>
                <w:szCs w:val="16"/>
              </w:rPr>
              <w:instrText xml:space="preserve"> REF _Ref383089334 \r \h </w:instrText>
            </w:r>
            <w:ins w:id="754" w:author="wakkir" w:date="2015-10-22T00:38:00Z">
              <w:r w:rsidRPr="007948A2">
                <w:rPr>
                  <w:rPrChange w:id="755" w:author="wakkir">
                    <w:rPr/>
                  </w:rPrChange>
                </w:rPr>
                <w:instrText>_</w:instrText>
              </w:r>
            </w:ins>
            <w:r w:rsidRPr="00251D9B">
              <w:rPr>
                <w:sz w:val="16"/>
                <w:szCs w:val="16"/>
              </w:rPr>
              <w:fldChar w:fldCharType="separate"/>
            </w:r>
            <w:r w:rsidRPr="00251D9B">
              <w:rPr>
                <w:sz w:val="16"/>
                <w:szCs w:val="16"/>
              </w:rPr>
              <w:t>8.3.2</w:t>
            </w:r>
            <w:r w:rsidRPr="00251D9B">
              <w:rPr>
                <w:sz w:val="16"/>
                <w:szCs w:val="16"/>
              </w:rPr>
              <w:fldChar w:fldCharType="end"/>
            </w:r>
            <w:r w:rsidRPr="00251D9B">
              <w:rPr>
                <w:rFonts w:cs="Times New Roman"/>
                <w:sz w:val="16"/>
                <w:szCs w:val="16"/>
              </w:rPr>
              <w:br/>
            </w:r>
            <w:r w:rsidRPr="00251D9B">
              <w:rPr>
                <w:sz w:val="16"/>
                <w:szCs w:val="16"/>
              </w:rPr>
              <w:fldChar w:fldCharType="begin"/>
            </w:r>
            <w:r w:rsidRPr="00251D9B">
              <w:rPr>
                <w:sz w:val="16"/>
                <w:szCs w:val="16"/>
              </w:rPr>
              <w:instrText xml:space="preserve"> REF _Ref382469521 \r \h </w:instrText>
            </w:r>
            <w:ins w:id="756" w:author="wakkir" w:date="2015-10-22T00:38:00Z">
              <w:r w:rsidRPr="007948A2">
                <w:rPr>
                  <w:rPrChange w:id="757" w:author="wakkir">
                    <w:rPr/>
                  </w:rPrChange>
                </w:rPr>
                <w:instrText>_</w:instrText>
              </w:r>
            </w:ins>
            <w:r w:rsidRPr="00251D9B">
              <w:rPr>
                <w:sz w:val="16"/>
                <w:szCs w:val="16"/>
              </w:rPr>
              <w:fldChar w:fldCharType="separate"/>
            </w:r>
            <w:r w:rsidRPr="00251D9B">
              <w:rPr>
                <w:sz w:val="16"/>
                <w:szCs w:val="16"/>
              </w:rPr>
              <w:t>5.1.3</w:t>
            </w:r>
            <w:r w:rsidRPr="00251D9B">
              <w:rPr>
                <w:sz w:val="16"/>
                <w:szCs w:val="16"/>
              </w:rPr>
              <w:fldChar w:fldCharType="end"/>
            </w:r>
          </w:p>
        </w:tc>
        <w:tc>
          <w:tcPr>
            <w:tcW w:w="838" w:type="dxa"/>
          </w:tcPr>
          <w:p w:rsidR="00FF19C9" w:rsidRPr="00251D9B" w:rsidRDefault="00FF19C9" w:rsidP="00251D9B">
            <w:pPr>
              <w:spacing w:before="60" w:after="60" w:line="240" w:lineRule="auto"/>
              <w:ind w:left="0"/>
              <w:rPr>
                <w:sz w:val="16"/>
                <w:szCs w:val="16"/>
              </w:rPr>
            </w:pPr>
            <w:r w:rsidRPr="00251D9B">
              <w:rPr>
                <w:sz w:val="16"/>
                <w:szCs w:val="16"/>
              </w:rPr>
              <w:t>Big</w:t>
            </w:r>
            <w:r w:rsidRPr="00251D9B">
              <w:rPr>
                <w:sz w:val="16"/>
                <w:szCs w:val="16"/>
              </w:rPr>
              <w:br/>
              <w:t>Big</w:t>
            </w:r>
          </w:p>
        </w:tc>
      </w:tr>
      <w:tr w:rsidR="00FF19C9" w:rsidRPr="00595B45">
        <w:trPr>
          <w:cantSplit/>
        </w:trPr>
        <w:tc>
          <w:tcPr>
            <w:tcW w:w="814" w:type="dxa"/>
          </w:tcPr>
          <w:p w:rsidR="00FF19C9" w:rsidRPr="00251D9B" w:rsidRDefault="00FF19C9" w:rsidP="00251D9B">
            <w:pPr>
              <w:spacing w:before="60" w:after="60" w:line="240" w:lineRule="auto"/>
              <w:ind w:left="0"/>
              <w:rPr>
                <w:sz w:val="16"/>
                <w:szCs w:val="16"/>
              </w:rPr>
            </w:pPr>
            <w:r w:rsidRPr="00251D9B">
              <w:rPr>
                <w:sz w:val="16"/>
                <w:szCs w:val="16"/>
              </w:rPr>
              <w:t>DE40</w:t>
            </w:r>
          </w:p>
        </w:tc>
        <w:tc>
          <w:tcPr>
            <w:tcW w:w="842" w:type="dxa"/>
          </w:tcPr>
          <w:p w:rsidR="00FF19C9" w:rsidRPr="00251D9B" w:rsidRDefault="00FF19C9" w:rsidP="00251D9B">
            <w:pPr>
              <w:spacing w:before="60" w:after="60" w:line="240" w:lineRule="auto"/>
              <w:ind w:left="0"/>
              <w:rPr>
                <w:sz w:val="16"/>
                <w:szCs w:val="16"/>
              </w:rPr>
            </w:pPr>
            <w:r w:rsidRPr="00251D9B">
              <w:rPr>
                <w:sz w:val="16"/>
                <w:szCs w:val="16"/>
              </w:rPr>
              <w:t>L2/3 or L4</w:t>
            </w:r>
          </w:p>
        </w:tc>
        <w:tc>
          <w:tcPr>
            <w:tcW w:w="2970" w:type="dxa"/>
          </w:tcPr>
          <w:p w:rsidR="00FF19C9" w:rsidRPr="00251D9B" w:rsidRDefault="00FF19C9" w:rsidP="00251D9B">
            <w:pPr>
              <w:spacing w:before="60" w:after="60" w:line="240" w:lineRule="auto"/>
              <w:ind w:left="0"/>
              <w:rPr>
                <w:rFonts w:cs="Times New Roman"/>
                <w:sz w:val="16"/>
                <w:szCs w:val="16"/>
              </w:rPr>
            </w:pPr>
            <w:r w:rsidRPr="00251D9B">
              <w:rPr>
                <w:sz w:val="16"/>
                <w:szCs w:val="16"/>
              </w:rPr>
              <w:t>S2 SAM Auth Key</w:t>
            </w:r>
            <w:r w:rsidRPr="00251D9B">
              <w:rPr>
                <w:sz w:val="16"/>
                <w:szCs w:val="16"/>
              </w:rPr>
              <w:br/>
              <w:t>Zeros</w:t>
            </w:r>
            <w:r w:rsidRPr="00251D9B">
              <w:rPr>
                <w:sz w:val="16"/>
                <w:szCs w:val="16"/>
              </w:rPr>
              <w:br/>
              <w:t>Zeros</w:t>
            </w:r>
            <w:r w:rsidRPr="00251D9B">
              <w:rPr>
                <w:sz w:val="16"/>
                <w:szCs w:val="16"/>
              </w:rPr>
              <w:br/>
              <w:t>Zeros</w:t>
            </w:r>
            <w:r w:rsidRPr="00251D9B">
              <w:rPr>
                <w:sz w:val="16"/>
                <w:szCs w:val="16"/>
              </w:rPr>
              <w:br/>
              <w:t>Zeros</w:t>
            </w:r>
            <w:r w:rsidRPr="00251D9B">
              <w:rPr>
                <w:sz w:val="16"/>
                <w:szCs w:val="16"/>
              </w:rPr>
              <w:br/>
              <w:t>Zeros</w:t>
            </w:r>
            <w:r w:rsidRPr="00251D9B">
              <w:rPr>
                <w:sz w:val="16"/>
                <w:szCs w:val="16"/>
              </w:rPr>
              <w:br/>
              <w:t>Zeros</w:t>
            </w:r>
            <w:ins w:id="758" w:author="steve.nichols" w:date="2014-10-13T13:17:00Z">
              <w:r w:rsidRPr="00251D9B">
                <w:rPr>
                  <w:sz w:val="16"/>
                  <w:szCs w:val="16"/>
                </w:rPr>
                <w:t xml:space="preserve"> </w:t>
              </w:r>
              <w:r w:rsidRPr="00251D9B">
                <w:rPr>
                  <w:sz w:val="16"/>
                  <w:szCs w:val="16"/>
                </w:rPr>
                <w:br/>
                <w:t>Padding</w:t>
              </w:r>
            </w:ins>
          </w:p>
        </w:tc>
        <w:tc>
          <w:tcPr>
            <w:tcW w:w="900" w:type="dxa"/>
          </w:tcPr>
          <w:p w:rsidR="00FF19C9" w:rsidRPr="00251D9B" w:rsidRDefault="00FF19C9" w:rsidP="00251D9B">
            <w:pPr>
              <w:spacing w:before="60" w:after="60" w:line="240" w:lineRule="auto"/>
              <w:ind w:left="0"/>
              <w:rPr>
                <w:rFonts w:cs="Times New Roman"/>
                <w:sz w:val="16"/>
                <w:szCs w:val="16"/>
              </w:rPr>
            </w:pPr>
            <w:r w:rsidRPr="00251D9B">
              <w:rPr>
                <w:sz w:val="16"/>
                <w:szCs w:val="16"/>
              </w:rPr>
              <w:t>8</w:t>
            </w:r>
            <w:r w:rsidRPr="00251D9B">
              <w:rPr>
                <w:sz w:val="16"/>
                <w:szCs w:val="16"/>
              </w:rPr>
              <w:br/>
              <w:t>16</w:t>
            </w:r>
            <w:r w:rsidRPr="00251D9B">
              <w:rPr>
                <w:sz w:val="16"/>
                <w:szCs w:val="16"/>
              </w:rPr>
              <w:br/>
              <w:t>16</w:t>
            </w:r>
            <w:r w:rsidRPr="00251D9B">
              <w:rPr>
                <w:sz w:val="16"/>
                <w:szCs w:val="16"/>
              </w:rPr>
              <w:br/>
              <w:t>16</w:t>
            </w:r>
            <w:r w:rsidRPr="00251D9B">
              <w:rPr>
                <w:sz w:val="16"/>
                <w:szCs w:val="16"/>
              </w:rPr>
              <w:br/>
              <w:t>16</w:t>
            </w:r>
            <w:r w:rsidRPr="00251D9B">
              <w:rPr>
                <w:sz w:val="16"/>
                <w:szCs w:val="16"/>
              </w:rPr>
              <w:br/>
              <w:t>16</w:t>
            </w:r>
            <w:r w:rsidRPr="00251D9B">
              <w:rPr>
                <w:sz w:val="16"/>
                <w:szCs w:val="16"/>
              </w:rPr>
              <w:br/>
              <w:t>16</w:t>
            </w:r>
            <w:ins w:id="759" w:author="steve.nichols" w:date="2014-10-13T13:18:00Z">
              <w:r w:rsidRPr="00251D9B">
                <w:rPr>
                  <w:rFonts w:cs="Times New Roman"/>
                  <w:sz w:val="16"/>
                  <w:szCs w:val="16"/>
                </w:rPr>
                <w:br/>
              </w:r>
              <w:r w:rsidRPr="00251D9B">
                <w:rPr>
                  <w:sz w:val="16"/>
                  <w:szCs w:val="16"/>
                </w:rPr>
                <w:t>8</w:t>
              </w:r>
            </w:ins>
          </w:p>
        </w:tc>
        <w:tc>
          <w:tcPr>
            <w:tcW w:w="990" w:type="dxa"/>
          </w:tcPr>
          <w:p w:rsidR="00FF19C9" w:rsidRPr="00251D9B" w:rsidRDefault="00FF19C9" w:rsidP="00251D9B">
            <w:pPr>
              <w:spacing w:before="60" w:after="60" w:line="240" w:lineRule="auto"/>
              <w:ind w:left="0"/>
              <w:rPr>
                <w:sz w:val="16"/>
                <w:szCs w:val="16"/>
              </w:rPr>
            </w:pPr>
            <w:r w:rsidRPr="00251D9B">
              <w:rPr>
                <w:sz w:val="16"/>
                <w:szCs w:val="16"/>
              </w:rPr>
              <w:t>Y</w:t>
            </w:r>
          </w:p>
        </w:tc>
        <w:tc>
          <w:tcPr>
            <w:tcW w:w="900" w:type="dxa"/>
          </w:tcPr>
          <w:p w:rsidR="00FF19C9" w:rsidRPr="00251D9B" w:rsidRDefault="00FF19C9" w:rsidP="00251D9B">
            <w:pPr>
              <w:spacing w:before="60" w:after="60" w:line="240" w:lineRule="auto"/>
              <w:ind w:left="0"/>
              <w:rPr>
                <w:rFonts w:cs="Times New Roman"/>
                <w:sz w:val="16"/>
                <w:szCs w:val="16"/>
              </w:rPr>
            </w:pPr>
            <w:r w:rsidRPr="00251D9B">
              <w:rPr>
                <w:sz w:val="16"/>
                <w:szCs w:val="16"/>
              </w:rPr>
              <w:fldChar w:fldCharType="begin"/>
            </w:r>
            <w:r w:rsidRPr="00251D9B">
              <w:rPr>
                <w:sz w:val="16"/>
                <w:szCs w:val="16"/>
              </w:rPr>
              <w:instrText xml:space="preserve"> REF _Ref382477633 \r \h </w:instrText>
            </w:r>
            <w:ins w:id="760" w:author="wakkir" w:date="2015-10-22T00:38:00Z">
              <w:r w:rsidRPr="007948A2">
                <w:rPr>
                  <w:rPrChange w:id="761" w:author="wakkir">
                    <w:rPr/>
                  </w:rPrChange>
                </w:rPr>
                <w:instrText>_</w:instrText>
              </w:r>
            </w:ins>
            <w:r w:rsidRPr="00251D9B">
              <w:rPr>
                <w:sz w:val="16"/>
                <w:szCs w:val="16"/>
              </w:rPr>
              <w:fldChar w:fldCharType="separate"/>
            </w:r>
            <w:r w:rsidRPr="00251D9B">
              <w:rPr>
                <w:sz w:val="16"/>
                <w:szCs w:val="16"/>
              </w:rPr>
              <w:t>5.1.6</w:t>
            </w:r>
            <w:r w:rsidRPr="00251D9B">
              <w:rPr>
                <w:sz w:val="16"/>
                <w:szCs w:val="16"/>
              </w:rPr>
              <w:fldChar w:fldCharType="end"/>
            </w:r>
            <w:r w:rsidRPr="00251D9B">
              <w:rPr>
                <w:rFonts w:cs="Times New Roman"/>
                <w:sz w:val="16"/>
                <w:szCs w:val="16"/>
              </w:rPr>
              <w:br/>
            </w:r>
            <w:r w:rsidRPr="00251D9B">
              <w:rPr>
                <w:sz w:val="16"/>
                <w:szCs w:val="16"/>
              </w:rPr>
              <w:fldChar w:fldCharType="begin"/>
            </w:r>
            <w:r w:rsidRPr="00251D9B">
              <w:rPr>
                <w:sz w:val="16"/>
                <w:szCs w:val="16"/>
              </w:rPr>
              <w:instrText xml:space="preserve"> REF _Ref382477768 \r \h </w:instrText>
            </w:r>
            <w:ins w:id="762" w:author="wakkir" w:date="2015-10-22T00:38:00Z">
              <w:r w:rsidRPr="007948A2">
                <w:rPr>
                  <w:rPrChange w:id="763" w:author="wakkir">
                    <w:rPr/>
                  </w:rPrChange>
                </w:rPr>
                <w:instrText>_</w:instrText>
              </w:r>
            </w:ins>
            <w:r w:rsidRPr="00251D9B">
              <w:rPr>
                <w:sz w:val="16"/>
                <w:szCs w:val="16"/>
              </w:rPr>
              <w:fldChar w:fldCharType="separate"/>
            </w:r>
            <w:r w:rsidRPr="00251D9B">
              <w:rPr>
                <w:sz w:val="16"/>
                <w:szCs w:val="16"/>
              </w:rPr>
              <w:t>8.2.2</w:t>
            </w:r>
            <w:r w:rsidRPr="00251D9B">
              <w:rPr>
                <w:sz w:val="16"/>
                <w:szCs w:val="16"/>
              </w:rPr>
              <w:fldChar w:fldCharType="end"/>
            </w:r>
            <w:r w:rsidRPr="00251D9B">
              <w:rPr>
                <w:rFonts w:cs="Times New Roman"/>
                <w:sz w:val="16"/>
                <w:szCs w:val="16"/>
              </w:rPr>
              <w:br/>
            </w:r>
            <w:r w:rsidRPr="00251D9B">
              <w:rPr>
                <w:sz w:val="16"/>
                <w:szCs w:val="16"/>
              </w:rPr>
              <w:fldChar w:fldCharType="begin"/>
            </w:r>
            <w:r w:rsidRPr="00251D9B">
              <w:rPr>
                <w:sz w:val="16"/>
                <w:szCs w:val="16"/>
              </w:rPr>
              <w:instrText xml:space="preserve"> REF _Ref382477768 \r \h </w:instrText>
            </w:r>
            <w:ins w:id="764" w:author="wakkir" w:date="2015-10-22T00:38:00Z">
              <w:r w:rsidRPr="007948A2">
                <w:rPr>
                  <w:rPrChange w:id="765" w:author="wakkir">
                    <w:rPr/>
                  </w:rPrChange>
                </w:rPr>
                <w:instrText>_</w:instrText>
              </w:r>
            </w:ins>
            <w:r w:rsidRPr="00251D9B">
              <w:rPr>
                <w:sz w:val="16"/>
                <w:szCs w:val="16"/>
              </w:rPr>
              <w:fldChar w:fldCharType="separate"/>
            </w:r>
            <w:r w:rsidRPr="00251D9B">
              <w:rPr>
                <w:sz w:val="16"/>
                <w:szCs w:val="16"/>
              </w:rPr>
              <w:t>8.2.2</w:t>
            </w:r>
            <w:r w:rsidRPr="00251D9B">
              <w:rPr>
                <w:sz w:val="16"/>
                <w:szCs w:val="16"/>
              </w:rPr>
              <w:fldChar w:fldCharType="end"/>
            </w:r>
            <w:r w:rsidRPr="00251D9B">
              <w:rPr>
                <w:rFonts w:cs="Times New Roman"/>
                <w:sz w:val="16"/>
                <w:szCs w:val="16"/>
              </w:rPr>
              <w:br/>
            </w:r>
            <w:r w:rsidRPr="00251D9B">
              <w:rPr>
                <w:sz w:val="16"/>
                <w:szCs w:val="16"/>
              </w:rPr>
              <w:fldChar w:fldCharType="begin"/>
            </w:r>
            <w:r w:rsidRPr="00251D9B">
              <w:rPr>
                <w:sz w:val="16"/>
                <w:szCs w:val="16"/>
              </w:rPr>
              <w:instrText xml:space="preserve"> REF _Ref382477768 \r \h </w:instrText>
            </w:r>
            <w:ins w:id="766" w:author="wakkir" w:date="2015-10-22T00:38:00Z">
              <w:r w:rsidRPr="007948A2">
                <w:rPr>
                  <w:rPrChange w:id="767" w:author="wakkir">
                    <w:rPr/>
                  </w:rPrChange>
                </w:rPr>
                <w:instrText>_</w:instrText>
              </w:r>
            </w:ins>
            <w:r w:rsidRPr="00251D9B">
              <w:rPr>
                <w:sz w:val="16"/>
                <w:szCs w:val="16"/>
              </w:rPr>
              <w:fldChar w:fldCharType="separate"/>
            </w:r>
            <w:r w:rsidRPr="00251D9B">
              <w:rPr>
                <w:sz w:val="16"/>
                <w:szCs w:val="16"/>
              </w:rPr>
              <w:t>8.2.2</w:t>
            </w:r>
            <w:r w:rsidRPr="00251D9B">
              <w:rPr>
                <w:sz w:val="16"/>
                <w:szCs w:val="16"/>
              </w:rPr>
              <w:fldChar w:fldCharType="end"/>
            </w:r>
            <w:r w:rsidRPr="00251D9B">
              <w:rPr>
                <w:rFonts w:cs="Times New Roman"/>
                <w:sz w:val="16"/>
                <w:szCs w:val="16"/>
              </w:rPr>
              <w:br/>
            </w:r>
            <w:r w:rsidRPr="00251D9B">
              <w:rPr>
                <w:sz w:val="16"/>
                <w:szCs w:val="16"/>
              </w:rPr>
              <w:fldChar w:fldCharType="begin"/>
            </w:r>
            <w:r w:rsidRPr="00251D9B">
              <w:rPr>
                <w:sz w:val="16"/>
                <w:szCs w:val="16"/>
              </w:rPr>
              <w:instrText xml:space="preserve"> REF _Ref382477768 \r \h </w:instrText>
            </w:r>
            <w:ins w:id="768" w:author="wakkir" w:date="2015-10-22T00:38:00Z">
              <w:r w:rsidRPr="007948A2">
                <w:rPr>
                  <w:rPrChange w:id="769" w:author="wakkir">
                    <w:rPr/>
                  </w:rPrChange>
                </w:rPr>
                <w:instrText>_</w:instrText>
              </w:r>
            </w:ins>
            <w:r w:rsidRPr="00251D9B">
              <w:rPr>
                <w:sz w:val="16"/>
                <w:szCs w:val="16"/>
              </w:rPr>
              <w:fldChar w:fldCharType="separate"/>
            </w:r>
            <w:r w:rsidRPr="00251D9B">
              <w:rPr>
                <w:sz w:val="16"/>
                <w:szCs w:val="16"/>
              </w:rPr>
              <w:t>8.2.2</w:t>
            </w:r>
            <w:r w:rsidRPr="00251D9B">
              <w:rPr>
                <w:sz w:val="16"/>
                <w:szCs w:val="16"/>
              </w:rPr>
              <w:fldChar w:fldCharType="end"/>
            </w:r>
            <w:r w:rsidRPr="00251D9B">
              <w:rPr>
                <w:rFonts w:cs="Times New Roman"/>
                <w:sz w:val="16"/>
                <w:szCs w:val="16"/>
              </w:rPr>
              <w:br/>
            </w:r>
            <w:r w:rsidRPr="00251D9B">
              <w:rPr>
                <w:sz w:val="16"/>
                <w:szCs w:val="16"/>
              </w:rPr>
              <w:fldChar w:fldCharType="begin"/>
            </w:r>
            <w:r w:rsidRPr="00251D9B">
              <w:rPr>
                <w:sz w:val="16"/>
                <w:szCs w:val="16"/>
              </w:rPr>
              <w:instrText xml:space="preserve"> REF _Ref382477768 \r \h </w:instrText>
            </w:r>
            <w:ins w:id="770" w:author="wakkir" w:date="2015-10-22T00:38:00Z">
              <w:r w:rsidRPr="007948A2">
                <w:rPr>
                  <w:rPrChange w:id="771" w:author="wakkir">
                    <w:rPr/>
                  </w:rPrChange>
                </w:rPr>
                <w:instrText>_</w:instrText>
              </w:r>
            </w:ins>
            <w:r w:rsidRPr="00251D9B">
              <w:rPr>
                <w:sz w:val="16"/>
                <w:szCs w:val="16"/>
              </w:rPr>
              <w:fldChar w:fldCharType="separate"/>
            </w:r>
            <w:r w:rsidRPr="00251D9B">
              <w:rPr>
                <w:sz w:val="16"/>
                <w:szCs w:val="16"/>
              </w:rPr>
              <w:t>8.2.2</w:t>
            </w:r>
            <w:r w:rsidRPr="00251D9B">
              <w:rPr>
                <w:sz w:val="16"/>
                <w:szCs w:val="16"/>
              </w:rPr>
              <w:fldChar w:fldCharType="end"/>
            </w:r>
            <w:r w:rsidRPr="00251D9B">
              <w:rPr>
                <w:rFonts w:cs="Times New Roman"/>
                <w:sz w:val="16"/>
                <w:szCs w:val="16"/>
              </w:rPr>
              <w:br/>
            </w:r>
            <w:r w:rsidRPr="00251D9B">
              <w:rPr>
                <w:sz w:val="16"/>
                <w:szCs w:val="16"/>
              </w:rPr>
              <w:fldChar w:fldCharType="begin"/>
            </w:r>
            <w:r w:rsidRPr="00251D9B">
              <w:rPr>
                <w:sz w:val="16"/>
                <w:szCs w:val="16"/>
              </w:rPr>
              <w:instrText xml:space="preserve"> REF _Ref382477768 \r \h </w:instrText>
            </w:r>
            <w:ins w:id="772" w:author="wakkir" w:date="2015-10-22T00:38:00Z">
              <w:r w:rsidRPr="007948A2">
                <w:rPr>
                  <w:rPrChange w:id="773" w:author="wakkir">
                    <w:rPr/>
                  </w:rPrChange>
                </w:rPr>
                <w:instrText>_</w:instrText>
              </w:r>
            </w:ins>
            <w:r w:rsidRPr="00251D9B">
              <w:rPr>
                <w:sz w:val="16"/>
                <w:szCs w:val="16"/>
              </w:rPr>
              <w:fldChar w:fldCharType="separate"/>
            </w:r>
            <w:r w:rsidRPr="00251D9B">
              <w:rPr>
                <w:sz w:val="16"/>
                <w:szCs w:val="16"/>
              </w:rPr>
              <w:t>8.2.2</w:t>
            </w:r>
            <w:r w:rsidRPr="00251D9B">
              <w:rPr>
                <w:sz w:val="16"/>
                <w:szCs w:val="16"/>
              </w:rPr>
              <w:fldChar w:fldCharType="end"/>
            </w:r>
          </w:p>
        </w:tc>
        <w:tc>
          <w:tcPr>
            <w:tcW w:w="838" w:type="dxa"/>
          </w:tcPr>
          <w:p w:rsidR="00FF19C9" w:rsidRPr="00251D9B" w:rsidRDefault="00FF19C9" w:rsidP="00251D9B">
            <w:pPr>
              <w:spacing w:before="60" w:after="60" w:line="240" w:lineRule="auto"/>
              <w:ind w:left="0"/>
              <w:rPr>
                <w:sz w:val="16"/>
                <w:szCs w:val="16"/>
              </w:rPr>
            </w:pPr>
            <w:r w:rsidRPr="00251D9B">
              <w:rPr>
                <w:sz w:val="16"/>
                <w:szCs w:val="16"/>
              </w:rPr>
              <w:t>N/A</w:t>
            </w:r>
          </w:p>
        </w:tc>
      </w:tr>
      <w:tr w:rsidR="00FF19C9" w:rsidRPr="00595B45">
        <w:trPr>
          <w:cantSplit/>
        </w:trPr>
        <w:tc>
          <w:tcPr>
            <w:tcW w:w="814" w:type="dxa"/>
          </w:tcPr>
          <w:p w:rsidR="00FF19C9" w:rsidRPr="00251D9B" w:rsidRDefault="00FF19C9" w:rsidP="00251D9B">
            <w:pPr>
              <w:spacing w:before="60" w:after="60" w:line="240" w:lineRule="auto"/>
              <w:ind w:left="0"/>
              <w:rPr>
                <w:sz w:val="16"/>
                <w:szCs w:val="16"/>
              </w:rPr>
            </w:pPr>
            <w:r w:rsidRPr="00251D9B">
              <w:rPr>
                <w:sz w:val="16"/>
                <w:szCs w:val="16"/>
              </w:rPr>
              <w:t>DE40</w:t>
            </w:r>
          </w:p>
        </w:tc>
        <w:tc>
          <w:tcPr>
            <w:tcW w:w="842" w:type="dxa"/>
          </w:tcPr>
          <w:p w:rsidR="00FF19C9" w:rsidRPr="00251D9B" w:rsidRDefault="00FF19C9" w:rsidP="00251D9B">
            <w:pPr>
              <w:spacing w:before="60" w:after="60" w:line="240" w:lineRule="auto"/>
              <w:ind w:left="0"/>
              <w:rPr>
                <w:sz w:val="16"/>
                <w:szCs w:val="16"/>
              </w:rPr>
            </w:pPr>
            <w:r w:rsidRPr="00251D9B">
              <w:rPr>
                <w:sz w:val="16"/>
                <w:szCs w:val="16"/>
              </w:rPr>
              <w:t>L1</w:t>
            </w:r>
          </w:p>
        </w:tc>
        <w:tc>
          <w:tcPr>
            <w:tcW w:w="2970" w:type="dxa"/>
          </w:tcPr>
          <w:p w:rsidR="00FF19C9" w:rsidRPr="00251D9B" w:rsidRDefault="00FF19C9" w:rsidP="00251D9B">
            <w:pPr>
              <w:spacing w:before="60" w:after="60" w:line="240" w:lineRule="auto"/>
              <w:ind w:left="0"/>
              <w:rPr>
                <w:rFonts w:cs="Times New Roman"/>
                <w:sz w:val="16"/>
                <w:szCs w:val="16"/>
              </w:rPr>
            </w:pPr>
            <w:r w:rsidRPr="00251D9B">
              <w:rPr>
                <w:sz w:val="16"/>
                <w:szCs w:val="16"/>
              </w:rPr>
              <w:t>S2 SAM Auth Key</w:t>
            </w:r>
            <w:r w:rsidRPr="00251D9B">
              <w:rPr>
                <w:sz w:val="16"/>
                <w:szCs w:val="16"/>
              </w:rPr>
              <w:br/>
              <w:t>S2 KAB0 Key</w:t>
            </w:r>
            <w:r w:rsidRPr="00251D9B">
              <w:rPr>
                <w:sz w:val="16"/>
                <w:szCs w:val="16"/>
              </w:rPr>
              <w:br/>
              <w:t>S2 KABi Key</w:t>
            </w:r>
            <w:r w:rsidRPr="00251D9B">
              <w:rPr>
                <w:sz w:val="16"/>
                <w:szCs w:val="16"/>
              </w:rPr>
              <w:br/>
              <w:t>Zeros</w:t>
            </w:r>
            <w:r w:rsidRPr="00251D9B">
              <w:rPr>
                <w:sz w:val="16"/>
                <w:szCs w:val="16"/>
              </w:rPr>
              <w:br/>
              <w:t>Zeros</w:t>
            </w:r>
            <w:r w:rsidRPr="00251D9B">
              <w:rPr>
                <w:sz w:val="16"/>
                <w:szCs w:val="16"/>
              </w:rPr>
              <w:br/>
              <w:t>S2 KEK Key</w:t>
            </w:r>
            <w:r w:rsidRPr="00251D9B">
              <w:rPr>
                <w:sz w:val="16"/>
                <w:szCs w:val="16"/>
              </w:rPr>
              <w:br/>
              <w:t>Zeros</w:t>
            </w:r>
            <w:ins w:id="774" w:author="steve.nichols" w:date="2014-10-13T13:17:00Z">
              <w:r w:rsidRPr="00251D9B">
                <w:rPr>
                  <w:sz w:val="16"/>
                  <w:szCs w:val="16"/>
                </w:rPr>
                <w:t xml:space="preserve"> </w:t>
              </w:r>
              <w:r w:rsidRPr="00251D9B">
                <w:rPr>
                  <w:sz w:val="16"/>
                  <w:szCs w:val="16"/>
                </w:rPr>
                <w:br/>
                <w:t>Padding</w:t>
              </w:r>
            </w:ins>
          </w:p>
        </w:tc>
        <w:tc>
          <w:tcPr>
            <w:tcW w:w="900" w:type="dxa"/>
          </w:tcPr>
          <w:p w:rsidR="00FF19C9" w:rsidRPr="00251D9B" w:rsidRDefault="00FF19C9" w:rsidP="00251D9B">
            <w:pPr>
              <w:spacing w:before="60" w:after="60" w:line="240" w:lineRule="auto"/>
              <w:ind w:left="0"/>
              <w:rPr>
                <w:rFonts w:cs="Times New Roman"/>
                <w:sz w:val="16"/>
                <w:szCs w:val="16"/>
              </w:rPr>
            </w:pPr>
            <w:r w:rsidRPr="00251D9B">
              <w:rPr>
                <w:sz w:val="16"/>
                <w:szCs w:val="16"/>
              </w:rPr>
              <w:t>8</w:t>
            </w:r>
            <w:r w:rsidRPr="00251D9B">
              <w:rPr>
                <w:sz w:val="16"/>
                <w:szCs w:val="16"/>
              </w:rPr>
              <w:br/>
              <w:t>16</w:t>
            </w:r>
            <w:r w:rsidRPr="00251D9B">
              <w:rPr>
                <w:sz w:val="16"/>
                <w:szCs w:val="16"/>
              </w:rPr>
              <w:br/>
              <w:t>16</w:t>
            </w:r>
            <w:r w:rsidRPr="00251D9B">
              <w:rPr>
                <w:sz w:val="16"/>
                <w:szCs w:val="16"/>
              </w:rPr>
              <w:br/>
              <w:t>16</w:t>
            </w:r>
            <w:r w:rsidRPr="00251D9B">
              <w:rPr>
                <w:sz w:val="16"/>
                <w:szCs w:val="16"/>
              </w:rPr>
              <w:br/>
              <w:t>16</w:t>
            </w:r>
            <w:r w:rsidRPr="00251D9B">
              <w:rPr>
                <w:sz w:val="16"/>
                <w:szCs w:val="16"/>
              </w:rPr>
              <w:br/>
              <w:t>16</w:t>
            </w:r>
            <w:r w:rsidRPr="00251D9B">
              <w:rPr>
                <w:sz w:val="16"/>
                <w:szCs w:val="16"/>
              </w:rPr>
              <w:br/>
              <w:t>16</w:t>
            </w:r>
            <w:ins w:id="775" w:author="steve.nichols" w:date="2014-10-13T13:18:00Z">
              <w:r w:rsidRPr="00251D9B">
                <w:rPr>
                  <w:rFonts w:cs="Times New Roman"/>
                  <w:sz w:val="16"/>
                  <w:szCs w:val="16"/>
                </w:rPr>
                <w:br/>
              </w:r>
              <w:r w:rsidRPr="00251D9B">
                <w:rPr>
                  <w:sz w:val="16"/>
                  <w:szCs w:val="16"/>
                </w:rPr>
                <w:t>8</w:t>
              </w:r>
            </w:ins>
          </w:p>
        </w:tc>
        <w:tc>
          <w:tcPr>
            <w:tcW w:w="990" w:type="dxa"/>
          </w:tcPr>
          <w:p w:rsidR="00FF19C9" w:rsidRPr="00251D9B" w:rsidRDefault="00FF19C9" w:rsidP="00251D9B">
            <w:pPr>
              <w:spacing w:before="60" w:after="60" w:line="240" w:lineRule="auto"/>
              <w:ind w:left="0"/>
              <w:rPr>
                <w:sz w:val="16"/>
                <w:szCs w:val="16"/>
              </w:rPr>
            </w:pPr>
            <w:r w:rsidRPr="00251D9B">
              <w:rPr>
                <w:sz w:val="16"/>
                <w:szCs w:val="16"/>
              </w:rPr>
              <w:t>Y</w:t>
            </w:r>
          </w:p>
        </w:tc>
        <w:tc>
          <w:tcPr>
            <w:tcW w:w="900" w:type="dxa"/>
          </w:tcPr>
          <w:p w:rsidR="00FF19C9" w:rsidRPr="00251D9B" w:rsidRDefault="00FF19C9" w:rsidP="00251D9B">
            <w:pPr>
              <w:spacing w:before="60" w:after="60" w:line="240" w:lineRule="auto"/>
              <w:ind w:left="0"/>
              <w:rPr>
                <w:rFonts w:cs="Times New Roman"/>
                <w:sz w:val="16"/>
                <w:szCs w:val="16"/>
              </w:rPr>
            </w:pPr>
            <w:r w:rsidRPr="00251D9B">
              <w:rPr>
                <w:sz w:val="16"/>
                <w:szCs w:val="16"/>
              </w:rPr>
              <w:fldChar w:fldCharType="begin"/>
            </w:r>
            <w:r w:rsidRPr="00251D9B">
              <w:rPr>
                <w:sz w:val="16"/>
                <w:szCs w:val="16"/>
              </w:rPr>
              <w:instrText xml:space="preserve"> REF _Ref382477633 \r \h </w:instrText>
            </w:r>
            <w:ins w:id="776" w:author="wakkir" w:date="2015-10-22T00:38:00Z">
              <w:r w:rsidRPr="007948A2">
                <w:rPr>
                  <w:rPrChange w:id="777" w:author="wakkir">
                    <w:rPr/>
                  </w:rPrChange>
                </w:rPr>
                <w:instrText>_</w:instrText>
              </w:r>
            </w:ins>
            <w:r w:rsidRPr="00251D9B">
              <w:rPr>
                <w:sz w:val="16"/>
                <w:szCs w:val="16"/>
              </w:rPr>
              <w:fldChar w:fldCharType="separate"/>
            </w:r>
            <w:r w:rsidRPr="00251D9B">
              <w:rPr>
                <w:sz w:val="16"/>
                <w:szCs w:val="16"/>
              </w:rPr>
              <w:t>5.1.6</w:t>
            </w:r>
            <w:r w:rsidRPr="00251D9B">
              <w:rPr>
                <w:sz w:val="16"/>
                <w:szCs w:val="16"/>
              </w:rPr>
              <w:fldChar w:fldCharType="end"/>
            </w:r>
            <w:r w:rsidRPr="00251D9B">
              <w:rPr>
                <w:rFonts w:cs="Times New Roman"/>
                <w:sz w:val="16"/>
                <w:szCs w:val="16"/>
              </w:rPr>
              <w:br/>
            </w:r>
            <w:r w:rsidRPr="00251D9B">
              <w:rPr>
                <w:sz w:val="16"/>
                <w:szCs w:val="16"/>
              </w:rPr>
              <w:fldChar w:fldCharType="begin"/>
            </w:r>
            <w:r w:rsidRPr="00251D9B">
              <w:rPr>
                <w:sz w:val="16"/>
                <w:szCs w:val="16"/>
              </w:rPr>
              <w:instrText xml:space="preserve"> REF _Ref382481814 \r \h </w:instrText>
            </w:r>
            <w:ins w:id="778" w:author="wakkir" w:date="2015-10-22T00:38:00Z">
              <w:r w:rsidRPr="007948A2">
                <w:rPr>
                  <w:rPrChange w:id="779" w:author="wakkir">
                    <w:rPr/>
                  </w:rPrChange>
                </w:rPr>
                <w:instrText>_</w:instrText>
              </w:r>
            </w:ins>
            <w:r w:rsidRPr="00251D9B">
              <w:rPr>
                <w:sz w:val="16"/>
                <w:szCs w:val="16"/>
              </w:rPr>
              <w:fldChar w:fldCharType="separate"/>
            </w:r>
            <w:r w:rsidRPr="00251D9B">
              <w:rPr>
                <w:sz w:val="16"/>
                <w:szCs w:val="16"/>
              </w:rPr>
              <w:t>5.1.5</w:t>
            </w:r>
            <w:r w:rsidRPr="00251D9B">
              <w:rPr>
                <w:sz w:val="16"/>
                <w:szCs w:val="16"/>
              </w:rPr>
              <w:fldChar w:fldCharType="end"/>
            </w:r>
            <w:r w:rsidRPr="00251D9B">
              <w:rPr>
                <w:rFonts w:cs="Times New Roman"/>
                <w:sz w:val="16"/>
                <w:szCs w:val="16"/>
              </w:rPr>
              <w:br/>
            </w:r>
            <w:r w:rsidRPr="00251D9B">
              <w:rPr>
                <w:sz w:val="16"/>
                <w:szCs w:val="16"/>
              </w:rPr>
              <w:fldChar w:fldCharType="begin"/>
            </w:r>
            <w:r w:rsidRPr="00251D9B">
              <w:rPr>
                <w:sz w:val="16"/>
                <w:szCs w:val="16"/>
              </w:rPr>
              <w:instrText xml:space="preserve"> REF _Ref382477633 \r \h </w:instrText>
            </w:r>
            <w:ins w:id="780" w:author="wakkir" w:date="2015-10-22T00:38:00Z">
              <w:r w:rsidRPr="007948A2">
                <w:rPr>
                  <w:rPrChange w:id="781" w:author="wakkir">
                    <w:rPr/>
                  </w:rPrChange>
                </w:rPr>
                <w:instrText>_</w:instrText>
              </w:r>
            </w:ins>
            <w:r w:rsidRPr="00251D9B">
              <w:rPr>
                <w:sz w:val="16"/>
                <w:szCs w:val="16"/>
              </w:rPr>
              <w:fldChar w:fldCharType="separate"/>
            </w:r>
            <w:r w:rsidRPr="00251D9B">
              <w:rPr>
                <w:sz w:val="16"/>
                <w:szCs w:val="16"/>
              </w:rPr>
              <w:t>5.1.6</w:t>
            </w:r>
            <w:r w:rsidRPr="00251D9B">
              <w:rPr>
                <w:sz w:val="16"/>
                <w:szCs w:val="16"/>
              </w:rPr>
              <w:fldChar w:fldCharType="end"/>
            </w:r>
            <w:r w:rsidRPr="00251D9B">
              <w:rPr>
                <w:rFonts w:cs="Times New Roman"/>
                <w:sz w:val="16"/>
                <w:szCs w:val="16"/>
              </w:rPr>
              <w:br/>
            </w:r>
            <w:r w:rsidRPr="00251D9B">
              <w:rPr>
                <w:sz w:val="16"/>
                <w:szCs w:val="16"/>
              </w:rPr>
              <w:fldChar w:fldCharType="begin"/>
            </w:r>
            <w:r w:rsidRPr="00251D9B">
              <w:rPr>
                <w:sz w:val="16"/>
                <w:szCs w:val="16"/>
              </w:rPr>
              <w:instrText xml:space="preserve"> REF _Ref382477768 \r \h </w:instrText>
            </w:r>
            <w:ins w:id="782" w:author="wakkir" w:date="2015-10-22T00:38:00Z">
              <w:r w:rsidRPr="007948A2">
                <w:rPr>
                  <w:rPrChange w:id="783" w:author="wakkir">
                    <w:rPr/>
                  </w:rPrChange>
                </w:rPr>
                <w:instrText>_</w:instrText>
              </w:r>
            </w:ins>
            <w:r w:rsidRPr="00251D9B">
              <w:rPr>
                <w:sz w:val="16"/>
                <w:szCs w:val="16"/>
              </w:rPr>
              <w:fldChar w:fldCharType="separate"/>
            </w:r>
            <w:r w:rsidRPr="00251D9B">
              <w:rPr>
                <w:sz w:val="16"/>
                <w:szCs w:val="16"/>
              </w:rPr>
              <w:t>8.2.2</w:t>
            </w:r>
            <w:r w:rsidRPr="00251D9B">
              <w:rPr>
                <w:sz w:val="16"/>
                <w:szCs w:val="16"/>
              </w:rPr>
              <w:fldChar w:fldCharType="end"/>
            </w:r>
            <w:r w:rsidRPr="00251D9B">
              <w:rPr>
                <w:rFonts w:cs="Times New Roman"/>
                <w:sz w:val="16"/>
                <w:szCs w:val="16"/>
              </w:rPr>
              <w:br/>
            </w:r>
            <w:r w:rsidRPr="00251D9B">
              <w:rPr>
                <w:sz w:val="16"/>
                <w:szCs w:val="16"/>
              </w:rPr>
              <w:fldChar w:fldCharType="begin"/>
            </w:r>
            <w:r w:rsidRPr="00251D9B">
              <w:rPr>
                <w:sz w:val="16"/>
                <w:szCs w:val="16"/>
              </w:rPr>
              <w:instrText xml:space="preserve"> REF _Ref382477768 \r \h </w:instrText>
            </w:r>
            <w:ins w:id="784" w:author="wakkir" w:date="2015-10-22T00:38:00Z">
              <w:r w:rsidRPr="007948A2">
                <w:rPr>
                  <w:rPrChange w:id="785" w:author="wakkir">
                    <w:rPr/>
                  </w:rPrChange>
                </w:rPr>
                <w:instrText>_</w:instrText>
              </w:r>
            </w:ins>
            <w:r w:rsidRPr="00251D9B">
              <w:rPr>
                <w:sz w:val="16"/>
                <w:szCs w:val="16"/>
              </w:rPr>
              <w:fldChar w:fldCharType="separate"/>
            </w:r>
            <w:r w:rsidRPr="00251D9B">
              <w:rPr>
                <w:sz w:val="16"/>
                <w:szCs w:val="16"/>
              </w:rPr>
              <w:t>8.2.2</w:t>
            </w:r>
            <w:r w:rsidRPr="00251D9B">
              <w:rPr>
                <w:sz w:val="16"/>
                <w:szCs w:val="16"/>
              </w:rPr>
              <w:fldChar w:fldCharType="end"/>
            </w:r>
            <w:r w:rsidRPr="00251D9B">
              <w:rPr>
                <w:rFonts w:cs="Times New Roman"/>
                <w:sz w:val="16"/>
                <w:szCs w:val="16"/>
              </w:rPr>
              <w:br/>
            </w:r>
            <w:r w:rsidRPr="00251D9B">
              <w:rPr>
                <w:sz w:val="16"/>
                <w:szCs w:val="16"/>
              </w:rPr>
              <w:fldChar w:fldCharType="begin"/>
            </w:r>
            <w:r w:rsidRPr="00251D9B">
              <w:rPr>
                <w:sz w:val="16"/>
                <w:szCs w:val="16"/>
              </w:rPr>
              <w:instrText xml:space="preserve"> REF _Ref382477633 \r \h </w:instrText>
            </w:r>
            <w:ins w:id="786" w:author="wakkir" w:date="2015-10-22T00:38:00Z">
              <w:r w:rsidRPr="007948A2">
                <w:rPr>
                  <w:rPrChange w:id="787" w:author="wakkir">
                    <w:rPr/>
                  </w:rPrChange>
                </w:rPr>
                <w:instrText>_</w:instrText>
              </w:r>
            </w:ins>
            <w:r w:rsidRPr="00251D9B">
              <w:rPr>
                <w:sz w:val="16"/>
                <w:szCs w:val="16"/>
              </w:rPr>
              <w:fldChar w:fldCharType="separate"/>
            </w:r>
            <w:r w:rsidRPr="00251D9B">
              <w:rPr>
                <w:sz w:val="16"/>
                <w:szCs w:val="16"/>
              </w:rPr>
              <w:t>5.1.6</w:t>
            </w:r>
            <w:r w:rsidRPr="00251D9B">
              <w:rPr>
                <w:sz w:val="16"/>
                <w:szCs w:val="16"/>
              </w:rPr>
              <w:fldChar w:fldCharType="end"/>
            </w:r>
            <w:r w:rsidRPr="00251D9B">
              <w:rPr>
                <w:rFonts w:cs="Times New Roman"/>
                <w:sz w:val="16"/>
                <w:szCs w:val="16"/>
              </w:rPr>
              <w:br/>
            </w:r>
            <w:r w:rsidRPr="00251D9B">
              <w:rPr>
                <w:sz w:val="16"/>
                <w:szCs w:val="16"/>
              </w:rPr>
              <w:fldChar w:fldCharType="begin"/>
            </w:r>
            <w:r w:rsidRPr="00251D9B">
              <w:rPr>
                <w:sz w:val="16"/>
                <w:szCs w:val="16"/>
              </w:rPr>
              <w:instrText xml:space="preserve"> REF _Ref382477768 \r \h </w:instrText>
            </w:r>
            <w:ins w:id="788" w:author="wakkir" w:date="2015-10-22T00:38:00Z">
              <w:r w:rsidRPr="007948A2">
                <w:rPr>
                  <w:rPrChange w:id="789" w:author="wakkir">
                    <w:rPr/>
                  </w:rPrChange>
                </w:rPr>
                <w:instrText>_</w:instrText>
              </w:r>
            </w:ins>
            <w:r w:rsidRPr="00251D9B">
              <w:rPr>
                <w:sz w:val="16"/>
                <w:szCs w:val="16"/>
              </w:rPr>
              <w:fldChar w:fldCharType="separate"/>
            </w:r>
            <w:r w:rsidRPr="00251D9B">
              <w:rPr>
                <w:sz w:val="16"/>
                <w:szCs w:val="16"/>
              </w:rPr>
              <w:t>8.2.2</w:t>
            </w:r>
            <w:r w:rsidRPr="00251D9B">
              <w:rPr>
                <w:sz w:val="16"/>
                <w:szCs w:val="16"/>
              </w:rPr>
              <w:fldChar w:fldCharType="end"/>
            </w:r>
          </w:p>
        </w:tc>
        <w:tc>
          <w:tcPr>
            <w:tcW w:w="838" w:type="dxa"/>
          </w:tcPr>
          <w:p w:rsidR="00FF19C9" w:rsidRPr="00251D9B" w:rsidRDefault="00FF19C9" w:rsidP="00251D9B">
            <w:pPr>
              <w:spacing w:before="60" w:after="60" w:line="240" w:lineRule="auto"/>
              <w:ind w:left="0"/>
              <w:rPr>
                <w:sz w:val="16"/>
                <w:szCs w:val="16"/>
              </w:rPr>
            </w:pPr>
            <w:r w:rsidRPr="00251D9B">
              <w:rPr>
                <w:sz w:val="16"/>
                <w:szCs w:val="16"/>
              </w:rPr>
              <w:t>N/A</w:t>
            </w:r>
          </w:p>
        </w:tc>
      </w:tr>
      <w:tr w:rsidR="00FF19C9" w:rsidRPr="00595B45">
        <w:trPr>
          <w:cantSplit/>
        </w:trPr>
        <w:tc>
          <w:tcPr>
            <w:tcW w:w="814" w:type="dxa"/>
          </w:tcPr>
          <w:p w:rsidR="00FF19C9" w:rsidRPr="00251D9B" w:rsidRDefault="00FF19C9" w:rsidP="00251D9B">
            <w:pPr>
              <w:spacing w:before="60" w:after="60" w:line="240" w:lineRule="auto"/>
              <w:ind w:left="0"/>
              <w:rPr>
                <w:sz w:val="16"/>
                <w:szCs w:val="16"/>
              </w:rPr>
            </w:pPr>
            <w:r w:rsidRPr="00251D9B">
              <w:rPr>
                <w:sz w:val="16"/>
                <w:szCs w:val="16"/>
              </w:rPr>
              <w:t>DE40</w:t>
            </w:r>
          </w:p>
        </w:tc>
        <w:tc>
          <w:tcPr>
            <w:tcW w:w="842" w:type="dxa"/>
          </w:tcPr>
          <w:p w:rsidR="00FF19C9" w:rsidRPr="00251D9B" w:rsidRDefault="00FF19C9" w:rsidP="00251D9B">
            <w:pPr>
              <w:spacing w:before="60" w:after="60" w:line="240" w:lineRule="auto"/>
              <w:ind w:left="0"/>
              <w:rPr>
                <w:sz w:val="16"/>
                <w:szCs w:val="16"/>
              </w:rPr>
            </w:pPr>
            <w:r w:rsidRPr="00251D9B">
              <w:rPr>
                <w:sz w:val="16"/>
                <w:szCs w:val="16"/>
              </w:rPr>
              <w:t>CRS</w:t>
            </w:r>
          </w:p>
        </w:tc>
        <w:tc>
          <w:tcPr>
            <w:tcW w:w="2970" w:type="dxa"/>
          </w:tcPr>
          <w:p w:rsidR="00FF19C9" w:rsidRPr="00251D9B" w:rsidRDefault="00FF19C9" w:rsidP="00251D9B">
            <w:pPr>
              <w:spacing w:before="60" w:after="60" w:line="240" w:lineRule="auto"/>
              <w:ind w:left="0"/>
              <w:rPr>
                <w:rFonts w:cs="Times New Roman"/>
                <w:sz w:val="16"/>
                <w:szCs w:val="16"/>
              </w:rPr>
            </w:pPr>
            <w:r w:rsidRPr="00251D9B">
              <w:rPr>
                <w:sz w:val="16"/>
                <w:szCs w:val="16"/>
              </w:rPr>
              <w:t>S2 SAM Auth Key</w:t>
            </w:r>
            <w:r w:rsidRPr="00251D9B">
              <w:rPr>
                <w:sz w:val="16"/>
                <w:szCs w:val="16"/>
              </w:rPr>
              <w:br/>
              <w:t>KDownload</w:t>
            </w:r>
            <w:r w:rsidRPr="00251D9B">
              <w:rPr>
                <w:sz w:val="16"/>
                <w:szCs w:val="16"/>
              </w:rPr>
              <w:br/>
              <w:t>KUpload</w:t>
            </w:r>
            <w:r w:rsidRPr="00251D9B">
              <w:rPr>
                <w:sz w:val="16"/>
                <w:szCs w:val="16"/>
              </w:rPr>
              <w:br/>
              <w:t>Zeros</w:t>
            </w:r>
            <w:r w:rsidRPr="00251D9B">
              <w:rPr>
                <w:sz w:val="16"/>
                <w:szCs w:val="16"/>
              </w:rPr>
              <w:br/>
              <w:t>Zeros</w:t>
            </w:r>
            <w:r w:rsidRPr="00251D9B">
              <w:rPr>
                <w:sz w:val="16"/>
                <w:szCs w:val="16"/>
              </w:rPr>
              <w:br/>
              <w:t>Zeros</w:t>
            </w:r>
            <w:r w:rsidRPr="00251D9B">
              <w:rPr>
                <w:sz w:val="16"/>
                <w:szCs w:val="16"/>
              </w:rPr>
              <w:br/>
              <w:t>Zeros</w:t>
            </w:r>
            <w:ins w:id="790" w:author="steve.nichols" w:date="2014-10-13T13:17:00Z">
              <w:r w:rsidRPr="00251D9B">
                <w:rPr>
                  <w:sz w:val="16"/>
                  <w:szCs w:val="16"/>
                </w:rPr>
                <w:t xml:space="preserve"> </w:t>
              </w:r>
              <w:r w:rsidRPr="00251D9B">
                <w:rPr>
                  <w:sz w:val="16"/>
                  <w:szCs w:val="16"/>
                </w:rPr>
                <w:br/>
                <w:t>Padding</w:t>
              </w:r>
            </w:ins>
          </w:p>
        </w:tc>
        <w:tc>
          <w:tcPr>
            <w:tcW w:w="900" w:type="dxa"/>
          </w:tcPr>
          <w:p w:rsidR="00FF19C9" w:rsidRPr="00251D9B" w:rsidRDefault="00FF19C9" w:rsidP="00251D9B">
            <w:pPr>
              <w:spacing w:before="60" w:after="60" w:line="240" w:lineRule="auto"/>
              <w:ind w:left="0"/>
              <w:rPr>
                <w:rFonts w:cs="Times New Roman"/>
                <w:sz w:val="16"/>
                <w:szCs w:val="16"/>
              </w:rPr>
            </w:pPr>
            <w:r w:rsidRPr="00251D9B">
              <w:rPr>
                <w:sz w:val="16"/>
                <w:szCs w:val="16"/>
              </w:rPr>
              <w:t>8</w:t>
            </w:r>
            <w:r w:rsidRPr="00251D9B">
              <w:rPr>
                <w:sz w:val="16"/>
                <w:szCs w:val="16"/>
              </w:rPr>
              <w:br/>
              <w:t>16</w:t>
            </w:r>
            <w:r w:rsidRPr="00251D9B">
              <w:rPr>
                <w:sz w:val="16"/>
                <w:szCs w:val="16"/>
              </w:rPr>
              <w:br/>
              <w:t>16</w:t>
            </w:r>
            <w:r w:rsidRPr="00251D9B">
              <w:rPr>
                <w:sz w:val="16"/>
                <w:szCs w:val="16"/>
              </w:rPr>
              <w:br/>
              <w:t>16</w:t>
            </w:r>
            <w:r w:rsidRPr="00251D9B">
              <w:rPr>
                <w:sz w:val="16"/>
                <w:szCs w:val="16"/>
              </w:rPr>
              <w:br/>
              <w:t>16</w:t>
            </w:r>
            <w:r w:rsidRPr="00251D9B">
              <w:rPr>
                <w:sz w:val="16"/>
                <w:szCs w:val="16"/>
              </w:rPr>
              <w:br/>
              <w:t>16</w:t>
            </w:r>
            <w:r w:rsidRPr="00251D9B">
              <w:rPr>
                <w:sz w:val="16"/>
                <w:szCs w:val="16"/>
              </w:rPr>
              <w:br/>
              <w:t>16</w:t>
            </w:r>
            <w:ins w:id="791" w:author="steve.nichols" w:date="2014-10-13T13:18:00Z">
              <w:r w:rsidRPr="00251D9B">
                <w:rPr>
                  <w:rFonts w:cs="Times New Roman"/>
                  <w:sz w:val="16"/>
                  <w:szCs w:val="16"/>
                </w:rPr>
                <w:br/>
              </w:r>
              <w:r w:rsidRPr="00251D9B">
                <w:rPr>
                  <w:sz w:val="16"/>
                  <w:szCs w:val="16"/>
                </w:rPr>
                <w:t>8</w:t>
              </w:r>
            </w:ins>
          </w:p>
        </w:tc>
        <w:tc>
          <w:tcPr>
            <w:tcW w:w="990" w:type="dxa"/>
          </w:tcPr>
          <w:p w:rsidR="00FF19C9" w:rsidRPr="00251D9B" w:rsidRDefault="00FF19C9" w:rsidP="00251D9B">
            <w:pPr>
              <w:spacing w:before="60" w:after="60" w:line="240" w:lineRule="auto"/>
              <w:ind w:left="0"/>
              <w:rPr>
                <w:sz w:val="16"/>
                <w:szCs w:val="16"/>
              </w:rPr>
            </w:pPr>
            <w:r w:rsidRPr="00251D9B">
              <w:rPr>
                <w:sz w:val="16"/>
                <w:szCs w:val="16"/>
              </w:rPr>
              <w:t>Y</w:t>
            </w:r>
          </w:p>
        </w:tc>
        <w:tc>
          <w:tcPr>
            <w:tcW w:w="900" w:type="dxa"/>
          </w:tcPr>
          <w:p w:rsidR="00FF19C9" w:rsidRPr="00251D9B" w:rsidRDefault="00FF19C9" w:rsidP="00251D9B">
            <w:pPr>
              <w:spacing w:before="60" w:after="60" w:line="240" w:lineRule="auto"/>
              <w:ind w:left="0"/>
              <w:rPr>
                <w:rFonts w:cs="Times New Roman"/>
                <w:sz w:val="16"/>
                <w:szCs w:val="16"/>
              </w:rPr>
            </w:pPr>
            <w:r w:rsidRPr="00251D9B">
              <w:rPr>
                <w:sz w:val="16"/>
                <w:szCs w:val="16"/>
              </w:rPr>
              <w:fldChar w:fldCharType="begin"/>
            </w:r>
            <w:r w:rsidRPr="00251D9B">
              <w:rPr>
                <w:sz w:val="16"/>
                <w:szCs w:val="16"/>
              </w:rPr>
              <w:instrText xml:space="preserve"> REF _Ref382477633 \r \h </w:instrText>
            </w:r>
            <w:ins w:id="792" w:author="wakkir" w:date="2015-10-22T00:38:00Z">
              <w:r w:rsidRPr="007948A2">
                <w:rPr>
                  <w:rPrChange w:id="793" w:author="wakkir">
                    <w:rPr/>
                  </w:rPrChange>
                </w:rPr>
                <w:instrText>_</w:instrText>
              </w:r>
            </w:ins>
            <w:r w:rsidRPr="00251D9B">
              <w:rPr>
                <w:sz w:val="16"/>
                <w:szCs w:val="16"/>
              </w:rPr>
              <w:fldChar w:fldCharType="separate"/>
            </w:r>
            <w:r w:rsidRPr="00251D9B">
              <w:rPr>
                <w:sz w:val="16"/>
                <w:szCs w:val="16"/>
              </w:rPr>
              <w:t>5.1.6</w:t>
            </w:r>
            <w:r w:rsidRPr="00251D9B">
              <w:rPr>
                <w:sz w:val="16"/>
                <w:szCs w:val="16"/>
              </w:rPr>
              <w:fldChar w:fldCharType="end"/>
            </w:r>
            <w:r w:rsidRPr="00251D9B">
              <w:rPr>
                <w:rFonts w:cs="Times New Roman"/>
                <w:sz w:val="16"/>
                <w:szCs w:val="16"/>
              </w:rPr>
              <w:br/>
            </w:r>
            <w:r w:rsidRPr="00251D9B">
              <w:rPr>
                <w:sz w:val="16"/>
                <w:szCs w:val="16"/>
              </w:rPr>
              <w:fldChar w:fldCharType="begin"/>
            </w:r>
            <w:r w:rsidRPr="00251D9B">
              <w:rPr>
                <w:sz w:val="16"/>
                <w:szCs w:val="16"/>
              </w:rPr>
              <w:instrText xml:space="preserve"> REF _Ref382317459 \r \h </w:instrText>
            </w:r>
            <w:ins w:id="794" w:author="wakkir" w:date="2015-10-22T00:38:00Z">
              <w:r w:rsidRPr="007948A2">
                <w:rPr>
                  <w:rPrChange w:id="795" w:author="wakkir">
                    <w:rPr/>
                  </w:rPrChange>
                </w:rPr>
                <w:instrText>_</w:instrText>
              </w:r>
            </w:ins>
            <w:r w:rsidRPr="00251D9B">
              <w:rPr>
                <w:sz w:val="16"/>
                <w:szCs w:val="16"/>
              </w:rPr>
              <w:fldChar w:fldCharType="separate"/>
            </w:r>
            <w:r w:rsidRPr="00251D9B">
              <w:rPr>
                <w:sz w:val="16"/>
                <w:szCs w:val="16"/>
              </w:rPr>
              <w:t>5.1.2</w:t>
            </w:r>
            <w:r w:rsidRPr="00251D9B">
              <w:rPr>
                <w:sz w:val="16"/>
                <w:szCs w:val="16"/>
              </w:rPr>
              <w:fldChar w:fldCharType="end"/>
            </w:r>
            <w:r w:rsidRPr="00251D9B">
              <w:rPr>
                <w:rFonts w:cs="Times New Roman"/>
                <w:sz w:val="16"/>
                <w:szCs w:val="16"/>
              </w:rPr>
              <w:br/>
            </w:r>
            <w:r w:rsidRPr="00251D9B">
              <w:rPr>
                <w:sz w:val="16"/>
                <w:szCs w:val="16"/>
              </w:rPr>
              <w:fldChar w:fldCharType="begin"/>
            </w:r>
            <w:r w:rsidRPr="00251D9B">
              <w:rPr>
                <w:sz w:val="16"/>
                <w:szCs w:val="16"/>
              </w:rPr>
              <w:instrText xml:space="preserve"> REF _Ref382317459 \r \h </w:instrText>
            </w:r>
            <w:ins w:id="796" w:author="wakkir" w:date="2015-10-22T00:38:00Z">
              <w:r w:rsidRPr="007948A2">
                <w:rPr>
                  <w:rPrChange w:id="797" w:author="wakkir">
                    <w:rPr/>
                  </w:rPrChange>
                </w:rPr>
                <w:instrText>_</w:instrText>
              </w:r>
            </w:ins>
            <w:r w:rsidRPr="00251D9B">
              <w:rPr>
                <w:sz w:val="16"/>
                <w:szCs w:val="16"/>
              </w:rPr>
              <w:fldChar w:fldCharType="separate"/>
            </w:r>
            <w:r w:rsidRPr="00251D9B">
              <w:rPr>
                <w:sz w:val="16"/>
                <w:szCs w:val="16"/>
              </w:rPr>
              <w:t>5.1.2</w:t>
            </w:r>
            <w:r w:rsidRPr="00251D9B">
              <w:rPr>
                <w:sz w:val="16"/>
                <w:szCs w:val="16"/>
              </w:rPr>
              <w:fldChar w:fldCharType="end"/>
            </w:r>
            <w:r w:rsidRPr="00251D9B">
              <w:rPr>
                <w:rFonts w:cs="Times New Roman"/>
                <w:sz w:val="16"/>
                <w:szCs w:val="16"/>
              </w:rPr>
              <w:br/>
            </w:r>
            <w:r w:rsidRPr="00251D9B">
              <w:rPr>
                <w:sz w:val="16"/>
                <w:szCs w:val="16"/>
              </w:rPr>
              <w:fldChar w:fldCharType="begin"/>
            </w:r>
            <w:r w:rsidRPr="00251D9B">
              <w:rPr>
                <w:sz w:val="16"/>
                <w:szCs w:val="16"/>
              </w:rPr>
              <w:instrText xml:space="preserve"> REF _Ref382477768 \r \h </w:instrText>
            </w:r>
            <w:ins w:id="798" w:author="wakkir" w:date="2015-10-22T00:38:00Z">
              <w:r w:rsidRPr="007948A2">
                <w:rPr>
                  <w:rPrChange w:id="799" w:author="wakkir">
                    <w:rPr/>
                  </w:rPrChange>
                </w:rPr>
                <w:instrText>_</w:instrText>
              </w:r>
            </w:ins>
            <w:r w:rsidRPr="00251D9B">
              <w:rPr>
                <w:sz w:val="16"/>
                <w:szCs w:val="16"/>
              </w:rPr>
              <w:fldChar w:fldCharType="separate"/>
            </w:r>
            <w:r w:rsidRPr="00251D9B">
              <w:rPr>
                <w:sz w:val="16"/>
                <w:szCs w:val="16"/>
              </w:rPr>
              <w:t>8.2.2</w:t>
            </w:r>
            <w:r w:rsidRPr="00251D9B">
              <w:rPr>
                <w:sz w:val="16"/>
                <w:szCs w:val="16"/>
              </w:rPr>
              <w:fldChar w:fldCharType="end"/>
            </w:r>
            <w:r w:rsidRPr="00251D9B">
              <w:rPr>
                <w:rFonts w:cs="Times New Roman"/>
                <w:sz w:val="16"/>
                <w:szCs w:val="16"/>
              </w:rPr>
              <w:br/>
            </w:r>
            <w:r w:rsidRPr="00251D9B">
              <w:rPr>
                <w:sz w:val="16"/>
                <w:szCs w:val="16"/>
              </w:rPr>
              <w:fldChar w:fldCharType="begin"/>
            </w:r>
            <w:r w:rsidRPr="00251D9B">
              <w:rPr>
                <w:sz w:val="16"/>
                <w:szCs w:val="16"/>
              </w:rPr>
              <w:instrText xml:space="preserve"> REF _Ref382477768 \r \h </w:instrText>
            </w:r>
            <w:ins w:id="800" w:author="wakkir" w:date="2015-10-22T00:38:00Z">
              <w:r w:rsidRPr="007948A2">
                <w:rPr>
                  <w:rPrChange w:id="801" w:author="wakkir">
                    <w:rPr/>
                  </w:rPrChange>
                </w:rPr>
                <w:instrText>_</w:instrText>
              </w:r>
            </w:ins>
            <w:r w:rsidRPr="00251D9B">
              <w:rPr>
                <w:sz w:val="16"/>
                <w:szCs w:val="16"/>
              </w:rPr>
              <w:fldChar w:fldCharType="separate"/>
            </w:r>
            <w:r w:rsidRPr="00251D9B">
              <w:rPr>
                <w:sz w:val="16"/>
                <w:szCs w:val="16"/>
              </w:rPr>
              <w:t>8.2.2</w:t>
            </w:r>
            <w:r w:rsidRPr="00251D9B">
              <w:rPr>
                <w:sz w:val="16"/>
                <w:szCs w:val="16"/>
              </w:rPr>
              <w:fldChar w:fldCharType="end"/>
            </w:r>
            <w:r w:rsidRPr="00251D9B">
              <w:rPr>
                <w:rFonts w:cs="Times New Roman"/>
                <w:sz w:val="16"/>
                <w:szCs w:val="16"/>
              </w:rPr>
              <w:br/>
            </w:r>
            <w:r w:rsidRPr="00251D9B">
              <w:rPr>
                <w:sz w:val="16"/>
                <w:szCs w:val="16"/>
              </w:rPr>
              <w:fldChar w:fldCharType="begin"/>
            </w:r>
            <w:r w:rsidRPr="00251D9B">
              <w:rPr>
                <w:sz w:val="16"/>
                <w:szCs w:val="16"/>
              </w:rPr>
              <w:instrText xml:space="preserve"> REF _Ref382477768 \r \h </w:instrText>
            </w:r>
            <w:ins w:id="802" w:author="wakkir" w:date="2015-10-22T00:38:00Z">
              <w:r w:rsidRPr="007948A2">
                <w:rPr>
                  <w:rPrChange w:id="803" w:author="wakkir">
                    <w:rPr/>
                  </w:rPrChange>
                </w:rPr>
                <w:instrText>_</w:instrText>
              </w:r>
            </w:ins>
            <w:r w:rsidRPr="00251D9B">
              <w:rPr>
                <w:sz w:val="16"/>
                <w:szCs w:val="16"/>
              </w:rPr>
              <w:fldChar w:fldCharType="separate"/>
            </w:r>
            <w:r w:rsidRPr="00251D9B">
              <w:rPr>
                <w:sz w:val="16"/>
                <w:szCs w:val="16"/>
              </w:rPr>
              <w:t>8.2.2</w:t>
            </w:r>
            <w:r w:rsidRPr="00251D9B">
              <w:rPr>
                <w:sz w:val="16"/>
                <w:szCs w:val="16"/>
              </w:rPr>
              <w:fldChar w:fldCharType="end"/>
            </w:r>
            <w:r w:rsidRPr="00251D9B">
              <w:rPr>
                <w:rFonts w:cs="Times New Roman"/>
                <w:sz w:val="16"/>
                <w:szCs w:val="16"/>
              </w:rPr>
              <w:br/>
            </w:r>
            <w:r w:rsidRPr="00251D9B">
              <w:rPr>
                <w:sz w:val="16"/>
                <w:szCs w:val="16"/>
              </w:rPr>
              <w:fldChar w:fldCharType="begin"/>
            </w:r>
            <w:r w:rsidRPr="00251D9B">
              <w:rPr>
                <w:sz w:val="16"/>
                <w:szCs w:val="16"/>
              </w:rPr>
              <w:instrText xml:space="preserve"> REF _Ref382477768 \r \h </w:instrText>
            </w:r>
            <w:ins w:id="804" w:author="wakkir" w:date="2015-10-22T00:38:00Z">
              <w:r w:rsidRPr="007948A2">
                <w:rPr>
                  <w:rPrChange w:id="805" w:author="wakkir">
                    <w:rPr/>
                  </w:rPrChange>
                </w:rPr>
                <w:instrText>_</w:instrText>
              </w:r>
            </w:ins>
            <w:r w:rsidRPr="00251D9B">
              <w:rPr>
                <w:sz w:val="16"/>
                <w:szCs w:val="16"/>
              </w:rPr>
              <w:fldChar w:fldCharType="separate"/>
            </w:r>
            <w:r w:rsidRPr="00251D9B">
              <w:rPr>
                <w:sz w:val="16"/>
                <w:szCs w:val="16"/>
              </w:rPr>
              <w:t>8.2.2</w:t>
            </w:r>
            <w:r w:rsidRPr="00251D9B">
              <w:rPr>
                <w:sz w:val="16"/>
                <w:szCs w:val="16"/>
              </w:rPr>
              <w:fldChar w:fldCharType="end"/>
            </w:r>
          </w:p>
        </w:tc>
        <w:tc>
          <w:tcPr>
            <w:tcW w:w="838" w:type="dxa"/>
          </w:tcPr>
          <w:p w:rsidR="00FF19C9" w:rsidRPr="00251D9B" w:rsidRDefault="00FF19C9" w:rsidP="00251D9B">
            <w:pPr>
              <w:spacing w:before="60" w:after="60" w:line="240" w:lineRule="auto"/>
              <w:ind w:left="0"/>
              <w:rPr>
                <w:sz w:val="16"/>
                <w:szCs w:val="16"/>
              </w:rPr>
            </w:pPr>
            <w:r w:rsidRPr="00251D9B">
              <w:rPr>
                <w:sz w:val="16"/>
                <w:szCs w:val="16"/>
              </w:rPr>
              <w:t>N/A</w:t>
            </w:r>
          </w:p>
        </w:tc>
      </w:tr>
      <w:tr w:rsidR="00FF19C9" w:rsidRPr="00595B45">
        <w:trPr>
          <w:cantSplit/>
        </w:trPr>
        <w:tc>
          <w:tcPr>
            <w:tcW w:w="814" w:type="dxa"/>
          </w:tcPr>
          <w:p w:rsidR="00FF19C9" w:rsidRPr="00251D9B" w:rsidRDefault="00FF19C9" w:rsidP="00251D9B">
            <w:pPr>
              <w:spacing w:before="60" w:after="60" w:line="240" w:lineRule="auto"/>
              <w:ind w:left="0"/>
              <w:rPr>
                <w:sz w:val="16"/>
                <w:szCs w:val="16"/>
              </w:rPr>
            </w:pPr>
            <w:r w:rsidRPr="00251D9B">
              <w:rPr>
                <w:sz w:val="16"/>
                <w:szCs w:val="16"/>
              </w:rPr>
              <w:t>DE45</w:t>
            </w:r>
          </w:p>
        </w:tc>
        <w:tc>
          <w:tcPr>
            <w:tcW w:w="842" w:type="dxa"/>
          </w:tcPr>
          <w:p w:rsidR="00FF19C9" w:rsidRPr="00251D9B" w:rsidRDefault="00FF19C9" w:rsidP="00251D9B">
            <w:pPr>
              <w:spacing w:before="60" w:after="60" w:line="240" w:lineRule="auto"/>
              <w:ind w:left="0"/>
              <w:rPr>
                <w:sz w:val="16"/>
                <w:szCs w:val="16"/>
              </w:rPr>
            </w:pPr>
            <w:r w:rsidRPr="00251D9B">
              <w:rPr>
                <w:sz w:val="16"/>
                <w:szCs w:val="16"/>
              </w:rPr>
              <w:t>All</w:t>
            </w:r>
          </w:p>
        </w:tc>
        <w:tc>
          <w:tcPr>
            <w:tcW w:w="2970" w:type="dxa"/>
          </w:tcPr>
          <w:p w:rsidR="00FF19C9" w:rsidRPr="00251D9B" w:rsidRDefault="00FF19C9" w:rsidP="00251D9B">
            <w:pPr>
              <w:spacing w:before="60" w:after="60" w:line="240" w:lineRule="auto"/>
              <w:ind w:left="0"/>
              <w:rPr>
                <w:sz w:val="16"/>
                <w:szCs w:val="16"/>
              </w:rPr>
            </w:pPr>
            <w:r w:rsidRPr="00251D9B">
              <w:rPr>
                <w:sz w:val="16"/>
                <w:szCs w:val="16"/>
              </w:rPr>
              <w:t>Zero</w:t>
            </w:r>
            <w:r w:rsidRPr="00251D9B">
              <w:rPr>
                <w:sz w:val="16"/>
                <w:szCs w:val="16"/>
              </w:rPr>
              <w:br/>
              <w:t>DeviceID</w:t>
            </w:r>
            <w:r w:rsidRPr="00251D9B">
              <w:rPr>
                <w:sz w:val="16"/>
                <w:szCs w:val="16"/>
              </w:rPr>
              <w:br/>
              <w:t>Device Type</w:t>
            </w:r>
            <w:r w:rsidRPr="00251D9B">
              <w:rPr>
                <w:rStyle w:val="FootnoteReference"/>
                <w:rFonts w:cs="Times New Roman"/>
                <w:sz w:val="16"/>
                <w:szCs w:val="16"/>
              </w:rPr>
              <w:footnoteReference w:id="2"/>
            </w:r>
            <w:r w:rsidRPr="00251D9B">
              <w:rPr>
                <w:rFonts w:cs="Times New Roman"/>
                <w:sz w:val="16"/>
                <w:szCs w:val="16"/>
              </w:rPr>
              <w:br/>
            </w:r>
            <w:r w:rsidRPr="00251D9B">
              <w:rPr>
                <w:sz w:val="16"/>
                <w:szCs w:val="16"/>
              </w:rPr>
              <w:t>OperatorId</w:t>
            </w:r>
            <w:r w:rsidRPr="00251D9B">
              <w:rPr>
                <w:sz w:val="16"/>
                <w:szCs w:val="16"/>
              </w:rPr>
              <w:br/>
              <w:t>Content Device Type file</w:t>
            </w:r>
            <w:r w:rsidRPr="00251D9B">
              <w:rPr>
                <w:sz w:val="16"/>
                <w:szCs w:val="16"/>
              </w:rPr>
              <w:br/>
              <w:t>Content Key Version file</w:t>
            </w:r>
          </w:p>
        </w:tc>
        <w:tc>
          <w:tcPr>
            <w:tcW w:w="900" w:type="dxa"/>
          </w:tcPr>
          <w:p w:rsidR="00FF19C9" w:rsidRPr="00251D9B" w:rsidRDefault="00FF19C9" w:rsidP="00251D9B">
            <w:pPr>
              <w:spacing w:before="60" w:after="60" w:line="240" w:lineRule="auto"/>
              <w:ind w:left="0"/>
              <w:rPr>
                <w:sz w:val="16"/>
                <w:szCs w:val="16"/>
              </w:rPr>
            </w:pPr>
            <w:r w:rsidRPr="00251D9B">
              <w:rPr>
                <w:sz w:val="16"/>
                <w:szCs w:val="16"/>
              </w:rPr>
              <w:t>1</w:t>
            </w:r>
            <w:r w:rsidRPr="00251D9B">
              <w:rPr>
                <w:sz w:val="16"/>
                <w:szCs w:val="16"/>
              </w:rPr>
              <w:br/>
              <w:t>3</w:t>
            </w:r>
            <w:r w:rsidRPr="00251D9B">
              <w:rPr>
                <w:sz w:val="16"/>
                <w:szCs w:val="16"/>
              </w:rPr>
              <w:br/>
              <w:t>1</w:t>
            </w:r>
            <w:r w:rsidRPr="00251D9B">
              <w:rPr>
                <w:sz w:val="16"/>
                <w:szCs w:val="16"/>
              </w:rPr>
              <w:br/>
              <w:t>4</w:t>
            </w:r>
            <w:r w:rsidRPr="00251D9B">
              <w:rPr>
                <w:sz w:val="16"/>
                <w:szCs w:val="16"/>
              </w:rPr>
              <w:br/>
              <w:t>21</w:t>
            </w:r>
            <w:r w:rsidRPr="00251D9B">
              <w:rPr>
                <w:sz w:val="16"/>
                <w:szCs w:val="16"/>
              </w:rPr>
              <w:br/>
              <w:t>32</w:t>
            </w:r>
          </w:p>
        </w:tc>
        <w:tc>
          <w:tcPr>
            <w:tcW w:w="990" w:type="dxa"/>
          </w:tcPr>
          <w:p w:rsidR="00FF19C9" w:rsidRPr="00251D9B" w:rsidRDefault="00FF19C9" w:rsidP="00251D9B">
            <w:pPr>
              <w:spacing w:before="60" w:after="60" w:line="240" w:lineRule="auto"/>
              <w:ind w:left="0"/>
              <w:rPr>
                <w:sz w:val="16"/>
                <w:szCs w:val="16"/>
              </w:rPr>
            </w:pPr>
            <w:r w:rsidRPr="00251D9B">
              <w:rPr>
                <w:sz w:val="16"/>
                <w:szCs w:val="16"/>
              </w:rPr>
              <w:t>N</w:t>
            </w:r>
          </w:p>
        </w:tc>
        <w:tc>
          <w:tcPr>
            <w:tcW w:w="900" w:type="dxa"/>
          </w:tcPr>
          <w:p w:rsidR="00FF19C9" w:rsidRPr="00251D9B" w:rsidRDefault="00FF19C9" w:rsidP="00251D9B">
            <w:pPr>
              <w:spacing w:before="60" w:after="60" w:line="240" w:lineRule="auto"/>
              <w:ind w:left="0"/>
              <w:rPr>
                <w:rFonts w:cs="Times New Roman"/>
                <w:sz w:val="16"/>
                <w:szCs w:val="16"/>
              </w:rPr>
            </w:pPr>
            <w:r w:rsidRPr="00251D9B">
              <w:rPr>
                <w:sz w:val="16"/>
                <w:szCs w:val="16"/>
              </w:rPr>
              <w:fldChar w:fldCharType="begin"/>
            </w:r>
            <w:r w:rsidRPr="00251D9B">
              <w:rPr>
                <w:sz w:val="16"/>
                <w:szCs w:val="16"/>
              </w:rPr>
              <w:instrText xml:space="preserve"> REF _Ref382479033 \r \h </w:instrText>
            </w:r>
            <w:ins w:id="806" w:author="wakkir" w:date="2015-10-22T00:38:00Z">
              <w:r w:rsidRPr="007948A2">
                <w:rPr>
                  <w:rPrChange w:id="807" w:author="wakkir">
                    <w:rPr/>
                  </w:rPrChange>
                </w:rPr>
                <w:instrText>_</w:instrText>
              </w:r>
            </w:ins>
            <w:r w:rsidRPr="00251D9B">
              <w:rPr>
                <w:sz w:val="16"/>
                <w:szCs w:val="16"/>
              </w:rPr>
              <w:fldChar w:fldCharType="separate"/>
            </w:r>
            <w:r w:rsidRPr="00251D9B">
              <w:rPr>
                <w:sz w:val="16"/>
                <w:szCs w:val="16"/>
              </w:rPr>
              <w:t>8.2.1</w:t>
            </w:r>
            <w:r w:rsidRPr="00251D9B">
              <w:rPr>
                <w:sz w:val="16"/>
                <w:szCs w:val="16"/>
              </w:rPr>
              <w:fldChar w:fldCharType="end"/>
            </w:r>
            <w:r w:rsidRPr="00251D9B">
              <w:rPr>
                <w:rFonts w:cs="Times New Roman"/>
                <w:sz w:val="16"/>
                <w:szCs w:val="16"/>
              </w:rPr>
              <w:br/>
            </w:r>
            <w:r w:rsidRPr="00251D9B">
              <w:rPr>
                <w:sz w:val="16"/>
                <w:szCs w:val="16"/>
              </w:rPr>
              <w:fldChar w:fldCharType="begin"/>
            </w:r>
            <w:r w:rsidRPr="00251D9B">
              <w:rPr>
                <w:sz w:val="16"/>
                <w:szCs w:val="16"/>
              </w:rPr>
              <w:instrText xml:space="preserve"> REF _Ref313538651 \r \h </w:instrText>
            </w:r>
            <w:ins w:id="808" w:author="wakkir" w:date="2015-10-22T00:38:00Z">
              <w:r w:rsidRPr="007948A2">
                <w:rPr>
                  <w:rPrChange w:id="809" w:author="wakkir">
                    <w:rPr/>
                  </w:rPrChange>
                </w:rPr>
                <w:instrText>_</w:instrText>
              </w:r>
            </w:ins>
            <w:r w:rsidRPr="00251D9B">
              <w:rPr>
                <w:sz w:val="16"/>
                <w:szCs w:val="16"/>
              </w:rPr>
              <w:fldChar w:fldCharType="separate"/>
            </w:r>
            <w:r w:rsidRPr="00251D9B">
              <w:rPr>
                <w:sz w:val="16"/>
                <w:szCs w:val="16"/>
              </w:rPr>
              <w:t>5.2.2</w:t>
            </w:r>
            <w:r w:rsidRPr="00251D9B">
              <w:rPr>
                <w:sz w:val="16"/>
                <w:szCs w:val="16"/>
              </w:rPr>
              <w:fldChar w:fldCharType="end"/>
            </w:r>
            <w:r w:rsidRPr="00251D9B">
              <w:rPr>
                <w:rFonts w:cs="Times New Roman"/>
                <w:sz w:val="16"/>
                <w:szCs w:val="16"/>
              </w:rPr>
              <w:br/>
            </w:r>
            <w:r w:rsidRPr="00251D9B">
              <w:rPr>
                <w:sz w:val="16"/>
                <w:szCs w:val="16"/>
              </w:rPr>
              <w:fldChar w:fldCharType="begin"/>
            </w:r>
            <w:r w:rsidRPr="00251D9B">
              <w:rPr>
                <w:sz w:val="16"/>
                <w:szCs w:val="16"/>
              </w:rPr>
              <w:instrText xml:space="preserve"> REF _Ref313538651 \r \h </w:instrText>
            </w:r>
            <w:ins w:id="810" w:author="wakkir" w:date="2015-10-22T00:38:00Z">
              <w:r w:rsidRPr="007948A2">
                <w:rPr>
                  <w:rPrChange w:id="811" w:author="wakkir">
                    <w:rPr/>
                  </w:rPrChange>
                </w:rPr>
                <w:instrText>_</w:instrText>
              </w:r>
            </w:ins>
            <w:r w:rsidRPr="00251D9B">
              <w:rPr>
                <w:sz w:val="16"/>
                <w:szCs w:val="16"/>
              </w:rPr>
              <w:fldChar w:fldCharType="separate"/>
            </w:r>
            <w:r w:rsidRPr="00251D9B">
              <w:rPr>
                <w:sz w:val="16"/>
                <w:szCs w:val="16"/>
              </w:rPr>
              <w:t>5.2.2</w:t>
            </w:r>
            <w:r w:rsidRPr="00251D9B">
              <w:rPr>
                <w:sz w:val="16"/>
                <w:szCs w:val="16"/>
              </w:rPr>
              <w:fldChar w:fldCharType="end"/>
            </w:r>
            <w:r w:rsidRPr="00251D9B">
              <w:rPr>
                <w:rFonts w:cs="Times New Roman"/>
                <w:sz w:val="16"/>
                <w:szCs w:val="16"/>
              </w:rPr>
              <w:br/>
            </w:r>
            <w:r w:rsidRPr="00251D9B">
              <w:rPr>
                <w:sz w:val="16"/>
                <w:szCs w:val="16"/>
              </w:rPr>
              <w:fldChar w:fldCharType="begin"/>
            </w:r>
            <w:r w:rsidRPr="00251D9B">
              <w:rPr>
                <w:sz w:val="16"/>
                <w:szCs w:val="16"/>
              </w:rPr>
              <w:instrText xml:space="preserve"> REF _Ref263169107 \r \h </w:instrText>
            </w:r>
            <w:ins w:id="812" w:author="wakkir" w:date="2015-10-22T00:38:00Z">
              <w:r w:rsidRPr="007948A2">
                <w:rPr>
                  <w:rPrChange w:id="813" w:author="wakkir">
                    <w:rPr/>
                  </w:rPrChange>
                </w:rPr>
                <w:instrText>_</w:instrText>
              </w:r>
            </w:ins>
            <w:r w:rsidRPr="00251D9B">
              <w:rPr>
                <w:sz w:val="16"/>
                <w:szCs w:val="16"/>
              </w:rPr>
              <w:fldChar w:fldCharType="separate"/>
            </w:r>
            <w:r w:rsidRPr="00251D9B">
              <w:rPr>
                <w:sz w:val="16"/>
                <w:szCs w:val="16"/>
              </w:rPr>
              <w:t>5.2.4</w:t>
            </w:r>
            <w:r w:rsidRPr="00251D9B">
              <w:rPr>
                <w:sz w:val="16"/>
                <w:szCs w:val="16"/>
              </w:rPr>
              <w:fldChar w:fldCharType="end"/>
            </w:r>
            <w:r w:rsidRPr="00251D9B">
              <w:rPr>
                <w:rFonts w:cs="Times New Roman"/>
                <w:sz w:val="16"/>
                <w:szCs w:val="16"/>
              </w:rPr>
              <w:br/>
            </w:r>
            <w:r w:rsidRPr="00251D9B">
              <w:rPr>
                <w:sz w:val="16"/>
                <w:szCs w:val="16"/>
              </w:rPr>
              <w:fldChar w:fldCharType="begin"/>
            </w:r>
            <w:r w:rsidRPr="00251D9B">
              <w:rPr>
                <w:sz w:val="16"/>
                <w:szCs w:val="16"/>
              </w:rPr>
              <w:instrText xml:space="preserve"> REF _Ref382480393 \r \h </w:instrText>
            </w:r>
            <w:ins w:id="814" w:author="wakkir" w:date="2015-10-22T00:38:00Z">
              <w:r w:rsidRPr="007948A2">
                <w:rPr>
                  <w:rPrChange w:id="815" w:author="wakkir">
                    <w:rPr/>
                  </w:rPrChange>
                </w:rPr>
                <w:instrText>_</w:instrText>
              </w:r>
            </w:ins>
            <w:r w:rsidRPr="00251D9B">
              <w:rPr>
                <w:sz w:val="16"/>
                <w:szCs w:val="16"/>
              </w:rPr>
              <w:fldChar w:fldCharType="separate"/>
            </w:r>
            <w:r w:rsidRPr="00251D9B">
              <w:rPr>
                <w:sz w:val="16"/>
                <w:szCs w:val="16"/>
              </w:rPr>
              <w:t>8.3.4</w:t>
            </w:r>
            <w:r w:rsidRPr="00251D9B">
              <w:rPr>
                <w:sz w:val="16"/>
                <w:szCs w:val="16"/>
              </w:rPr>
              <w:fldChar w:fldCharType="end"/>
            </w:r>
            <w:r w:rsidRPr="00251D9B">
              <w:rPr>
                <w:rFonts w:cs="Times New Roman"/>
                <w:sz w:val="16"/>
                <w:szCs w:val="16"/>
              </w:rPr>
              <w:br/>
            </w:r>
            <w:r w:rsidRPr="00251D9B">
              <w:rPr>
                <w:sz w:val="16"/>
                <w:szCs w:val="16"/>
              </w:rPr>
              <w:fldChar w:fldCharType="begin"/>
            </w:r>
            <w:r w:rsidRPr="00251D9B">
              <w:rPr>
                <w:sz w:val="16"/>
                <w:szCs w:val="16"/>
              </w:rPr>
              <w:instrText xml:space="preserve"> REF _Ref383089362 \r \h </w:instrText>
            </w:r>
            <w:ins w:id="816" w:author="wakkir" w:date="2015-10-22T00:38:00Z">
              <w:r w:rsidRPr="007948A2">
                <w:rPr>
                  <w:rPrChange w:id="817" w:author="wakkir">
                    <w:rPr/>
                  </w:rPrChange>
                </w:rPr>
                <w:instrText>_</w:instrText>
              </w:r>
            </w:ins>
            <w:r w:rsidRPr="00251D9B">
              <w:rPr>
                <w:sz w:val="16"/>
                <w:szCs w:val="16"/>
              </w:rPr>
              <w:fldChar w:fldCharType="separate"/>
            </w:r>
            <w:r w:rsidRPr="00251D9B">
              <w:rPr>
                <w:sz w:val="16"/>
                <w:szCs w:val="16"/>
              </w:rPr>
              <w:t>8.3.5</w:t>
            </w:r>
            <w:r w:rsidRPr="00251D9B">
              <w:rPr>
                <w:sz w:val="16"/>
                <w:szCs w:val="16"/>
              </w:rPr>
              <w:fldChar w:fldCharType="end"/>
            </w:r>
          </w:p>
        </w:tc>
        <w:tc>
          <w:tcPr>
            <w:tcW w:w="838" w:type="dxa"/>
          </w:tcPr>
          <w:p w:rsidR="00FF19C9" w:rsidRPr="00251D9B" w:rsidRDefault="00FF19C9" w:rsidP="00251D9B">
            <w:pPr>
              <w:spacing w:before="60" w:after="60" w:line="240" w:lineRule="auto"/>
              <w:ind w:left="0"/>
              <w:rPr>
                <w:sz w:val="16"/>
                <w:szCs w:val="16"/>
              </w:rPr>
            </w:pPr>
            <w:r w:rsidRPr="00251D9B">
              <w:rPr>
                <w:sz w:val="16"/>
                <w:szCs w:val="16"/>
              </w:rPr>
              <w:t>N/A</w:t>
            </w:r>
            <w:r w:rsidRPr="00251D9B">
              <w:rPr>
                <w:sz w:val="16"/>
                <w:szCs w:val="16"/>
              </w:rPr>
              <w:br/>
              <w:t>Big</w:t>
            </w:r>
            <w:r w:rsidRPr="00251D9B">
              <w:rPr>
                <w:sz w:val="16"/>
                <w:szCs w:val="16"/>
              </w:rPr>
              <w:br/>
              <w:t>N/A</w:t>
            </w:r>
            <w:r w:rsidRPr="00251D9B">
              <w:rPr>
                <w:sz w:val="16"/>
                <w:szCs w:val="16"/>
              </w:rPr>
              <w:br/>
              <w:t>Big</w:t>
            </w:r>
            <w:r w:rsidRPr="00251D9B">
              <w:rPr>
                <w:sz w:val="16"/>
                <w:szCs w:val="16"/>
              </w:rPr>
              <w:br/>
              <w:t>Big</w:t>
            </w:r>
            <w:r w:rsidRPr="00251D9B">
              <w:rPr>
                <w:sz w:val="16"/>
                <w:szCs w:val="16"/>
              </w:rPr>
              <w:br/>
              <w:t>Little</w:t>
            </w:r>
          </w:p>
        </w:tc>
      </w:tr>
      <w:tr w:rsidR="00FF19C9" w:rsidRPr="00595B45">
        <w:trPr>
          <w:cantSplit/>
        </w:trPr>
        <w:tc>
          <w:tcPr>
            <w:tcW w:w="814" w:type="dxa"/>
          </w:tcPr>
          <w:p w:rsidR="00FF19C9" w:rsidRPr="00251D9B" w:rsidRDefault="00FF19C9" w:rsidP="00251D9B">
            <w:pPr>
              <w:spacing w:before="60" w:after="60" w:line="240" w:lineRule="auto"/>
              <w:ind w:left="0"/>
              <w:rPr>
                <w:sz w:val="16"/>
                <w:szCs w:val="16"/>
              </w:rPr>
            </w:pPr>
            <w:r w:rsidRPr="00251D9B">
              <w:rPr>
                <w:sz w:val="16"/>
                <w:szCs w:val="16"/>
              </w:rPr>
              <w:t>DE50.. DE79</w:t>
            </w:r>
          </w:p>
        </w:tc>
        <w:tc>
          <w:tcPr>
            <w:tcW w:w="842" w:type="dxa"/>
          </w:tcPr>
          <w:p w:rsidR="00FF19C9" w:rsidRPr="00251D9B" w:rsidRDefault="00FF19C9" w:rsidP="00251D9B">
            <w:pPr>
              <w:spacing w:before="60" w:after="60" w:line="240" w:lineRule="auto"/>
              <w:ind w:left="0"/>
              <w:rPr>
                <w:rFonts w:cs="Times New Roman"/>
                <w:sz w:val="16"/>
                <w:szCs w:val="16"/>
              </w:rPr>
            </w:pPr>
            <w:r w:rsidRPr="00251D9B">
              <w:rPr>
                <w:sz w:val="16"/>
                <w:szCs w:val="16"/>
              </w:rPr>
              <w:t>L2/3 or CRS</w:t>
            </w:r>
            <w:r w:rsidRPr="00251D9B">
              <w:rPr>
                <w:rStyle w:val="FootnoteReference"/>
                <w:rFonts w:cs="Times New Roman"/>
                <w:sz w:val="16"/>
                <w:szCs w:val="16"/>
              </w:rPr>
              <w:footnoteReference w:id="3"/>
            </w:r>
          </w:p>
        </w:tc>
        <w:tc>
          <w:tcPr>
            <w:tcW w:w="2970" w:type="dxa"/>
          </w:tcPr>
          <w:p w:rsidR="00FF19C9" w:rsidRPr="00251D9B" w:rsidRDefault="00FF19C9" w:rsidP="00251D9B">
            <w:pPr>
              <w:spacing w:before="60" w:after="60" w:line="240" w:lineRule="auto"/>
              <w:ind w:left="0"/>
              <w:rPr>
                <w:ins w:id="818" w:author="steve.nichols" w:date="2014-10-17T16:10:00Z"/>
                <w:rFonts w:cs="Times New Roman"/>
                <w:sz w:val="16"/>
                <w:szCs w:val="16"/>
              </w:rPr>
            </w:pPr>
            <w:ins w:id="819" w:author="steve.nichols" w:date="2014-10-17T16:10:00Z">
              <w:r w:rsidRPr="00251D9B">
                <w:rPr>
                  <w:sz w:val="16"/>
                  <w:szCs w:val="16"/>
                </w:rPr>
                <w:t>Data length</w:t>
              </w:r>
            </w:ins>
            <w:ins w:id="820" w:author="steve.nichols" w:date="2014-10-17T16:13:00Z">
              <w:r w:rsidRPr="00251D9B">
                <w:rPr>
                  <w:sz w:val="16"/>
                  <w:szCs w:val="16"/>
                </w:rPr>
                <w:t xml:space="preserve"> (of TKC below)</w:t>
              </w:r>
            </w:ins>
          </w:p>
          <w:p w:rsidR="00FF19C9" w:rsidRPr="00251D9B" w:rsidRDefault="00FF19C9" w:rsidP="00251D9B">
            <w:pPr>
              <w:spacing w:before="60" w:after="60" w:line="240" w:lineRule="auto"/>
              <w:ind w:left="0"/>
              <w:rPr>
                <w:sz w:val="16"/>
                <w:szCs w:val="16"/>
              </w:rPr>
            </w:pPr>
            <w:r w:rsidRPr="00251D9B">
              <w:rPr>
                <w:sz w:val="16"/>
                <w:szCs w:val="16"/>
              </w:rPr>
              <w:t>Ticketing Key Cryptogram</w:t>
            </w:r>
          </w:p>
        </w:tc>
        <w:tc>
          <w:tcPr>
            <w:tcW w:w="900" w:type="dxa"/>
          </w:tcPr>
          <w:p w:rsidR="00FF19C9" w:rsidRPr="00251D9B" w:rsidRDefault="00FF19C9" w:rsidP="00251D9B">
            <w:pPr>
              <w:spacing w:before="60" w:after="60" w:line="240" w:lineRule="auto"/>
              <w:ind w:left="0"/>
              <w:rPr>
                <w:sz w:val="16"/>
                <w:szCs w:val="16"/>
              </w:rPr>
            </w:pPr>
            <w:ins w:id="821" w:author="steve.nichols" w:date="2014-10-17T16:10:00Z">
              <w:r w:rsidRPr="00251D9B">
                <w:rPr>
                  <w:sz w:val="16"/>
                  <w:szCs w:val="16"/>
                </w:rPr>
                <w:t>2</w:t>
              </w:r>
              <w:r w:rsidRPr="00251D9B">
                <w:rPr>
                  <w:sz w:val="16"/>
                  <w:szCs w:val="16"/>
                </w:rPr>
                <w:br/>
              </w:r>
            </w:ins>
            <w:r w:rsidRPr="00251D9B">
              <w:rPr>
                <w:sz w:val="16"/>
                <w:szCs w:val="16"/>
              </w:rPr>
              <w:t>Var</w:t>
            </w:r>
          </w:p>
        </w:tc>
        <w:tc>
          <w:tcPr>
            <w:tcW w:w="990" w:type="dxa"/>
          </w:tcPr>
          <w:p w:rsidR="00FF19C9" w:rsidRPr="00251D9B" w:rsidRDefault="00FF19C9" w:rsidP="00251D9B">
            <w:pPr>
              <w:spacing w:before="60" w:after="60" w:line="240" w:lineRule="auto"/>
              <w:ind w:left="0"/>
              <w:rPr>
                <w:sz w:val="16"/>
                <w:szCs w:val="16"/>
              </w:rPr>
            </w:pPr>
            <w:r w:rsidRPr="00251D9B">
              <w:rPr>
                <w:sz w:val="16"/>
                <w:szCs w:val="16"/>
              </w:rPr>
              <w:t>N</w:t>
            </w:r>
          </w:p>
        </w:tc>
        <w:tc>
          <w:tcPr>
            <w:tcW w:w="900" w:type="dxa"/>
          </w:tcPr>
          <w:p w:rsidR="00FF19C9" w:rsidRPr="00251D9B" w:rsidRDefault="00FF19C9" w:rsidP="00251D9B">
            <w:pPr>
              <w:spacing w:before="60" w:after="60" w:line="240" w:lineRule="auto"/>
              <w:ind w:left="0"/>
              <w:rPr>
                <w:rFonts w:cs="Times New Roman"/>
                <w:sz w:val="16"/>
                <w:szCs w:val="16"/>
              </w:rPr>
            </w:pPr>
            <w:del w:id="822" w:author="steve.nichols" w:date="2014-10-22T16:47:00Z">
              <w:r w:rsidRPr="00251D9B" w:rsidDel="00B86DBE">
                <w:rPr>
                  <w:sz w:val="16"/>
                  <w:szCs w:val="16"/>
                </w:rPr>
                <w:fldChar w:fldCharType="begin"/>
              </w:r>
              <w:r w:rsidRPr="00251D9B" w:rsidDel="00B86DBE">
                <w:rPr>
                  <w:sz w:val="16"/>
                  <w:szCs w:val="16"/>
                </w:rPr>
                <w:delInstrText xml:space="preserve"> REF _Ref382481879 \r \h </w:delInstrText>
              </w:r>
            </w:del>
            <w:ins w:id="823" w:author="wakkir" w:date="2015-10-22T00:38:00Z">
              <w:r w:rsidRPr="007948A2">
                <w:rPr>
                  <w:rPrChange w:id="824" w:author="wakkir">
                    <w:rPr/>
                  </w:rPrChange>
                </w:rPr>
                <w:instrText>_</w:instrText>
              </w:r>
            </w:ins>
            <w:del w:id="825" w:author="steve.nichols" w:date="2014-10-22T16:47:00Z">
              <w:r w:rsidRPr="00251D9B" w:rsidDel="00B86DBE">
                <w:rPr>
                  <w:sz w:val="16"/>
                  <w:szCs w:val="16"/>
                </w:rPr>
                <w:fldChar w:fldCharType="separate"/>
              </w:r>
              <w:r w:rsidRPr="00251D9B" w:rsidDel="00B86DBE">
                <w:rPr>
                  <w:sz w:val="16"/>
                  <w:szCs w:val="16"/>
                </w:rPr>
                <w:delText>5.1.4</w:delText>
              </w:r>
              <w:r w:rsidRPr="00251D9B" w:rsidDel="00B86DBE">
                <w:rPr>
                  <w:sz w:val="16"/>
                  <w:szCs w:val="16"/>
                </w:rPr>
                <w:fldChar w:fldCharType="end"/>
              </w:r>
            </w:del>
            <w:ins w:id="826" w:author="steve.nichols" w:date="2014-10-22T16:48:00Z">
              <w:r w:rsidRPr="00251D9B">
                <w:rPr>
                  <w:sz w:val="16"/>
                  <w:szCs w:val="16"/>
                </w:rPr>
                <w:fldChar w:fldCharType="begin"/>
              </w:r>
              <w:r w:rsidRPr="00251D9B">
                <w:rPr>
                  <w:sz w:val="16"/>
                  <w:szCs w:val="16"/>
                </w:rPr>
                <w:instrText xml:space="preserve"> REF _Ref382482835 \r \h </w:instrText>
              </w:r>
            </w:ins>
            <w:ins w:id="827" w:author="wakkir" w:date="2015-10-22T00:38:00Z">
              <w:r w:rsidRPr="007948A2">
                <w:rPr>
                  <w:rPrChange w:id="828" w:author="wakkir">
                    <w:rPr/>
                  </w:rPrChange>
                </w:rPr>
                <w:instrText>_</w:instrText>
              </w:r>
            </w:ins>
            <w:ins w:id="829" w:author="steve.nichols" w:date="2014-10-22T16:48:00Z">
              <w:r w:rsidRPr="00251D9B">
                <w:rPr>
                  <w:sz w:val="16"/>
                  <w:szCs w:val="16"/>
                </w:rPr>
                <w:fldChar w:fldCharType="separate"/>
              </w:r>
              <w:r w:rsidRPr="00251D9B">
                <w:rPr>
                  <w:sz w:val="16"/>
                  <w:szCs w:val="16"/>
                </w:rPr>
                <w:t>8.3.6</w:t>
              </w:r>
              <w:r w:rsidRPr="00251D9B">
                <w:rPr>
                  <w:sz w:val="16"/>
                  <w:szCs w:val="16"/>
                </w:rPr>
                <w:fldChar w:fldCharType="end"/>
              </w:r>
            </w:ins>
          </w:p>
        </w:tc>
        <w:tc>
          <w:tcPr>
            <w:tcW w:w="838" w:type="dxa"/>
          </w:tcPr>
          <w:p w:rsidR="00FF19C9" w:rsidRPr="00251D9B" w:rsidRDefault="00FF19C9" w:rsidP="00251D9B">
            <w:pPr>
              <w:spacing w:before="60" w:after="60" w:line="240" w:lineRule="auto"/>
              <w:ind w:left="0"/>
              <w:rPr>
                <w:sz w:val="16"/>
                <w:szCs w:val="16"/>
              </w:rPr>
            </w:pPr>
            <w:ins w:id="830" w:author="steve.nichols" w:date="2014-10-17T16:11:00Z">
              <w:r w:rsidRPr="00251D9B">
                <w:rPr>
                  <w:sz w:val="16"/>
                  <w:szCs w:val="16"/>
                </w:rPr>
                <w:t>Li</w:t>
              </w:r>
            </w:ins>
            <w:ins w:id="831" w:author="steve.nichols" w:date="2014-10-17T16:13:00Z">
              <w:r w:rsidRPr="00251D9B">
                <w:rPr>
                  <w:sz w:val="16"/>
                  <w:szCs w:val="16"/>
                </w:rPr>
                <w:t>tt</w:t>
              </w:r>
            </w:ins>
            <w:ins w:id="832" w:author="steve.nichols" w:date="2014-10-17T16:11:00Z">
              <w:r w:rsidRPr="00251D9B">
                <w:rPr>
                  <w:sz w:val="16"/>
                  <w:szCs w:val="16"/>
                </w:rPr>
                <w:t>le</w:t>
              </w:r>
              <w:r w:rsidRPr="00251D9B">
                <w:rPr>
                  <w:sz w:val="16"/>
                  <w:szCs w:val="16"/>
                </w:rPr>
                <w:br/>
              </w:r>
            </w:ins>
            <w:r w:rsidRPr="00251D9B">
              <w:rPr>
                <w:sz w:val="16"/>
                <w:szCs w:val="16"/>
              </w:rPr>
              <w:t>N/A</w:t>
            </w:r>
          </w:p>
        </w:tc>
      </w:tr>
      <w:tr w:rsidR="00FF19C9" w:rsidRPr="00595B45">
        <w:trPr>
          <w:cantSplit/>
        </w:trPr>
        <w:tc>
          <w:tcPr>
            <w:tcW w:w="814" w:type="dxa"/>
          </w:tcPr>
          <w:p w:rsidR="00FF19C9" w:rsidRPr="00251D9B" w:rsidRDefault="00FF19C9" w:rsidP="00251D9B">
            <w:pPr>
              <w:spacing w:before="60" w:after="60" w:line="240" w:lineRule="auto"/>
              <w:ind w:left="0"/>
              <w:rPr>
                <w:sz w:val="16"/>
                <w:szCs w:val="16"/>
              </w:rPr>
            </w:pPr>
            <w:r w:rsidRPr="00251D9B">
              <w:rPr>
                <w:sz w:val="16"/>
                <w:szCs w:val="16"/>
              </w:rPr>
              <w:t>DE80</w:t>
            </w:r>
          </w:p>
        </w:tc>
        <w:tc>
          <w:tcPr>
            <w:tcW w:w="842" w:type="dxa"/>
          </w:tcPr>
          <w:p w:rsidR="00FF19C9" w:rsidRPr="00251D9B" w:rsidRDefault="00FF19C9" w:rsidP="00251D9B">
            <w:pPr>
              <w:spacing w:before="60" w:after="60" w:line="240" w:lineRule="auto"/>
              <w:ind w:left="0"/>
              <w:rPr>
                <w:rFonts w:cs="Times New Roman"/>
                <w:sz w:val="16"/>
                <w:szCs w:val="16"/>
              </w:rPr>
            </w:pPr>
            <w:r w:rsidRPr="00251D9B">
              <w:rPr>
                <w:sz w:val="16"/>
                <w:szCs w:val="16"/>
              </w:rPr>
              <w:t>L2/3</w:t>
            </w:r>
            <w:r w:rsidRPr="00251D9B">
              <w:rPr>
                <w:rStyle w:val="FootnoteReference"/>
                <w:rFonts w:cs="Times New Roman"/>
                <w:sz w:val="16"/>
                <w:szCs w:val="16"/>
              </w:rPr>
              <w:footnoteReference w:id="4"/>
            </w:r>
          </w:p>
        </w:tc>
        <w:tc>
          <w:tcPr>
            <w:tcW w:w="2970" w:type="dxa"/>
          </w:tcPr>
          <w:p w:rsidR="00FF19C9" w:rsidRPr="00251D9B" w:rsidRDefault="00FF19C9" w:rsidP="00251D9B">
            <w:pPr>
              <w:spacing w:before="60" w:after="60" w:line="240" w:lineRule="auto"/>
              <w:ind w:left="0"/>
              <w:rPr>
                <w:sz w:val="16"/>
                <w:szCs w:val="16"/>
              </w:rPr>
            </w:pPr>
            <w:r w:rsidRPr="00251D9B">
              <w:rPr>
                <w:sz w:val="16"/>
                <w:szCs w:val="16"/>
              </w:rPr>
              <w:t>S2 R/W Module KTRn Cryptogram</w:t>
            </w:r>
            <w:r w:rsidRPr="00251D9B">
              <w:rPr>
                <w:sz w:val="16"/>
                <w:szCs w:val="16"/>
              </w:rPr>
              <w:br/>
              <w:t>S2 R/W Module KABi Cryptogram</w:t>
            </w:r>
            <w:r w:rsidRPr="00251D9B">
              <w:rPr>
                <w:sz w:val="16"/>
                <w:szCs w:val="16"/>
              </w:rPr>
              <w:br/>
              <w:t>S2 L1 SAM KABi Cryptogram</w:t>
            </w:r>
          </w:p>
        </w:tc>
        <w:tc>
          <w:tcPr>
            <w:tcW w:w="900" w:type="dxa"/>
          </w:tcPr>
          <w:p w:rsidR="00FF19C9" w:rsidRPr="00251D9B" w:rsidRDefault="00FF19C9" w:rsidP="00251D9B">
            <w:pPr>
              <w:spacing w:before="60" w:after="60" w:line="240" w:lineRule="auto"/>
              <w:ind w:left="0"/>
              <w:rPr>
                <w:sz w:val="16"/>
                <w:szCs w:val="16"/>
              </w:rPr>
            </w:pPr>
            <w:r w:rsidRPr="00251D9B">
              <w:rPr>
                <w:sz w:val="16"/>
                <w:szCs w:val="16"/>
              </w:rPr>
              <w:t>24</w:t>
            </w:r>
            <w:r w:rsidRPr="00251D9B">
              <w:rPr>
                <w:sz w:val="16"/>
                <w:szCs w:val="16"/>
              </w:rPr>
              <w:br/>
              <w:t>24</w:t>
            </w:r>
            <w:r w:rsidRPr="00251D9B">
              <w:rPr>
                <w:sz w:val="16"/>
                <w:szCs w:val="16"/>
              </w:rPr>
              <w:br/>
              <w:t>16</w:t>
            </w:r>
          </w:p>
        </w:tc>
        <w:tc>
          <w:tcPr>
            <w:tcW w:w="990" w:type="dxa"/>
          </w:tcPr>
          <w:p w:rsidR="00FF19C9" w:rsidRPr="00251D9B" w:rsidRDefault="00FF19C9" w:rsidP="00251D9B">
            <w:pPr>
              <w:spacing w:before="60" w:after="60" w:line="240" w:lineRule="auto"/>
              <w:ind w:left="0"/>
              <w:rPr>
                <w:sz w:val="16"/>
                <w:szCs w:val="16"/>
              </w:rPr>
            </w:pPr>
            <w:r w:rsidRPr="00251D9B">
              <w:rPr>
                <w:sz w:val="16"/>
                <w:szCs w:val="16"/>
              </w:rPr>
              <w:t>N</w:t>
            </w:r>
          </w:p>
        </w:tc>
        <w:tc>
          <w:tcPr>
            <w:tcW w:w="900" w:type="dxa"/>
          </w:tcPr>
          <w:p w:rsidR="00FF19C9" w:rsidRPr="00251D9B" w:rsidRDefault="00FF19C9" w:rsidP="00251D9B">
            <w:pPr>
              <w:spacing w:before="60" w:after="60" w:line="240" w:lineRule="auto"/>
              <w:ind w:left="0"/>
              <w:rPr>
                <w:rFonts w:cs="Times New Roman"/>
                <w:sz w:val="16"/>
                <w:szCs w:val="16"/>
              </w:rPr>
            </w:pPr>
            <w:r w:rsidRPr="00251D9B">
              <w:rPr>
                <w:sz w:val="16"/>
                <w:szCs w:val="16"/>
              </w:rPr>
              <w:fldChar w:fldCharType="begin"/>
            </w:r>
            <w:r w:rsidRPr="00251D9B">
              <w:rPr>
                <w:sz w:val="16"/>
                <w:szCs w:val="16"/>
              </w:rPr>
              <w:instrText xml:space="preserve"> REF _Ref382481814 \r \h </w:instrText>
            </w:r>
            <w:ins w:id="833" w:author="wakkir" w:date="2015-10-22T00:38:00Z">
              <w:r w:rsidRPr="007948A2">
                <w:rPr>
                  <w:rPrChange w:id="834" w:author="wakkir">
                    <w:rPr/>
                  </w:rPrChange>
                </w:rPr>
                <w:instrText>_</w:instrText>
              </w:r>
            </w:ins>
            <w:r w:rsidRPr="00251D9B">
              <w:rPr>
                <w:sz w:val="16"/>
                <w:szCs w:val="16"/>
              </w:rPr>
              <w:fldChar w:fldCharType="separate"/>
            </w:r>
            <w:r w:rsidRPr="00251D9B">
              <w:rPr>
                <w:sz w:val="16"/>
                <w:szCs w:val="16"/>
              </w:rPr>
              <w:t>5.1.5</w:t>
            </w:r>
            <w:r w:rsidRPr="00251D9B">
              <w:rPr>
                <w:sz w:val="16"/>
                <w:szCs w:val="16"/>
              </w:rPr>
              <w:fldChar w:fldCharType="end"/>
            </w:r>
            <w:r w:rsidRPr="00251D9B">
              <w:rPr>
                <w:rFonts w:cs="Times New Roman"/>
                <w:sz w:val="16"/>
                <w:szCs w:val="16"/>
              </w:rPr>
              <w:br/>
            </w:r>
            <w:r w:rsidRPr="00251D9B">
              <w:rPr>
                <w:sz w:val="16"/>
                <w:szCs w:val="16"/>
              </w:rPr>
              <w:fldChar w:fldCharType="begin"/>
            </w:r>
            <w:r w:rsidRPr="00251D9B">
              <w:rPr>
                <w:sz w:val="16"/>
                <w:szCs w:val="16"/>
              </w:rPr>
              <w:instrText xml:space="preserve"> REF _Ref382477633 \r \h </w:instrText>
            </w:r>
            <w:ins w:id="835" w:author="wakkir" w:date="2015-10-22T00:38:00Z">
              <w:r w:rsidRPr="007948A2">
                <w:rPr>
                  <w:rPrChange w:id="836" w:author="wakkir">
                    <w:rPr/>
                  </w:rPrChange>
                </w:rPr>
                <w:instrText>_</w:instrText>
              </w:r>
            </w:ins>
            <w:r w:rsidRPr="00251D9B">
              <w:rPr>
                <w:sz w:val="16"/>
                <w:szCs w:val="16"/>
              </w:rPr>
              <w:fldChar w:fldCharType="separate"/>
            </w:r>
            <w:r w:rsidRPr="00251D9B">
              <w:rPr>
                <w:sz w:val="16"/>
                <w:szCs w:val="16"/>
              </w:rPr>
              <w:t>5.1.6</w:t>
            </w:r>
            <w:r w:rsidRPr="00251D9B">
              <w:rPr>
                <w:sz w:val="16"/>
                <w:szCs w:val="16"/>
              </w:rPr>
              <w:fldChar w:fldCharType="end"/>
            </w:r>
            <w:r w:rsidRPr="00251D9B">
              <w:rPr>
                <w:rFonts w:cs="Times New Roman"/>
                <w:sz w:val="16"/>
                <w:szCs w:val="16"/>
              </w:rPr>
              <w:br/>
            </w:r>
            <w:r w:rsidRPr="00251D9B">
              <w:rPr>
                <w:sz w:val="16"/>
                <w:szCs w:val="16"/>
              </w:rPr>
              <w:fldChar w:fldCharType="begin"/>
            </w:r>
            <w:r w:rsidRPr="00251D9B">
              <w:rPr>
                <w:sz w:val="16"/>
                <w:szCs w:val="16"/>
              </w:rPr>
              <w:instrText xml:space="preserve"> REF _Ref382477633 \r \h </w:instrText>
            </w:r>
            <w:ins w:id="837" w:author="wakkir" w:date="2015-10-22T00:38:00Z">
              <w:r w:rsidRPr="007948A2">
                <w:rPr>
                  <w:rPrChange w:id="838" w:author="wakkir">
                    <w:rPr/>
                  </w:rPrChange>
                </w:rPr>
                <w:instrText>_</w:instrText>
              </w:r>
            </w:ins>
            <w:r w:rsidRPr="00251D9B">
              <w:rPr>
                <w:sz w:val="16"/>
                <w:szCs w:val="16"/>
              </w:rPr>
              <w:fldChar w:fldCharType="separate"/>
            </w:r>
            <w:r w:rsidRPr="00251D9B">
              <w:rPr>
                <w:sz w:val="16"/>
                <w:szCs w:val="16"/>
              </w:rPr>
              <w:t>5.1.6</w:t>
            </w:r>
            <w:r w:rsidRPr="00251D9B">
              <w:rPr>
                <w:sz w:val="16"/>
                <w:szCs w:val="16"/>
              </w:rPr>
              <w:fldChar w:fldCharType="end"/>
            </w:r>
          </w:p>
        </w:tc>
        <w:tc>
          <w:tcPr>
            <w:tcW w:w="838" w:type="dxa"/>
          </w:tcPr>
          <w:p w:rsidR="00FF19C9" w:rsidRPr="00251D9B" w:rsidRDefault="00FF19C9" w:rsidP="00251D9B">
            <w:pPr>
              <w:spacing w:before="60" w:after="60" w:line="240" w:lineRule="auto"/>
              <w:ind w:left="0"/>
              <w:rPr>
                <w:sz w:val="16"/>
                <w:szCs w:val="16"/>
              </w:rPr>
            </w:pPr>
            <w:r w:rsidRPr="00251D9B">
              <w:rPr>
                <w:sz w:val="16"/>
                <w:szCs w:val="16"/>
              </w:rPr>
              <w:t>N/A</w:t>
            </w:r>
          </w:p>
        </w:tc>
      </w:tr>
    </w:tbl>
    <w:p w:rsidR="00FF19C9" w:rsidRPr="00595B45" w:rsidRDefault="00FF19C9" w:rsidP="00C3316F">
      <w:pPr>
        <w:pStyle w:val="Heading2"/>
        <w:numPr>
          <w:ilvl w:val="1"/>
          <w:numId w:val="5"/>
        </w:numPr>
        <w:tabs>
          <w:tab w:val="clear" w:pos="720"/>
        </w:tabs>
        <w:ind w:left="0" w:firstLine="0"/>
        <w:rPr>
          <w:rFonts w:cs="Times New Roman"/>
        </w:rPr>
      </w:pPr>
      <w:bookmarkStart w:id="839" w:name="_Toc396126614"/>
      <w:r w:rsidRPr="00595B45">
        <w:rPr>
          <w:b w:val="0"/>
          <w:bCs w:val="0"/>
        </w:rPr>
        <w:t>Retained Data</w:t>
      </w:r>
      <w:bookmarkEnd w:id="839"/>
    </w:p>
    <w:p w:rsidR="00FF19C9" w:rsidRPr="00595B45" w:rsidRDefault="00FF19C9" w:rsidP="00C3316F">
      <w:r w:rsidRPr="00595B45">
        <w:t>The following S</w:t>
      </w:r>
      <w:r>
        <w:t>2</w:t>
      </w:r>
      <w:r w:rsidRPr="00595B45">
        <w:t xml:space="preserve"> related data items shall be stored in the NSAM record within the Affina database</w:t>
      </w:r>
      <w:r w:rsidRPr="00FA0CE2">
        <w:t xml:space="preserve"> </w:t>
      </w:r>
      <w:r>
        <w:t>and shall be available via a QCM request</w:t>
      </w:r>
      <w:r w:rsidRPr="00595B45">
        <w:t>:</w:t>
      </w:r>
    </w:p>
    <w:p w:rsidR="00FF19C9" w:rsidRPr="00595B45" w:rsidRDefault="00FF19C9" w:rsidP="00C3316F">
      <w:pPr>
        <w:pStyle w:val="ListParagraph"/>
        <w:numPr>
          <w:ilvl w:val="0"/>
          <w:numId w:val="25"/>
        </w:numPr>
      </w:pPr>
      <w:r w:rsidRPr="00595B45">
        <w:t>Device ID</w:t>
      </w:r>
    </w:p>
    <w:p w:rsidR="00FF19C9" w:rsidRPr="00595B45" w:rsidRDefault="00FF19C9" w:rsidP="00C3316F">
      <w:pPr>
        <w:pStyle w:val="ListParagraph"/>
        <w:numPr>
          <w:ilvl w:val="0"/>
          <w:numId w:val="25"/>
        </w:numPr>
      </w:pPr>
      <w:r w:rsidRPr="00595B45">
        <w:t>Operator ID</w:t>
      </w:r>
    </w:p>
    <w:p w:rsidR="00FF19C9" w:rsidRPr="00595B45" w:rsidRDefault="00FF19C9" w:rsidP="00C3316F">
      <w:pPr>
        <w:pStyle w:val="ListParagraph"/>
        <w:numPr>
          <w:ilvl w:val="0"/>
          <w:numId w:val="25"/>
        </w:numPr>
      </w:pPr>
      <w:r w:rsidRPr="00595B45">
        <w:t>Initialisation Date</w:t>
      </w:r>
    </w:p>
    <w:p w:rsidR="00FF19C9" w:rsidRDefault="00FF19C9" w:rsidP="00C3316F">
      <w:pPr>
        <w:pStyle w:val="ListParagraph"/>
        <w:numPr>
          <w:ilvl w:val="0"/>
          <w:numId w:val="25"/>
        </w:numPr>
      </w:pPr>
      <w:r>
        <w:t xml:space="preserve">SerialNumber  (of the </w:t>
      </w:r>
      <w:r w:rsidRPr="00595B45">
        <w:t>Device Certificate</w:t>
      </w:r>
      <w:r>
        <w:t>)</w:t>
      </w:r>
    </w:p>
    <w:p w:rsidR="00FF19C9" w:rsidRPr="00DC16EE" w:rsidRDefault="00FF19C9" w:rsidP="00C3316F">
      <w:pPr>
        <w:pStyle w:val="ListParagraph"/>
        <w:numPr>
          <w:ilvl w:val="0"/>
          <w:numId w:val="25"/>
        </w:numPr>
      </w:pPr>
      <w:r>
        <w:t>Factory serial number</w:t>
      </w:r>
    </w:p>
    <w:p w:rsidR="00FF19C9" w:rsidRDefault="00FF19C9" w:rsidP="00C3316F">
      <w:pPr>
        <w:pStyle w:val="ListParagraph"/>
        <w:numPr>
          <w:ilvl w:val="0"/>
          <w:numId w:val="25"/>
        </w:numPr>
      </w:pPr>
      <w:r>
        <w:t>S2 Profile</w:t>
      </w:r>
    </w:p>
    <w:p w:rsidR="00FF19C9" w:rsidRDefault="00FF19C9" w:rsidP="00C3316F">
      <w:pPr>
        <w:pStyle w:val="Heading2"/>
        <w:numPr>
          <w:ilvl w:val="1"/>
          <w:numId w:val="5"/>
        </w:numPr>
        <w:tabs>
          <w:tab w:val="clear" w:pos="720"/>
        </w:tabs>
        <w:ind w:left="0" w:firstLine="0"/>
        <w:rPr>
          <w:rFonts w:cs="Times New Roman"/>
        </w:rPr>
      </w:pPr>
      <w:bookmarkStart w:id="840" w:name="_Toc396126615"/>
      <w:r>
        <w:rPr>
          <w:b w:val="0"/>
          <w:bCs w:val="0"/>
        </w:rPr>
        <w:t>S2 Personalisation Differences</w:t>
      </w:r>
      <w:bookmarkEnd w:id="840"/>
    </w:p>
    <w:p w:rsidR="00FF19C9" w:rsidRDefault="00FF19C9">
      <w:pPr>
        <w:pStyle w:val="NormalIndent"/>
      </w:pPr>
      <w:r>
        <w:t>The operations available for an S2 application are:</w:t>
      </w:r>
    </w:p>
    <w:p w:rsidR="00FF19C9" w:rsidRDefault="00FF19C9">
      <w:pPr>
        <w:pStyle w:val="NormalIndent"/>
        <w:numPr>
          <w:ilvl w:val="0"/>
          <w:numId w:val="50"/>
        </w:numPr>
      </w:pPr>
      <w:r>
        <w:t>Adding the S2 application during the issuance process</w:t>
      </w:r>
    </w:p>
    <w:p w:rsidR="00FF19C9" w:rsidRDefault="00FF19C9">
      <w:pPr>
        <w:pStyle w:val="NormalIndent"/>
        <w:numPr>
          <w:ilvl w:val="0"/>
          <w:numId w:val="50"/>
        </w:numPr>
      </w:pPr>
      <w:r>
        <w:t>Repersonalising</w:t>
      </w:r>
      <w:r w:rsidRPr="007B11C5">
        <w:t xml:space="preserve"> </w:t>
      </w:r>
      <w:r>
        <w:t>an S2 application that is already present on an NSAM (e.g. changing BE)</w:t>
      </w:r>
    </w:p>
    <w:p w:rsidR="00FF19C9" w:rsidRDefault="00FF19C9">
      <w:pPr>
        <w:pStyle w:val="NormalIndent"/>
        <w:numPr>
          <w:ilvl w:val="0"/>
          <w:numId w:val="50"/>
        </w:numPr>
      </w:pPr>
      <w:r>
        <w:t>Updating an S2 application that is already present on an NSAM (i.e. changing the applet code)</w:t>
      </w:r>
    </w:p>
    <w:p w:rsidR="00FF19C9" w:rsidRDefault="00FF19C9">
      <w:pPr>
        <w:pStyle w:val="NormalIndent"/>
        <w:numPr>
          <w:ilvl w:val="0"/>
          <w:numId w:val="50"/>
        </w:numPr>
      </w:pPr>
      <w:r>
        <w:t>Deleting an S2 application from an NSAM.</w:t>
      </w:r>
    </w:p>
    <w:p w:rsidR="00FF19C9" w:rsidRDefault="00FF19C9">
      <w:pPr>
        <w:pStyle w:val="NormalIndent"/>
      </w:pPr>
      <w:r>
        <w:t>Adding an S2 application to an NSAM will not be permitted (e.g. where the NSAM was issued without S2 or where S2 has been deleted)</w:t>
      </w:r>
    </w:p>
    <w:p w:rsidR="00FF19C9" w:rsidRDefault="00FF19C9">
      <w:pPr>
        <w:pStyle w:val="NormalIndent"/>
      </w:pPr>
      <w:r>
        <w:t>When repersonalising or updating an application, the majority of the S2 personalisation data will be obtained from the existing S2 application (e.g. it will not be possible to change the S2 profile). However, the following items can change:</w:t>
      </w:r>
    </w:p>
    <w:p w:rsidR="00FF19C9" w:rsidRDefault="00FF19C9">
      <w:pPr>
        <w:pStyle w:val="NormalIndent"/>
        <w:numPr>
          <w:ilvl w:val="0"/>
          <w:numId w:val="51"/>
        </w:numPr>
        <w:rPr>
          <w:rFonts w:cs="Times New Roman"/>
        </w:rPr>
      </w:pPr>
      <w:r w:rsidRPr="009F3067">
        <w:t>If the BE changed, the request to repersonalise will provide (for use in the device certificate):</w:t>
      </w:r>
    </w:p>
    <w:p w:rsidR="00FF19C9" w:rsidRDefault="00FF19C9">
      <w:pPr>
        <w:pStyle w:val="ListParagraph"/>
        <w:numPr>
          <w:ilvl w:val="1"/>
          <w:numId w:val="51"/>
        </w:numPr>
        <w:spacing w:after="120"/>
        <w:rPr>
          <w:rFonts w:ascii="Verdana" w:hAnsi="Verdana" w:cs="Verdana"/>
          <w:sz w:val="20"/>
          <w:szCs w:val="20"/>
        </w:rPr>
      </w:pPr>
      <w:r w:rsidRPr="009F3067">
        <w:t>New BE ID</w:t>
      </w:r>
    </w:p>
    <w:p w:rsidR="00FF19C9" w:rsidRDefault="00FF19C9">
      <w:pPr>
        <w:pStyle w:val="ListParagraph"/>
        <w:numPr>
          <w:ilvl w:val="1"/>
          <w:numId w:val="51"/>
        </w:numPr>
        <w:spacing w:after="120"/>
        <w:rPr>
          <w:rFonts w:ascii="Verdana" w:hAnsi="Verdana" w:cs="Verdana"/>
          <w:sz w:val="20"/>
          <w:szCs w:val="20"/>
        </w:rPr>
      </w:pPr>
      <w:r w:rsidRPr="009F3067">
        <w:t>New BE abbreviation</w:t>
      </w:r>
    </w:p>
    <w:p w:rsidR="00FF19C9" w:rsidRDefault="00FF19C9">
      <w:pPr>
        <w:pStyle w:val="ListParagraph"/>
        <w:numPr>
          <w:ilvl w:val="0"/>
          <w:numId w:val="51"/>
        </w:numPr>
        <w:spacing w:after="120"/>
      </w:pPr>
      <w:r w:rsidRPr="009F3067">
        <w:t>The S2 device certificate shall have a new serial number and key</w:t>
      </w:r>
    </w:p>
    <w:p w:rsidR="00FF19C9" w:rsidRDefault="00FF19C9">
      <w:pPr>
        <w:pStyle w:val="ListParagraph"/>
        <w:numPr>
          <w:ilvl w:val="0"/>
          <w:numId w:val="51"/>
        </w:numPr>
        <w:spacing w:after="120"/>
      </w:pPr>
      <w:r w:rsidRPr="009F3067">
        <w:t>A new factory serial number shall be used.</w:t>
      </w:r>
    </w:p>
    <w:p w:rsidR="00FF19C9" w:rsidRDefault="00FF19C9">
      <w:r w:rsidRPr="009F3067">
        <w:t>Note that the notBefore date in the S2 device certificate shall be retained</w:t>
      </w:r>
      <w:r>
        <w:t xml:space="preserve"> from the existing S2 application (this is mentioned as it is a slight change to the E3 philosophy) </w:t>
      </w:r>
    </w:p>
    <w:p w:rsidR="00FF19C9" w:rsidRDefault="00FF19C9" w:rsidP="00C3316F">
      <w:pPr>
        <w:pStyle w:val="Heading3"/>
        <w:numPr>
          <w:ilvl w:val="3"/>
          <w:numId w:val="5"/>
        </w:numPr>
        <w:ind w:hanging="1368"/>
        <w:rPr>
          <w:rFonts w:cs="Times New Roman"/>
        </w:rPr>
      </w:pPr>
      <w:r>
        <w:rPr>
          <w:b w:val="0"/>
          <w:bCs w:val="0"/>
        </w:rPr>
        <w:t>APDUs</w:t>
      </w:r>
    </w:p>
    <w:p w:rsidR="00FF19C9" w:rsidRPr="0089596B" w:rsidRDefault="00FF19C9" w:rsidP="00C3316F">
      <w:pPr>
        <w:pStyle w:val="NormalIndent"/>
        <w:tabs>
          <w:tab w:val="right" w:pos="9029"/>
        </w:tabs>
        <w:rPr>
          <w:rFonts w:cs="Times New Roman"/>
        </w:rPr>
      </w:pPr>
      <w:r>
        <w:t xml:space="preserve">The APDUs, as delivered to the post-issuance interface, shall be formed as described in §4 [S2 App] </w:t>
      </w:r>
    </w:p>
    <w:p w:rsidR="00FF19C9" w:rsidRDefault="00FF19C9" w:rsidP="0089596B">
      <w:pPr>
        <w:rPr>
          <w:rFonts w:cs="Times New Roman"/>
        </w:rPr>
      </w:pPr>
    </w:p>
    <w:p w:rsidR="00FF19C9" w:rsidRPr="00595B45" w:rsidRDefault="00FF19C9" w:rsidP="005E77E9">
      <w:pPr>
        <w:pStyle w:val="Heading1"/>
        <w:numPr>
          <w:ilvl w:val="0"/>
          <w:numId w:val="5"/>
        </w:numPr>
        <w:tabs>
          <w:tab w:val="clear" w:pos="360"/>
        </w:tabs>
        <w:ind w:left="1134" w:hanging="1134"/>
        <w:rPr>
          <w:rFonts w:cs="Times New Roman"/>
        </w:rPr>
      </w:pPr>
      <w:bookmarkStart w:id="841" w:name="_Toc396126616"/>
      <w:r>
        <w:rPr>
          <w:b w:val="0"/>
          <w:bCs w:val="0"/>
        </w:rPr>
        <w:t>MSA TKF</w:t>
      </w:r>
      <w:r w:rsidRPr="00595B45">
        <w:rPr>
          <w:b w:val="0"/>
          <w:bCs w:val="0"/>
        </w:rPr>
        <w:t xml:space="preserve"> Personalisation Data</w:t>
      </w:r>
      <w:bookmarkEnd w:id="841"/>
    </w:p>
    <w:p w:rsidR="00FF19C9" w:rsidRDefault="00FF19C9" w:rsidP="005E77E9">
      <w:pPr>
        <w:pStyle w:val="NormalIndent"/>
      </w:pPr>
      <w:r w:rsidRPr="00595B45">
        <w:t xml:space="preserve">This section </w:t>
      </w:r>
      <w:r>
        <w:t>identifies how to generate the ticketing key file</w:t>
      </w:r>
      <w:r w:rsidRPr="00595B45">
        <w:t xml:space="preserve"> </w:t>
      </w:r>
      <w:r>
        <w:t>data</w:t>
      </w:r>
      <w:r w:rsidRPr="00595B45">
        <w:t xml:space="preserve"> that </w:t>
      </w:r>
      <w:r>
        <w:t>is</w:t>
      </w:r>
      <w:r w:rsidRPr="00595B45">
        <w:t xml:space="preserve"> the </w:t>
      </w:r>
      <w:r>
        <w:t>output of the MSA TKF application.</w:t>
      </w:r>
    </w:p>
    <w:p w:rsidR="00FF19C9" w:rsidRDefault="00FF19C9" w:rsidP="005E77E9">
      <w:pPr>
        <w:pStyle w:val="NormalIndent"/>
      </w:pPr>
      <w:r>
        <w:t>The ticketing key file isn’t strictly an application, as it is actually data that is to be supplied to the MSA application. However, in terms of how this data is to be generated, it works well with the Affina post-issuance concepts of Add and Reperso. Thus, the generation of ticketing key file data is being treated as an application that is added and updated through post-issuance facilities. Note that ‘delete’ of a TKF is not an option (including as part of the reperso change)</w:t>
      </w:r>
    </w:p>
    <w:p w:rsidR="00FF19C9" w:rsidRDefault="00FF19C9" w:rsidP="005E77E9">
      <w:pPr>
        <w:pStyle w:val="NormalIndent"/>
      </w:pPr>
      <w:r>
        <w:t>The format of the data output by the MSA TKF application is defined in [NKAM/NCRS IFS]. Note that this ADD just describes how the TKF data is collated. Once the data is collated it will be stored in the database and then sent to the interface once a trigger is received (the trigger is described in the NSAM Operator Interface document). The actual output on the interface is XML, but this ADD just describes the data generated in the form of the comprising data elements (i.e. the XML can be formed by the trigger process if that’s more desirable in development terms)</w:t>
      </w:r>
    </w:p>
    <w:p w:rsidR="00FF19C9" w:rsidRPr="00595B45" w:rsidRDefault="00FF19C9" w:rsidP="009C30C0">
      <w:pPr>
        <w:pStyle w:val="Heading2"/>
        <w:numPr>
          <w:ilvl w:val="1"/>
          <w:numId w:val="5"/>
        </w:numPr>
        <w:tabs>
          <w:tab w:val="clear" w:pos="720"/>
        </w:tabs>
        <w:ind w:left="0" w:firstLine="0"/>
        <w:rPr>
          <w:rFonts w:cs="Times New Roman"/>
        </w:rPr>
      </w:pPr>
      <w:bookmarkStart w:id="842" w:name="_Toc396126617"/>
      <w:r>
        <w:rPr>
          <w:b w:val="0"/>
          <w:bCs w:val="0"/>
        </w:rPr>
        <w:t>Request</w:t>
      </w:r>
      <w:r w:rsidRPr="00595B45">
        <w:rPr>
          <w:b w:val="0"/>
          <w:bCs w:val="0"/>
        </w:rPr>
        <w:t xml:space="preserve"> Level Personalisation Data</w:t>
      </w:r>
      <w:bookmarkEnd w:id="842"/>
    </w:p>
    <w:p w:rsidR="00FF19C9" w:rsidRDefault="00FF19C9" w:rsidP="009C30C0">
      <w:pPr>
        <w:pStyle w:val="NormalIndent"/>
      </w:pPr>
      <w:r>
        <w:t xml:space="preserve">TKF Personalisation will be initiated via an update card request (i.e. a post-issuance request), which will identify the NSAM identifier (the card id), the delivery channel (the TLS channel) and whether or not the request is an Add, Reperso or an Update. </w:t>
      </w:r>
    </w:p>
    <w:p w:rsidR="00FF19C9" w:rsidRDefault="00FF19C9" w:rsidP="009C30C0">
      <w:pPr>
        <w:pStyle w:val="NormalIndent"/>
      </w:pPr>
      <w:r>
        <w:t>The update card request can optionally provide personalisation data:</w:t>
      </w:r>
    </w:p>
    <w:p w:rsidR="00FF19C9" w:rsidRDefault="00FF19C9" w:rsidP="00C20FCD">
      <w:pPr>
        <w:pStyle w:val="NormalIndent"/>
        <w:numPr>
          <w:ilvl w:val="0"/>
          <w:numId w:val="29"/>
        </w:numPr>
      </w:pPr>
      <w:r>
        <w:t>The CV key version to be used for the NSAMs BE.</w:t>
      </w:r>
    </w:p>
    <w:p w:rsidR="00FF19C9" w:rsidRDefault="00FF19C9" w:rsidP="00C20FCD">
      <w:pPr>
        <w:pStyle w:val="NormalIndent"/>
        <w:numPr>
          <w:ilvl w:val="0"/>
          <w:numId w:val="29"/>
        </w:numPr>
      </w:pPr>
      <w:r>
        <w:t>The new KLK version to be used.</w:t>
      </w:r>
    </w:p>
    <w:p w:rsidR="00FF19C9" w:rsidRDefault="00FF19C9" w:rsidP="00B82856">
      <w:pPr>
        <w:pStyle w:val="NormalIndent"/>
      </w:pPr>
      <w:r>
        <w:t>The keys associated with these optional elements will only be provided in the TKF if the optional elements are present in the update card request.</w:t>
      </w:r>
    </w:p>
    <w:p w:rsidR="00FF19C9" w:rsidRPr="00595B45" w:rsidRDefault="00FF19C9" w:rsidP="009C30C0">
      <w:pPr>
        <w:pStyle w:val="Heading2"/>
        <w:numPr>
          <w:ilvl w:val="1"/>
          <w:numId w:val="5"/>
        </w:numPr>
        <w:tabs>
          <w:tab w:val="clear" w:pos="720"/>
        </w:tabs>
        <w:ind w:left="0" w:firstLine="0"/>
        <w:rPr>
          <w:rFonts w:cs="Times New Roman"/>
        </w:rPr>
      </w:pPr>
      <w:bookmarkStart w:id="843" w:name="_Toc396126618"/>
      <w:r>
        <w:rPr>
          <w:b w:val="0"/>
          <w:bCs w:val="0"/>
        </w:rPr>
        <w:t>Product</w:t>
      </w:r>
      <w:r w:rsidRPr="00595B45">
        <w:rPr>
          <w:b w:val="0"/>
          <w:bCs w:val="0"/>
        </w:rPr>
        <w:t xml:space="preserve"> Level Personalisation Data</w:t>
      </w:r>
      <w:bookmarkEnd w:id="843"/>
    </w:p>
    <w:p w:rsidR="00FF19C9" w:rsidRDefault="00FF19C9" w:rsidP="009C30C0">
      <w:pPr>
        <w:pStyle w:val="NormalIndent"/>
      </w:pPr>
      <w:r>
        <w:t>The majority of the data required for personalisation of the TKF application (i.e. the keys) is specified at the product level. See NSAM Operator Interface document for details.</w:t>
      </w:r>
    </w:p>
    <w:p w:rsidR="00FF19C9" w:rsidRPr="00595B45" w:rsidRDefault="00FF19C9" w:rsidP="009C30C0">
      <w:pPr>
        <w:pStyle w:val="Heading2"/>
        <w:numPr>
          <w:ilvl w:val="1"/>
          <w:numId w:val="5"/>
        </w:numPr>
        <w:tabs>
          <w:tab w:val="clear" w:pos="720"/>
        </w:tabs>
        <w:ind w:left="0" w:firstLine="0"/>
        <w:rPr>
          <w:rFonts w:cs="Times New Roman"/>
        </w:rPr>
      </w:pPr>
      <w:bookmarkStart w:id="844" w:name="_Toc396126619"/>
      <w:r w:rsidRPr="00595B45">
        <w:rPr>
          <w:b w:val="0"/>
          <w:bCs w:val="0"/>
        </w:rPr>
        <w:t>Business Application Level Personalisation Data</w:t>
      </w:r>
      <w:bookmarkEnd w:id="844"/>
    </w:p>
    <w:p w:rsidR="00FF19C9" w:rsidRPr="00595B45" w:rsidRDefault="00FF19C9" w:rsidP="009C30C0">
      <w:pPr>
        <w:pStyle w:val="NormalIndent"/>
      </w:pPr>
      <w:r w:rsidRPr="00595B45">
        <w:t xml:space="preserve">There is no personalisation data specified at the business application level. </w:t>
      </w:r>
    </w:p>
    <w:p w:rsidR="00FF19C9" w:rsidRPr="00595B45" w:rsidRDefault="00FF19C9" w:rsidP="005E77E9">
      <w:pPr>
        <w:pStyle w:val="Heading2"/>
        <w:numPr>
          <w:ilvl w:val="1"/>
          <w:numId w:val="5"/>
        </w:numPr>
        <w:tabs>
          <w:tab w:val="clear" w:pos="720"/>
        </w:tabs>
        <w:ind w:left="0" w:firstLine="0"/>
        <w:rPr>
          <w:rFonts w:cs="Times New Roman"/>
        </w:rPr>
      </w:pPr>
      <w:bookmarkStart w:id="845" w:name="_Toc396126620"/>
      <w:r w:rsidRPr="00595B45">
        <w:rPr>
          <w:b w:val="0"/>
          <w:bCs w:val="0"/>
        </w:rPr>
        <w:t>Application Profile Level Personalisation Data</w:t>
      </w:r>
      <w:bookmarkEnd w:id="845"/>
    </w:p>
    <w:p w:rsidR="00FF19C9" w:rsidRPr="00595B45" w:rsidRDefault="00FF19C9" w:rsidP="009C30C0">
      <w:pPr>
        <w:pStyle w:val="NormalIndent"/>
      </w:pPr>
      <w:r w:rsidRPr="00595B45">
        <w:t xml:space="preserve">There is no personalisation data specified at the application </w:t>
      </w:r>
      <w:r>
        <w:t xml:space="preserve">profile </w:t>
      </w:r>
      <w:r w:rsidRPr="00595B45">
        <w:t xml:space="preserve">level. </w:t>
      </w:r>
    </w:p>
    <w:p w:rsidR="00FF19C9" w:rsidRPr="00595B45" w:rsidRDefault="00FF19C9" w:rsidP="005E77E9">
      <w:pPr>
        <w:pStyle w:val="Heading2"/>
        <w:numPr>
          <w:ilvl w:val="1"/>
          <w:numId w:val="5"/>
        </w:numPr>
        <w:tabs>
          <w:tab w:val="clear" w:pos="720"/>
        </w:tabs>
        <w:ind w:left="0" w:firstLine="0"/>
        <w:rPr>
          <w:rFonts w:cs="Times New Roman"/>
        </w:rPr>
      </w:pPr>
      <w:bookmarkStart w:id="846" w:name="_Toc396126621"/>
      <w:r>
        <w:rPr>
          <w:b w:val="0"/>
          <w:bCs w:val="0"/>
        </w:rPr>
        <w:t>P</w:t>
      </w:r>
      <w:r w:rsidRPr="00595B45">
        <w:rPr>
          <w:b w:val="0"/>
          <w:bCs w:val="0"/>
        </w:rPr>
        <w:t>ersonalisation data</w:t>
      </w:r>
      <w:bookmarkEnd w:id="846"/>
    </w:p>
    <w:p w:rsidR="00FF19C9" w:rsidRPr="00595B45" w:rsidRDefault="00FF19C9" w:rsidP="005E77E9">
      <w:pPr>
        <w:pStyle w:val="Heading3"/>
        <w:numPr>
          <w:ilvl w:val="2"/>
          <w:numId w:val="5"/>
        </w:numPr>
        <w:tabs>
          <w:tab w:val="clear" w:pos="4341"/>
        </w:tabs>
        <w:ind w:left="0" w:firstLine="0"/>
        <w:rPr>
          <w:rFonts w:cs="Times New Roman"/>
        </w:rPr>
      </w:pPr>
      <w:r>
        <w:rPr>
          <w:b w:val="0"/>
          <w:bCs w:val="0"/>
        </w:rPr>
        <w:t>NCRS Identifier</w:t>
      </w:r>
    </w:p>
    <w:tbl>
      <w:tblPr>
        <w:tblW w:w="658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85"/>
        <w:gridCol w:w="992"/>
        <w:gridCol w:w="2505"/>
      </w:tblGrid>
      <w:tr w:rsidR="00FF19C9" w:rsidRPr="00595B45">
        <w:trPr>
          <w:cantSplit/>
          <w:tblHeader/>
        </w:trPr>
        <w:tc>
          <w:tcPr>
            <w:tcW w:w="3085" w:type="dxa"/>
            <w:shd w:val="clear" w:color="auto" w:fill="E0E0E0"/>
          </w:tcPr>
          <w:p w:rsidR="00FF19C9" w:rsidRPr="00595B45" w:rsidRDefault="00FF19C9" w:rsidP="00107153">
            <w:pPr>
              <w:pStyle w:val="BodyText"/>
              <w:spacing w:before="60" w:after="60"/>
              <w:ind w:left="0" w:right="-108"/>
              <w:rPr>
                <w:rFonts w:ascii="Verdana" w:hAnsi="Verdana" w:cs="Verdana"/>
                <w:b/>
                <w:bCs/>
                <w:sz w:val="16"/>
                <w:szCs w:val="16"/>
              </w:rPr>
            </w:pPr>
            <w:r w:rsidRPr="00595B45">
              <w:rPr>
                <w:b/>
                <w:bCs/>
                <w:sz w:val="16"/>
                <w:szCs w:val="16"/>
              </w:rPr>
              <w:t>Parameter name</w:t>
            </w:r>
          </w:p>
        </w:tc>
        <w:tc>
          <w:tcPr>
            <w:tcW w:w="992" w:type="dxa"/>
            <w:shd w:val="clear" w:color="auto" w:fill="E0E0E0"/>
          </w:tcPr>
          <w:p w:rsidR="00FF19C9" w:rsidRPr="00595B45" w:rsidRDefault="00FF19C9" w:rsidP="00107153">
            <w:pPr>
              <w:pStyle w:val="BodyText"/>
              <w:spacing w:before="60" w:after="60"/>
              <w:ind w:left="0" w:right="-108"/>
              <w:rPr>
                <w:rFonts w:ascii="Verdana" w:hAnsi="Verdana" w:cs="Verdana"/>
                <w:b/>
                <w:bCs/>
                <w:sz w:val="16"/>
                <w:szCs w:val="16"/>
              </w:rPr>
            </w:pPr>
            <w:r w:rsidRPr="00595B45">
              <w:rPr>
                <w:b/>
                <w:bCs/>
                <w:sz w:val="16"/>
                <w:szCs w:val="16"/>
              </w:rPr>
              <w:t>Format</w:t>
            </w:r>
          </w:p>
        </w:tc>
        <w:tc>
          <w:tcPr>
            <w:tcW w:w="2505" w:type="dxa"/>
            <w:shd w:val="clear" w:color="auto" w:fill="E0E0E0"/>
          </w:tcPr>
          <w:p w:rsidR="00FF19C9" w:rsidRPr="00595B45" w:rsidRDefault="00FF19C9" w:rsidP="00107153">
            <w:pPr>
              <w:pStyle w:val="BodyText"/>
              <w:spacing w:before="60" w:after="60"/>
              <w:ind w:left="0" w:right="-108"/>
              <w:rPr>
                <w:rFonts w:ascii="Verdana" w:hAnsi="Verdana" w:cs="Verdana"/>
                <w:b/>
                <w:bCs/>
                <w:sz w:val="16"/>
                <w:szCs w:val="16"/>
              </w:rPr>
            </w:pPr>
            <w:r w:rsidRPr="00595B45">
              <w:rPr>
                <w:b/>
                <w:bCs/>
                <w:sz w:val="16"/>
                <w:szCs w:val="16"/>
              </w:rPr>
              <w:t>Value</w:t>
            </w:r>
          </w:p>
        </w:tc>
      </w:tr>
      <w:tr w:rsidR="00FF19C9" w:rsidRPr="00595B45">
        <w:trPr>
          <w:cantSplit/>
        </w:trPr>
        <w:tc>
          <w:tcPr>
            <w:tcW w:w="3085" w:type="dxa"/>
          </w:tcPr>
          <w:p w:rsidR="00FF19C9" w:rsidRPr="00595B45" w:rsidRDefault="00FF19C9" w:rsidP="00107153">
            <w:pPr>
              <w:pStyle w:val="BodyText"/>
              <w:spacing w:before="60" w:after="60"/>
              <w:ind w:left="0" w:right="-108"/>
              <w:rPr>
                <w:rFonts w:ascii="Verdana" w:hAnsi="Verdana" w:cs="Verdana"/>
                <w:sz w:val="16"/>
                <w:szCs w:val="16"/>
              </w:rPr>
            </w:pPr>
            <w:r>
              <w:rPr>
                <w:sz w:val="16"/>
                <w:szCs w:val="16"/>
              </w:rPr>
              <w:t>NCRSIdentifier</w:t>
            </w:r>
          </w:p>
        </w:tc>
        <w:tc>
          <w:tcPr>
            <w:tcW w:w="992" w:type="dxa"/>
          </w:tcPr>
          <w:p w:rsidR="00FF19C9" w:rsidRPr="00595B45" w:rsidRDefault="00FF19C9" w:rsidP="00107153">
            <w:pPr>
              <w:pStyle w:val="BodyText"/>
              <w:spacing w:before="60" w:after="60"/>
              <w:ind w:left="0" w:right="-108"/>
              <w:rPr>
                <w:rFonts w:ascii="Verdana" w:hAnsi="Verdana" w:cs="Verdana"/>
                <w:sz w:val="16"/>
                <w:szCs w:val="16"/>
              </w:rPr>
            </w:pPr>
            <w:r>
              <w:rPr>
                <w:sz w:val="16"/>
                <w:szCs w:val="16"/>
              </w:rPr>
              <w:t>String</w:t>
            </w:r>
          </w:p>
        </w:tc>
        <w:tc>
          <w:tcPr>
            <w:tcW w:w="2505" w:type="dxa"/>
          </w:tcPr>
          <w:p w:rsidR="00FF19C9" w:rsidRDefault="00FF19C9">
            <w:pPr>
              <w:pStyle w:val="BodyText"/>
              <w:spacing w:before="60" w:after="60"/>
              <w:ind w:left="0" w:right="-108"/>
              <w:rPr>
                <w:rFonts w:ascii="Verdana" w:hAnsi="Verdana" w:cs="Verdana"/>
                <w:sz w:val="16"/>
                <w:szCs w:val="16"/>
              </w:rPr>
            </w:pPr>
            <w:r w:rsidRPr="00595B45">
              <w:rPr>
                <w:sz w:val="16"/>
                <w:szCs w:val="16"/>
              </w:rPr>
              <w:t xml:space="preserve">From </w:t>
            </w:r>
            <w:r>
              <w:rPr>
                <w:sz w:val="16"/>
                <w:szCs w:val="16"/>
              </w:rPr>
              <w:t>database record</w:t>
            </w:r>
          </w:p>
        </w:tc>
      </w:tr>
    </w:tbl>
    <w:p w:rsidR="00FF19C9" w:rsidRDefault="00FF19C9">
      <w:pPr>
        <w:pStyle w:val="NormalIndent"/>
        <w:spacing w:before="120" w:line="240" w:lineRule="auto"/>
        <w:ind w:left="1138"/>
        <w:rPr>
          <w:snapToGrid w:val="0"/>
        </w:rPr>
      </w:pPr>
      <w:r>
        <w:rPr>
          <w:snapToGrid w:val="0"/>
        </w:rPr>
        <w:t>The NSAM is associated with a specific NCRS and this information is obtained from the NSAM database record using the card id.</w:t>
      </w:r>
    </w:p>
    <w:p w:rsidR="00FF19C9" w:rsidRPr="00595B45" w:rsidRDefault="00FF19C9" w:rsidP="00FD5125">
      <w:pPr>
        <w:pStyle w:val="Heading3"/>
        <w:numPr>
          <w:ilvl w:val="2"/>
          <w:numId w:val="5"/>
        </w:numPr>
        <w:tabs>
          <w:tab w:val="clear" w:pos="4341"/>
        </w:tabs>
        <w:ind w:left="0" w:firstLine="0"/>
        <w:rPr>
          <w:rFonts w:cs="Times New Roman"/>
        </w:rPr>
      </w:pPr>
      <w:bookmarkStart w:id="847" w:name="_Ref313456095"/>
      <w:r>
        <w:rPr>
          <w:b w:val="0"/>
          <w:bCs w:val="0"/>
        </w:rPr>
        <w:t>Issuer Specific Identification Number</w:t>
      </w:r>
      <w:bookmarkEnd w:id="847"/>
    </w:p>
    <w:tbl>
      <w:tblPr>
        <w:tblW w:w="658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85"/>
        <w:gridCol w:w="992"/>
        <w:gridCol w:w="2505"/>
      </w:tblGrid>
      <w:tr w:rsidR="00FF19C9" w:rsidRPr="00595B45">
        <w:trPr>
          <w:cantSplit/>
          <w:tblHeader/>
        </w:trPr>
        <w:tc>
          <w:tcPr>
            <w:tcW w:w="3085" w:type="dxa"/>
            <w:shd w:val="clear" w:color="auto" w:fill="E0E0E0"/>
          </w:tcPr>
          <w:p w:rsidR="00FF19C9" w:rsidRPr="00595B45" w:rsidRDefault="00FF19C9" w:rsidP="00107153">
            <w:pPr>
              <w:pStyle w:val="BodyText"/>
              <w:spacing w:before="60" w:after="60"/>
              <w:ind w:left="0" w:right="-108"/>
              <w:rPr>
                <w:rFonts w:ascii="Verdana" w:hAnsi="Verdana" w:cs="Verdana"/>
                <w:b/>
                <w:bCs/>
                <w:sz w:val="16"/>
                <w:szCs w:val="16"/>
              </w:rPr>
            </w:pPr>
            <w:r w:rsidRPr="00595B45">
              <w:rPr>
                <w:b/>
                <w:bCs/>
                <w:sz w:val="16"/>
                <w:szCs w:val="16"/>
              </w:rPr>
              <w:t>Parameter name</w:t>
            </w:r>
          </w:p>
        </w:tc>
        <w:tc>
          <w:tcPr>
            <w:tcW w:w="992" w:type="dxa"/>
            <w:shd w:val="clear" w:color="auto" w:fill="E0E0E0"/>
          </w:tcPr>
          <w:p w:rsidR="00FF19C9" w:rsidRPr="00595B45" w:rsidRDefault="00FF19C9" w:rsidP="00107153">
            <w:pPr>
              <w:pStyle w:val="BodyText"/>
              <w:spacing w:before="60" w:after="60"/>
              <w:ind w:left="0" w:right="-108"/>
              <w:rPr>
                <w:rFonts w:ascii="Verdana" w:hAnsi="Verdana" w:cs="Verdana"/>
                <w:b/>
                <w:bCs/>
                <w:sz w:val="16"/>
                <w:szCs w:val="16"/>
              </w:rPr>
            </w:pPr>
            <w:r w:rsidRPr="00595B45">
              <w:rPr>
                <w:b/>
                <w:bCs/>
                <w:sz w:val="16"/>
                <w:szCs w:val="16"/>
              </w:rPr>
              <w:t>Format</w:t>
            </w:r>
          </w:p>
        </w:tc>
        <w:tc>
          <w:tcPr>
            <w:tcW w:w="2505" w:type="dxa"/>
            <w:shd w:val="clear" w:color="auto" w:fill="E0E0E0"/>
          </w:tcPr>
          <w:p w:rsidR="00FF19C9" w:rsidRPr="00595B45" w:rsidRDefault="00FF19C9" w:rsidP="00107153">
            <w:pPr>
              <w:pStyle w:val="BodyText"/>
              <w:spacing w:before="60" w:after="60"/>
              <w:ind w:left="0" w:right="-108"/>
              <w:rPr>
                <w:rFonts w:ascii="Verdana" w:hAnsi="Verdana" w:cs="Verdana"/>
                <w:b/>
                <w:bCs/>
                <w:sz w:val="16"/>
                <w:szCs w:val="16"/>
              </w:rPr>
            </w:pPr>
            <w:r w:rsidRPr="00595B45">
              <w:rPr>
                <w:b/>
                <w:bCs/>
                <w:sz w:val="16"/>
                <w:szCs w:val="16"/>
              </w:rPr>
              <w:t>Value</w:t>
            </w:r>
          </w:p>
        </w:tc>
      </w:tr>
      <w:tr w:rsidR="00FF19C9" w:rsidRPr="00595B45">
        <w:trPr>
          <w:cantSplit/>
        </w:trPr>
        <w:tc>
          <w:tcPr>
            <w:tcW w:w="3085" w:type="dxa"/>
          </w:tcPr>
          <w:p w:rsidR="00FF19C9" w:rsidRPr="00595B45" w:rsidRDefault="00FF19C9" w:rsidP="00107153">
            <w:pPr>
              <w:pStyle w:val="BodyText"/>
              <w:spacing w:before="60" w:after="60"/>
              <w:ind w:left="0" w:right="-108"/>
              <w:rPr>
                <w:rFonts w:ascii="Verdana" w:hAnsi="Verdana" w:cs="Verdana"/>
                <w:sz w:val="16"/>
                <w:szCs w:val="16"/>
              </w:rPr>
            </w:pPr>
            <w:r>
              <w:rPr>
                <w:sz w:val="16"/>
                <w:szCs w:val="16"/>
              </w:rPr>
              <w:t>ISIN</w:t>
            </w:r>
          </w:p>
        </w:tc>
        <w:tc>
          <w:tcPr>
            <w:tcW w:w="992" w:type="dxa"/>
          </w:tcPr>
          <w:p w:rsidR="00FF19C9" w:rsidRPr="00595B45" w:rsidRDefault="00FF19C9" w:rsidP="00107153">
            <w:pPr>
              <w:pStyle w:val="BodyText"/>
              <w:spacing w:before="60" w:after="60"/>
              <w:ind w:left="0" w:right="-108"/>
              <w:rPr>
                <w:rFonts w:ascii="Verdana" w:hAnsi="Verdana" w:cs="Verdana"/>
                <w:sz w:val="16"/>
                <w:szCs w:val="16"/>
              </w:rPr>
            </w:pPr>
            <w:r>
              <w:rPr>
                <w:sz w:val="16"/>
                <w:szCs w:val="16"/>
              </w:rPr>
              <w:t>4 Bytes</w:t>
            </w:r>
          </w:p>
        </w:tc>
        <w:tc>
          <w:tcPr>
            <w:tcW w:w="2505" w:type="dxa"/>
          </w:tcPr>
          <w:p w:rsidR="00FF19C9" w:rsidRPr="00595B45" w:rsidRDefault="00FF19C9" w:rsidP="00107153">
            <w:pPr>
              <w:pStyle w:val="BodyText"/>
              <w:spacing w:before="60" w:after="60"/>
              <w:ind w:left="0" w:right="-108"/>
              <w:rPr>
                <w:rFonts w:ascii="Verdana" w:hAnsi="Verdana" w:cs="Verdana"/>
                <w:sz w:val="16"/>
                <w:szCs w:val="16"/>
              </w:rPr>
            </w:pPr>
            <w:r w:rsidRPr="00595B45">
              <w:rPr>
                <w:sz w:val="16"/>
                <w:szCs w:val="16"/>
              </w:rPr>
              <w:t xml:space="preserve">From </w:t>
            </w:r>
            <w:r>
              <w:rPr>
                <w:sz w:val="16"/>
                <w:szCs w:val="16"/>
              </w:rPr>
              <w:t>database record</w:t>
            </w:r>
          </w:p>
        </w:tc>
      </w:tr>
    </w:tbl>
    <w:p w:rsidR="00FF19C9" w:rsidRDefault="00FF19C9">
      <w:pPr>
        <w:pStyle w:val="NormalIndent"/>
        <w:spacing w:before="120" w:line="240" w:lineRule="auto"/>
        <w:ind w:left="1138"/>
        <w:rPr>
          <w:snapToGrid w:val="0"/>
        </w:rPr>
      </w:pPr>
      <w:r>
        <w:rPr>
          <w:snapToGrid w:val="0"/>
        </w:rPr>
        <w:t>The NSAM has an ISIN and this information is obtained from the NSAM database record using the card id.</w:t>
      </w:r>
    </w:p>
    <w:p w:rsidR="00FF19C9" w:rsidRPr="00595B45" w:rsidRDefault="00FF19C9" w:rsidP="00FD5125">
      <w:pPr>
        <w:pStyle w:val="Heading3"/>
        <w:numPr>
          <w:ilvl w:val="2"/>
          <w:numId w:val="5"/>
        </w:numPr>
        <w:tabs>
          <w:tab w:val="clear" w:pos="4341"/>
        </w:tabs>
        <w:ind w:left="0" w:firstLine="0"/>
        <w:rPr>
          <w:rFonts w:cs="Times New Roman"/>
        </w:rPr>
      </w:pPr>
      <w:r>
        <w:rPr>
          <w:b w:val="0"/>
          <w:bCs w:val="0"/>
        </w:rPr>
        <w:t>Ticketing Key File</w:t>
      </w:r>
    </w:p>
    <w:tbl>
      <w:tblPr>
        <w:tblW w:w="658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85"/>
        <w:gridCol w:w="992"/>
        <w:gridCol w:w="2505"/>
      </w:tblGrid>
      <w:tr w:rsidR="00FF19C9" w:rsidRPr="00595B45">
        <w:trPr>
          <w:cantSplit/>
          <w:tblHeader/>
        </w:trPr>
        <w:tc>
          <w:tcPr>
            <w:tcW w:w="3085" w:type="dxa"/>
            <w:shd w:val="clear" w:color="auto" w:fill="E0E0E0"/>
          </w:tcPr>
          <w:p w:rsidR="00FF19C9" w:rsidRPr="00595B45" w:rsidRDefault="00FF19C9" w:rsidP="00107153">
            <w:pPr>
              <w:pStyle w:val="BodyText"/>
              <w:spacing w:before="60" w:after="60"/>
              <w:ind w:left="0" w:right="-108"/>
              <w:rPr>
                <w:rFonts w:ascii="Verdana" w:hAnsi="Verdana" w:cs="Verdana"/>
                <w:b/>
                <w:bCs/>
                <w:sz w:val="16"/>
                <w:szCs w:val="16"/>
              </w:rPr>
            </w:pPr>
            <w:r w:rsidRPr="00595B45">
              <w:rPr>
                <w:b/>
                <w:bCs/>
                <w:sz w:val="16"/>
                <w:szCs w:val="16"/>
              </w:rPr>
              <w:t>Parameter name</w:t>
            </w:r>
          </w:p>
        </w:tc>
        <w:tc>
          <w:tcPr>
            <w:tcW w:w="992" w:type="dxa"/>
            <w:shd w:val="clear" w:color="auto" w:fill="E0E0E0"/>
          </w:tcPr>
          <w:p w:rsidR="00FF19C9" w:rsidRPr="00595B45" w:rsidRDefault="00FF19C9" w:rsidP="00107153">
            <w:pPr>
              <w:pStyle w:val="BodyText"/>
              <w:spacing w:before="60" w:after="60"/>
              <w:ind w:left="0" w:right="-108"/>
              <w:rPr>
                <w:rFonts w:ascii="Verdana" w:hAnsi="Verdana" w:cs="Verdana"/>
                <w:b/>
                <w:bCs/>
                <w:sz w:val="16"/>
                <w:szCs w:val="16"/>
              </w:rPr>
            </w:pPr>
            <w:r w:rsidRPr="00595B45">
              <w:rPr>
                <w:b/>
                <w:bCs/>
                <w:sz w:val="16"/>
                <w:szCs w:val="16"/>
              </w:rPr>
              <w:t>Format</w:t>
            </w:r>
          </w:p>
        </w:tc>
        <w:tc>
          <w:tcPr>
            <w:tcW w:w="2505" w:type="dxa"/>
            <w:shd w:val="clear" w:color="auto" w:fill="E0E0E0"/>
          </w:tcPr>
          <w:p w:rsidR="00FF19C9" w:rsidRPr="00595B45" w:rsidRDefault="00FF19C9" w:rsidP="00107153">
            <w:pPr>
              <w:pStyle w:val="BodyText"/>
              <w:spacing w:before="60" w:after="60"/>
              <w:ind w:left="0" w:right="-108"/>
              <w:rPr>
                <w:rFonts w:ascii="Verdana" w:hAnsi="Verdana" w:cs="Verdana"/>
                <w:b/>
                <w:bCs/>
                <w:sz w:val="16"/>
                <w:szCs w:val="16"/>
              </w:rPr>
            </w:pPr>
            <w:r w:rsidRPr="00595B45">
              <w:rPr>
                <w:b/>
                <w:bCs/>
                <w:sz w:val="16"/>
                <w:szCs w:val="16"/>
              </w:rPr>
              <w:t>Value</w:t>
            </w:r>
          </w:p>
        </w:tc>
      </w:tr>
      <w:tr w:rsidR="00FF19C9" w:rsidRPr="00595B45">
        <w:trPr>
          <w:cantSplit/>
        </w:trPr>
        <w:tc>
          <w:tcPr>
            <w:tcW w:w="3085" w:type="dxa"/>
          </w:tcPr>
          <w:p w:rsidR="00FF19C9" w:rsidRPr="00595B45" w:rsidRDefault="00FF19C9" w:rsidP="00107153">
            <w:pPr>
              <w:pStyle w:val="BodyText"/>
              <w:spacing w:before="60" w:after="60"/>
              <w:ind w:left="0" w:right="-108"/>
              <w:rPr>
                <w:rFonts w:ascii="Verdana" w:hAnsi="Verdana" w:cs="Verdana"/>
                <w:sz w:val="16"/>
                <w:szCs w:val="16"/>
              </w:rPr>
            </w:pPr>
            <w:r>
              <w:rPr>
                <w:sz w:val="16"/>
                <w:szCs w:val="16"/>
              </w:rPr>
              <w:t>Ticketing Key File</w:t>
            </w:r>
          </w:p>
        </w:tc>
        <w:tc>
          <w:tcPr>
            <w:tcW w:w="992" w:type="dxa"/>
          </w:tcPr>
          <w:p w:rsidR="00FF19C9" w:rsidRPr="00595B45" w:rsidRDefault="00FF19C9" w:rsidP="00107153">
            <w:pPr>
              <w:pStyle w:val="BodyText"/>
              <w:spacing w:before="60" w:after="60"/>
              <w:ind w:left="0" w:right="-108"/>
              <w:rPr>
                <w:rFonts w:ascii="Verdana" w:hAnsi="Verdana" w:cs="Verdana"/>
                <w:sz w:val="16"/>
                <w:szCs w:val="16"/>
              </w:rPr>
            </w:pPr>
            <w:r>
              <w:rPr>
                <w:sz w:val="16"/>
                <w:szCs w:val="16"/>
              </w:rPr>
              <w:t>Base 64</w:t>
            </w:r>
          </w:p>
        </w:tc>
        <w:tc>
          <w:tcPr>
            <w:tcW w:w="2505" w:type="dxa"/>
          </w:tcPr>
          <w:p w:rsidR="00FF19C9" w:rsidRPr="00595B45" w:rsidRDefault="00FF19C9" w:rsidP="00107153">
            <w:pPr>
              <w:pStyle w:val="BodyText"/>
              <w:spacing w:before="60" w:after="60"/>
              <w:ind w:left="0" w:right="-108"/>
              <w:rPr>
                <w:rFonts w:ascii="Verdana" w:hAnsi="Verdana" w:cs="Verdana"/>
                <w:sz w:val="16"/>
                <w:szCs w:val="16"/>
              </w:rPr>
            </w:pPr>
            <w:r>
              <w:rPr>
                <w:sz w:val="16"/>
                <w:szCs w:val="16"/>
              </w:rPr>
              <w:t>See below</w:t>
            </w:r>
          </w:p>
        </w:tc>
      </w:tr>
    </w:tbl>
    <w:p w:rsidR="00FF19C9" w:rsidRDefault="00FF19C9">
      <w:pPr>
        <w:pStyle w:val="NormalIndent"/>
        <w:spacing w:before="120" w:line="240" w:lineRule="auto"/>
        <w:ind w:left="1138"/>
        <w:rPr>
          <w:rFonts w:cs="Times New Roman"/>
          <w:snapToGrid w:val="0"/>
        </w:rPr>
      </w:pPr>
      <w:r>
        <w:rPr>
          <w:snapToGrid w:val="0"/>
        </w:rPr>
        <w:t xml:space="preserve">The ticketing key file is binary data encoded using Base 64 notation. The layout of the data is described in </w:t>
      </w:r>
      <w:r>
        <w:t>[NKAM/NCRS IFS]</w:t>
      </w:r>
    </w:p>
    <w:p w:rsidR="00FF19C9" w:rsidRDefault="00FF19C9" w:rsidP="005E77E9">
      <w:pPr>
        <w:pStyle w:val="NormalIndent"/>
        <w:rPr>
          <w:snapToGrid w:val="0"/>
        </w:rPr>
      </w:pPr>
      <w:r w:rsidRPr="00C20FCD">
        <w:rPr>
          <w:snapToGrid w:val="0"/>
        </w:rPr>
        <w:t xml:space="preserve">The </w:t>
      </w:r>
      <w:r>
        <w:rPr>
          <w:snapToGrid w:val="0"/>
        </w:rPr>
        <w:t>individual data items that form the ticketing key file are obtained as follows:</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999"/>
        <w:gridCol w:w="5281"/>
      </w:tblGrid>
      <w:tr w:rsidR="00FF19C9" w:rsidRPr="00E93064">
        <w:trPr>
          <w:cantSplit/>
          <w:tblHeader/>
        </w:trPr>
        <w:tc>
          <w:tcPr>
            <w:tcW w:w="2127" w:type="dxa"/>
            <w:shd w:val="clear" w:color="auto" w:fill="EEECE1"/>
          </w:tcPr>
          <w:p w:rsidR="00FF19C9" w:rsidRPr="00251D9B" w:rsidRDefault="00FF19C9" w:rsidP="00251D9B">
            <w:pPr>
              <w:pStyle w:val="NormalIndent"/>
              <w:spacing w:before="60" w:after="60" w:line="240" w:lineRule="auto"/>
              <w:ind w:left="0"/>
              <w:rPr>
                <w:b/>
                <w:bCs/>
                <w:snapToGrid w:val="0"/>
                <w:sz w:val="16"/>
                <w:szCs w:val="16"/>
              </w:rPr>
            </w:pPr>
            <w:r w:rsidRPr="00251D9B">
              <w:rPr>
                <w:b/>
                <w:bCs/>
                <w:snapToGrid w:val="0"/>
                <w:sz w:val="16"/>
                <w:szCs w:val="16"/>
              </w:rPr>
              <w:t>Field</w:t>
            </w:r>
          </w:p>
        </w:tc>
        <w:tc>
          <w:tcPr>
            <w:tcW w:w="5876" w:type="dxa"/>
            <w:shd w:val="clear" w:color="auto" w:fill="EEECE1"/>
          </w:tcPr>
          <w:p w:rsidR="00FF19C9" w:rsidRPr="00251D9B" w:rsidRDefault="00FF19C9" w:rsidP="00251D9B">
            <w:pPr>
              <w:pStyle w:val="NormalIndent"/>
              <w:spacing w:before="60" w:after="60" w:line="240" w:lineRule="auto"/>
              <w:ind w:left="0"/>
              <w:rPr>
                <w:b/>
                <w:bCs/>
                <w:snapToGrid w:val="0"/>
                <w:sz w:val="16"/>
                <w:szCs w:val="16"/>
              </w:rPr>
            </w:pPr>
            <w:r w:rsidRPr="00251D9B">
              <w:rPr>
                <w:b/>
                <w:bCs/>
                <w:snapToGrid w:val="0"/>
                <w:sz w:val="16"/>
                <w:szCs w:val="16"/>
              </w:rPr>
              <w:t>Description</w:t>
            </w:r>
          </w:p>
        </w:tc>
      </w:tr>
      <w:tr w:rsidR="00FF19C9" w:rsidRPr="00E93064">
        <w:trPr>
          <w:cantSplit/>
        </w:trPr>
        <w:tc>
          <w:tcPr>
            <w:tcW w:w="2127" w:type="dxa"/>
          </w:tcPr>
          <w:p w:rsidR="00FF19C9" w:rsidRPr="00251D9B" w:rsidRDefault="00FF19C9" w:rsidP="00251D9B">
            <w:pPr>
              <w:pStyle w:val="NormalIndent"/>
              <w:spacing w:before="60" w:after="60" w:line="240" w:lineRule="auto"/>
              <w:ind w:left="0"/>
              <w:rPr>
                <w:snapToGrid w:val="0"/>
                <w:sz w:val="16"/>
                <w:szCs w:val="16"/>
              </w:rPr>
            </w:pPr>
            <w:r w:rsidRPr="00251D9B">
              <w:rPr>
                <w:snapToGrid w:val="0"/>
                <w:sz w:val="16"/>
                <w:szCs w:val="16"/>
              </w:rPr>
              <w:t>MSA_ISIN</w:t>
            </w:r>
          </w:p>
        </w:tc>
        <w:tc>
          <w:tcPr>
            <w:tcW w:w="5876" w:type="dxa"/>
          </w:tcPr>
          <w:p w:rsidR="00FF19C9" w:rsidRPr="00251D9B" w:rsidRDefault="00FF19C9" w:rsidP="00251D9B">
            <w:pPr>
              <w:pStyle w:val="NormalIndent"/>
              <w:spacing w:before="60" w:after="60" w:line="240" w:lineRule="auto"/>
              <w:ind w:left="0"/>
              <w:rPr>
                <w:snapToGrid w:val="0"/>
                <w:sz w:val="16"/>
                <w:szCs w:val="16"/>
              </w:rPr>
            </w:pPr>
            <w:r w:rsidRPr="00251D9B">
              <w:rPr>
                <w:snapToGrid w:val="0"/>
                <w:sz w:val="16"/>
                <w:szCs w:val="16"/>
              </w:rPr>
              <w:t xml:space="preserve">As per </w:t>
            </w:r>
            <w:r w:rsidRPr="00251D9B">
              <w:rPr>
                <w:snapToGrid w:val="0"/>
                <w:sz w:val="16"/>
                <w:szCs w:val="16"/>
              </w:rPr>
              <w:fldChar w:fldCharType="begin"/>
            </w:r>
            <w:r w:rsidRPr="00251D9B">
              <w:rPr>
                <w:snapToGrid w:val="0"/>
                <w:sz w:val="16"/>
                <w:szCs w:val="16"/>
              </w:rPr>
              <w:instrText xml:space="preserve"> REF _Ref313456095 \r \h </w:instrText>
            </w:r>
            <w:ins w:id="848" w:author="wakkir" w:date="2015-10-22T00:38:00Z">
              <w:r w:rsidRPr="007948A2">
                <w:rPr>
                  <w:rPrChange w:id="849" w:author="wakkir">
                    <w:rPr/>
                  </w:rPrChange>
                </w:rPr>
                <w:instrText>_</w:instrText>
              </w:r>
            </w:ins>
            <w:r w:rsidRPr="00251D9B">
              <w:rPr>
                <w:snapToGrid w:val="0"/>
                <w:sz w:val="16"/>
                <w:szCs w:val="16"/>
              </w:rPr>
              <w:fldChar w:fldCharType="separate"/>
            </w:r>
            <w:r w:rsidRPr="00251D9B">
              <w:rPr>
                <w:snapToGrid w:val="0"/>
                <w:sz w:val="16"/>
                <w:szCs w:val="16"/>
              </w:rPr>
              <w:t>9.5.2</w:t>
            </w:r>
            <w:r w:rsidRPr="00251D9B">
              <w:rPr>
                <w:snapToGrid w:val="0"/>
                <w:sz w:val="16"/>
                <w:szCs w:val="16"/>
              </w:rPr>
              <w:fldChar w:fldCharType="end"/>
            </w:r>
            <w:r w:rsidRPr="00251D9B">
              <w:rPr>
                <w:snapToGrid w:val="0"/>
                <w:sz w:val="16"/>
                <w:szCs w:val="16"/>
              </w:rPr>
              <w:t xml:space="preserve"> above.</w:t>
            </w:r>
          </w:p>
        </w:tc>
      </w:tr>
      <w:tr w:rsidR="00FF19C9" w:rsidRPr="00E93064">
        <w:trPr>
          <w:cantSplit/>
        </w:trPr>
        <w:tc>
          <w:tcPr>
            <w:tcW w:w="2127" w:type="dxa"/>
          </w:tcPr>
          <w:p w:rsidR="00FF19C9" w:rsidRPr="00251D9B" w:rsidRDefault="00FF19C9" w:rsidP="00251D9B">
            <w:pPr>
              <w:pStyle w:val="NormalIndent"/>
              <w:spacing w:before="60" w:after="60" w:line="240" w:lineRule="auto"/>
              <w:ind w:left="0"/>
              <w:rPr>
                <w:snapToGrid w:val="0"/>
                <w:sz w:val="16"/>
                <w:szCs w:val="16"/>
              </w:rPr>
            </w:pPr>
            <w:r w:rsidRPr="00251D9B">
              <w:rPr>
                <w:snapToGrid w:val="0"/>
                <w:sz w:val="16"/>
                <w:szCs w:val="16"/>
              </w:rPr>
              <w:t>Key File Sequence Number</w:t>
            </w:r>
          </w:p>
        </w:tc>
        <w:tc>
          <w:tcPr>
            <w:tcW w:w="5876" w:type="dxa"/>
          </w:tcPr>
          <w:p w:rsidR="00FF19C9" w:rsidRPr="00251D9B" w:rsidRDefault="00FF19C9" w:rsidP="00251D9B">
            <w:pPr>
              <w:pStyle w:val="NormalIndent"/>
              <w:spacing w:before="60" w:after="60" w:line="240" w:lineRule="auto"/>
              <w:ind w:left="0"/>
              <w:rPr>
                <w:snapToGrid w:val="0"/>
                <w:sz w:val="16"/>
                <w:szCs w:val="16"/>
              </w:rPr>
            </w:pPr>
            <w:r w:rsidRPr="00251D9B">
              <w:rPr>
                <w:snapToGrid w:val="0"/>
                <w:sz w:val="16"/>
                <w:szCs w:val="16"/>
              </w:rPr>
              <w:t>Value that is read from the NSAM database record. It starts at 0 and is incremented by 1 (and written back to the record) each time a key file is generated. Field limit is 0xFFFF and an error should be raised and TKF not generated if limit is breached.</w:t>
            </w:r>
          </w:p>
        </w:tc>
      </w:tr>
      <w:tr w:rsidR="00FF19C9" w:rsidRPr="00E93064">
        <w:trPr>
          <w:cantSplit/>
        </w:trPr>
        <w:tc>
          <w:tcPr>
            <w:tcW w:w="2127" w:type="dxa"/>
          </w:tcPr>
          <w:p w:rsidR="00FF19C9" w:rsidRPr="00251D9B" w:rsidRDefault="00FF19C9" w:rsidP="00251D9B">
            <w:pPr>
              <w:pStyle w:val="NormalIndent"/>
              <w:spacing w:before="60" w:after="60" w:line="240" w:lineRule="auto"/>
              <w:ind w:left="0"/>
              <w:rPr>
                <w:snapToGrid w:val="0"/>
                <w:sz w:val="16"/>
                <w:szCs w:val="16"/>
              </w:rPr>
            </w:pPr>
            <w:r w:rsidRPr="00251D9B">
              <w:rPr>
                <w:snapToGrid w:val="0"/>
                <w:sz w:val="16"/>
                <w:szCs w:val="16"/>
              </w:rPr>
              <w:t>Key Type</w:t>
            </w:r>
          </w:p>
        </w:tc>
        <w:tc>
          <w:tcPr>
            <w:tcW w:w="5876" w:type="dxa"/>
          </w:tcPr>
          <w:p w:rsidR="00FF19C9" w:rsidRPr="00251D9B" w:rsidRDefault="00FF19C9" w:rsidP="00251D9B">
            <w:pPr>
              <w:pStyle w:val="NormalIndent"/>
              <w:spacing w:before="60" w:after="60" w:line="240" w:lineRule="auto"/>
              <w:ind w:left="0"/>
              <w:rPr>
                <w:snapToGrid w:val="0"/>
                <w:sz w:val="16"/>
                <w:szCs w:val="16"/>
              </w:rPr>
            </w:pPr>
            <w:r w:rsidRPr="00251D9B">
              <w:rPr>
                <w:snapToGrid w:val="0"/>
                <w:sz w:val="16"/>
                <w:szCs w:val="16"/>
              </w:rPr>
              <w:t xml:space="preserve">Value that is read from the NSAM database record. This is the key type that was assigned when the NSAM was created. See </w:t>
            </w:r>
            <w:r w:rsidRPr="00251D9B">
              <w:rPr>
                <w:snapToGrid w:val="0"/>
                <w:sz w:val="16"/>
                <w:szCs w:val="16"/>
              </w:rPr>
              <w:fldChar w:fldCharType="begin"/>
            </w:r>
            <w:r w:rsidRPr="00251D9B">
              <w:rPr>
                <w:snapToGrid w:val="0"/>
                <w:sz w:val="16"/>
                <w:szCs w:val="16"/>
              </w:rPr>
              <w:instrText xml:space="preserve"> REF _Ref263168899 \r \h </w:instrText>
            </w:r>
            <w:ins w:id="850" w:author="wakkir" w:date="2015-10-22T00:38:00Z">
              <w:r w:rsidRPr="007948A2">
                <w:rPr>
                  <w:rPrChange w:id="851" w:author="wakkir">
                    <w:rPr/>
                  </w:rPrChange>
                </w:rPr>
                <w:instrText>_</w:instrText>
              </w:r>
            </w:ins>
            <w:r w:rsidRPr="00251D9B">
              <w:rPr>
                <w:snapToGrid w:val="0"/>
                <w:sz w:val="16"/>
                <w:szCs w:val="16"/>
              </w:rPr>
              <w:fldChar w:fldCharType="separate"/>
            </w:r>
            <w:r w:rsidRPr="00251D9B">
              <w:rPr>
                <w:snapToGrid w:val="0"/>
                <w:sz w:val="16"/>
                <w:szCs w:val="16"/>
              </w:rPr>
              <w:t>5.2.3</w:t>
            </w:r>
            <w:r w:rsidRPr="00251D9B">
              <w:rPr>
                <w:snapToGrid w:val="0"/>
                <w:sz w:val="16"/>
                <w:szCs w:val="16"/>
              </w:rPr>
              <w:fldChar w:fldCharType="end"/>
            </w:r>
            <w:r w:rsidRPr="00251D9B">
              <w:rPr>
                <w:snapToGrid w:val="0"/>
                <w:sz w:val="16"/>
                <w:szCs w:val="16"/>
              </w:rPr>
              <w:t xml:space="preserve"> for creation.</w:t>
            </w:r>
          </w:p>
        </w:tc>
      </w:tr>
      <w:tr w:rsidR="00FF19C9" w:rsidRPr="00E93064">
        <w:trPr>
          <w:cantSplit/>
        </w:trPr>
        <w:tc>
          <w:tcPr>
            <w:tcW w:w="2127" w:type="dxa"/>
          </w:tcPr>
          <w:p w:rsidR="00FF19C9" w:rsidRPr="00251D9B" w:rsidRDefault="00FF19C9" w:rsidP="00251D9B">
            <w:pPr>
              <w:pStyle w:val="NormalIndent"/>
              <w:spacing w:before="60" w:after="60" w:line="240" w:lineRule="auto"/>
              <w:ind w:left="0"/>
              <w:rPr>
                <w:snapToGrid w:val="0"/>
                <w:sz w:val="16"/>
                <w:szCs w:val="16"/>
              </w:rPr>
            </w:pPr>
            <w:r w:rsidRPr="00251D9B">
              <w:rPr>
                <w:snapToGrid w:val="0"/>
                <w:sz w:val="16"/>
                <w:szCs w:val="16"/>
              </w:rPr>
              <w:t>Ticketing Key generations</w:t>
            </w:r>
          </w:p>
        </w:tc>
        <w:tc>
          <w:tcPr>
            <w:tcW w:w="5876" w:type="dxa"/>
          </w:tcPr>
          <w:p w:rsidR="00FF19C9" w:rsidRPr="00251D9B" w:rsidRDefault="00FF19C9" w:rsidP="00251D9B">
            <w:pPr>
              <w:pStyle w:val="NormalIndent"/>
              <w:spacing w:before="60" w:after="60" w:line="240" w:lineRule="auto"/>
              <w:ind w:left="0"/>
              <w:rPr>
                <w:snapToGrid w:val="0"/>
                <w:sz w:val="16"/>
                <w:szCs w:val="16"/>
              </w:rPr>
            </w:pPr>
            <w:r w:rsidRPr="00251D9B">
              <w:rPr>
                <w:snapToGrid w:val="0"/>
                <w:sz w:val="16"/>
                <w:szCs w:val="16"/>
              </w:rPr>
              <w:t>For each ticketing key set that is defined in the product, specify the version of the ticketing key set. If there are less than 16 ticketing key sets defined any remaining generations are set to 0xFF.</w:t>
            </w:r>
          </w:p>
        </w:tc>
      </w:tr>
      <w:tr w:rsidR="00FF19C9" w:rsidRPr="00E93064">
        <w:trPr>
          <w:cantSplit/>
        </w:trPr>
        <w:tc>
          <w:tcPr>
            <w:tcW w:w="2127" w:type="dxa"/>
          </w:tcPr>
          <w:p w:rsidR="00FF19C9" w:rsidRPr="00251D9B" w:rsidRDefault="00FF19C9" w:rsidP="00251D9B">
            <w:pPr>
              <w:pStyle w:val="NormalIndent"/>
              <w:spacing w:before="60" w:after="60" w:line="240" w:lineRule="auto"/>
              <w:ind w:left="0"/>
              <w:rPr>
                <w:snapToGrid w:val="0"/>
                <w:sz w:val="16"/>
                <w:szCs w:val="16"/>
              </w:rPr>
            </w:pPr>
            <w:r w:rsidRPr="00251D9B">
              <w:rPr>
                <w:snapToGrid w:val="0"/>
                <w:sz w:val="16"/>
                <w:szCs w:val="16"/>
              </w:rPr>
              <w:t>CT/ULC key generations</w:t>
            </w:r>
          </w:p>
        </w:tc>
        <w:tc>
          <w:tcPr>
            <w:tcW w:w="5876" w:type="dxa"/>
          </w:tcPr>
          <w:p w:rsidR="00FF19C9" w:rsidRPr="00251D9B" w:rsidRDefault="00FF19C9" w:rsidP="00251D9B">
            <w:pPr>
              <w:pStyle w:val="NormalIndent"/>
              <w:spacing w:before="60" w:after="60" w:line="240" w:lineRule="auto"/>
              <w:ind w:left="0"/>
              <w:rPr>
                <w:snapToGrid w:val="0"/>
                <w:sz w:val="16"/>
                <w:szCs w:val="16"/>
              </w:rPr>
            </w:pPr>
            <w:r w:rsidRPr="00251D9B">
              <w:rPr>
                <w:snapToGrid w:val="0"/>
                <w:sz w:val="16"/>
                <w:szCs w:val="16"/>
              </w:rPr>
              <w:t>For each CT/ULC key set that is defined in the product, specify the version of the CT/ULC key set. If there are less than 16 CT/ULC key sets defined any remaining generations are set to 0xFF.</w:t>
            </w:r>
          </w:p>
        </w:tc>
      </w:tr>
      <w:tr w:rsidR="00FF19C9" w:rsidRPr="00E93064">
        <w:trPr>
          <w:cantSplit/>
        </w:trPr>
        <w:tc>
          <w:tcPr>
            <w:tcW w:w="2127" w:type="dxa"/>
          </w:tcPr>
          <w:p w:rsidR="00FF19C9" w:rsidRPr="00251D9B" w:rsidRDefault="00FF19C9" w:rsidP="00251D9B">
            <w:pPr>
              <w:pStyle w:val="NormalIndent"/>
              <w:spacing w:before="60" w:after="60" w:line="240" w:lineRule="auto"/>
              <w:ind w:left="0"/>
              <w:rPr>
                <w:snapToGrid w:val="0"/>
                <w:sz w:val="16"/>
                <w:szCs w:val="16"/>
              </w:rPr>
            </w:pPr>
            <w:r w:rsidRPr="00251D9B">
              <w:rPr>
                <w:snapToGrid w:val="0"/>
                <w:sz w:val="16"/>
                <w:szCs w:val="16"/>
              </w:rPr>
              <w:t>Privacy key generations</w:t>
            </w:r>
          </w:p>
        </w:tc>
        <w:tc>
          <w:tcPr>
            <w:tcW w:w="5876" w:type="dxa"/>
          </w:tcPr>
          <w:p w:rsidR="00FF19C9" w:rsidRPr="00251D9B" w:rsidRDefault="00FF19C9" w:rsidP="00251D9B">
            <w:pPr>
              <w:pStyle w:val="NormalIndent"/>
              <w:spacing w:before="60" w:after="60" w:line="240" w:lineRule="auto"/>
              <w:ind w:left="0"/>
              <w:rPr>
                <w:snapToGrid w:val="0"/>
                <w:sz w:val="16"/>
                <w:szCs w:val="16"/>
              </w:rPr>
            </w:pPr>
            <w:r w:rsidRPr="00251D9B">
              <w:rPr>
                <w:snapToGrid w:val="0"/>
                <w:sz w:val="16"/>
                <w:szCs w:val="16"/>
              </w:rPr>
              <w:t>For each privacy key set that is defined in the product, specify the version of the privacy key set. If there are less than 16 privacy key sets defined any remaining generations are set to 0xFF.</w:t>
            </w:r>
          </w:p>
        </w:tc>
      </w:tr>
      <w:tr w:rsidR="00FF19C9" w:rsidRPr="00E93064">
        <w:trPr>
          <w:cantSplit/>
        </w:trPr>
        <w:tc>
          <w:tcPr>
            <w:tcW w:w="2127" w:type="dxa"/>
          </w:tcPr>
          <w:p w:rsidR="00FF19C9" w:rsidRPr="00251D9B" w:rsidRDefault="00FF19C9" w:rsidP="00251D9B">
            <w:pPr>
              <w:pStyle w:val="NormalIndent"/>
              <w:spacing w:before="60" w:after="60" w:line="240" w:lineRule="auto"/>
              <w:ind w:left="0"/>
              <w:rPr>
                <w:snapToGrid w:val="0"/>
                <w:sz w:val="16"/>
                <w:szCs w:val="16"/>
              </w:rPr>
            </w:pPr>
            <w:r w:rsidRPr="00251D9B">
              <w:rPr>
                <w:snapToGrid w:val="0"/>
                <w:sz w:val="16"/>
                <w:szCs w:val="16"/>
              </w:rPr>
              <w:t>Ceiling Value Key generation</w:t>
            </w:r>
          </w:p>
        </w:tc>
        <w:tc>
          <w:tcPr>
            <w:tcW w:w="5876" w:type="dxa"/>
          </w:tcPr>
          <w:p w:rsidR="00FF19C9" w:rsidRPr="00251D9B" w:rsidRDefault="00FF19C9" w:rsidP="00251D9B">
            <w:pPr>
              <w:pStyle w:val="NormalIndent"/>
              <w:spacing w:before="60" w:after="60" w:line="240" w:lineRule="auto"/>
              <w:ind w:left="0"/>
              <w:rPr>
                <w:snapToGrid w:val="0"/>
                <w:sz w:val="16"/>
                <w:szCs w:val="16"/>
              </w:rPr>
            </w:pPr>
            <w:r w:rsidRPr="00251D9B">
              <w:rPr>
                <w:snapToGrid w:val="0"/>
                <w:sz w:val="16"/>
                <w:szCs w:val="16"/>
              </w:rPr>
              <w:t>If the optional ceiling value key generation is supplied in the update request then it is specified here, otherwise it is set to 0xFF.</w:t>
            </w:r>
          </w:p>
        </w:tc>
      </w:tr>
      <w:tr w:rsidR="00FF19C9" w:rsidRPr="00E93064">
        <w:trPr>
          <w:cantSplit/>
        </w:trPr>
        <w:tc>
          <w:tcPr>
            <w:tcW w:w="2127" w:type="dxa"/>
          </w:tcPr>
          <w:p w:rsidR="00FF19C9" w:rsidRPr="00251D9B" w:rsidRDefault="00FF19C9" w:rsidP="00251D9B">
            <w:pPr>
              <w:pStyle w:val="NormalIndent"/>
              <w:spacing w:before="60" w:after="60" w:line="240" w:lineRule="auto"/>
              <w:ind w:left="0"/>
              <w:rPr>
                <w:snapToGrid w:val="0"/>
                <w:sz w:val="16"/>
                <w:szCs w:val="16"/>
              </w:rPr>
            </w:pPr>
            <w:r w:rsidRPr="00251D9B">
              <w:rPr>
                <w:snapToGrid w:val="0"/>
                <w:sz w:val="16"/>
                <w:szCs w:val="16"/>
              </w:rPr>
              <w:t>Key Loading Keys generation</w:t>
            </w:r>
          </w:p>
        </w:tc>
        <w:tc>
          <w:tcPr>
            <w:tcW w:w="5876" w:type="dxa"/>
          </w:tcPr>
          <w:p w:rsidR="00FF19C9" w:rsidRPr="00251D9B" w:rsidRDefault="00FF19C9" w:rsidP="00251D9B">
            <w:pPr>
              <w:pStyle w:val="NormalIndent"/>
              <w:spacing w:before="60" w:after="60" w:line="240" w:lineRule="auto"/>
              <w:ind w:left="0"/>
              <w:rPr>
                <w:snapToGrid w:val="0"/>
                <w:sz w:val="16"/>
                <w:szCs w:val="16"/>
              </w:rPr>
            </w:pPr>
            <w:r w:rsidRPr="00251D9B">
              <w:rPr>
                <w:snapToGrid w:val="0"/>
                <w:sz w:val="16"/>
                <w:szCs w:val="16"/>
              </w:rPr>
              <w:t>If the optional KLK generation is supplied in the update request then it is specified here, otherwise set to 0xFF.</w:t>
            </w:r>
          </w:p>
          <w:p w:rsidR="00FF19C9" w:rsidRPr="00251D9B" w:rsidRDefault="00FF19C9" w:rsidP="00251D9B">
            <w:pPr>
              <w:pStyle w:val="NormalIndent"/>
              <w:spacing w:before="60" w:after="60" w:line="240" w:lineRule="auto"/>
              <w:ind w:left="0"/>
              <w:rPr>
                <w:snapToGrid w:val="0"/>
                <w:sz w:val="16"/>
                <w:szCs w:val="16"/>
              </w:rPr>
            </w:pPr>
            <w:r w:rsidRPr="00251D9B">
              <w:rPr>
                <w:snapToGrid w:val="0"/>
                <w:sz w:val="16"/>
                <w:szCs w:val="16"/>
              </w:rPr>
              <w:t>Note that once this TKF has been created this new KLK generation shall be written to the NSAM database record, overwriting the current KLK version (which is used in the next field)</w:t>
            </w:r>
          </w:p>
        </w:tc>
      </w:tr>
      <w:tr w:rsidR="00FF19C9" w:rsidRPr="00E93064">
        <w:trPr>
          <w:cantSplit/>
        </w:trPr>
        <w:tc>
          <w:tcPr>
            <w:tcW w:w="2127" w:type="dxa"/>
          </w:tcPr>
          <w:p w:rsidR="00FF19C9" w:rsidRPr="00251D9B" w:rsidRDefault="00FF19C9" w:rsidP="00251D9B">
            <w:pPr>
              <w:pStyle w:val="NormalIndent"/>
              <w:spacing w:before="60" w:after="60" w:line="240" w:lineRule="auto"/>
              <w:ind w:left="0"/>
              <w:rPr>
                <w:snapToGrid w:val="0"/>
                <w:sz w:val="16"/>
                <w:szCs w:val="16"/>
              </w:rPr>
            </w:pPr>
            <w:r w:rsidRPr="00251D9B">
              <w:rPr>
                <w:snapToGrid w:val="0"/>
                <w:sz w:val="16"/>
                <w:szCs w:val="16"/>
              </w:rPr>
              <w:t>Key Loading keys generation TKF protection</w:t>
            </w:r>
          </w:p>
        </w:tc>
        <w:tc>
          <w:tcPr>
            <w:tcW w:w="5876" w:type="dxa"/>
          </w:tcPr>
          <w:p w:rsidR="00FF19C9" w:rsidRPr="00251D9B" w:rsidRDefault="00FF19C9" w:rsidP="00251D9B">
            <w:pPr>
              <w:pStyle w:val="NormalIndent"/>
              <w:spacing w:before="60" w:after="60" w:line="240" w:lineRule="auto"/>
              <w:ind w:left="0"/>
              <w:rPr>
                <w:snapToGrid w:val="0"/>
                <w:sz w:val="16"/>
                <w:szCs w:val="16"/>
              </w:rPr>
            </w:pPr>
            <w:r w:rsidRPr="00251D9B">
              <w:rPr>
                <w:snapToGrid w:val="0"/>
                <w:sz w:val="16"/>
                <w:szCs w:val="16"/>
              </w:rPr>
              <w:t xml:space="preserve">The current KLK version, as read from the NSAM database record (and as first set at issuance at </w:t>
            </w:r>
            <w:r w:rsidRPr="00251D9B">
              <w:rPr>
                <w:snapToGrid w:val="0"/>
                <w:sz w:val="16"/>
                <w:szCs w:val="16"/>
              </w:rPr>
              <w:fldChar w:fldCharType="begin"/>
            </w:r>
            <w:r w:rsidRPr="00251D9B">
              <w:rPr>
                <w:snapToGrid w:val="0"/>
                <w:sz w:val="16"/>
                <w:szCs w:val="16"/>
              </w:rPr>
              <w:instrText xml:space="preserve"> REF _Ref263168939 \r \h </w:instrText>
            </w:r>
            <w:ins w:id="852" w:author="wakkir" w:date="2015-10-22T00:38:00Z">
              <w:r w:rsidRPr="007948A2">
                <w:rPr>
                  <w:rPrChange w:id="853" w:author="wakkir">
                    <w:rPr/>
                  </w:rPrChange>
                </w:rPr>
                <w:instrText>_</w:instrText>
              </w:r>
            </w:ins>
            <w:r w:rsidRPr="00251D9B">
              <w:rPr>
                <w:snapToGrid w:val="0"/>
                <w:sz w:val="16"/>
                <w:szCs w:val="16"/>
              </w:rPr>
              <w:fldChar w:fldCharType="separate"/>
            </w:r>
            <w:r w:rsidRPr="00251D9B">
              <w:rPr>
                <w:snapToGrid w:val="0"/>
                <w:sz w:val="16"/>
                <w:szCs w:val="16"/>
              </w:rPr>
              <w:t>6.3.1</w:t>
            </w:r>
            <w:r w:rsidRPr="00251D9B">
              <w:rPr>
                <w:snapToGrid w:val="0"/>
                <w:sz w:val="16"/>
                <w:szCs w:val="16"/>
              </w:rPr>
              <w:fldChar w:fldCharType="end"/>
            </w:r>
            <w:r w:rsidRPr="00251D9B">
              <w:rPr>
                <w:snapToGrid w:val="0"/>
                <w:sz w:val="16"/>
                <w:szCs w:val="16"/>
              </w:rPr>
              <w:t>)</w:t>
            </w:r>
          </w:p>
        </w:tc>
      </w:tr>
      <w:tr w:rsidR="00FF19C9" w:rsidRPr="00E93064">
        <w:trPr>
          <w:cantSplit/>
        </w:trPr>
        <w:tc>
          <w:tcPr>
            <w:tcW w:w="2127" w:type="dxa"/>
          </w:tcPr>
          <w:p w:rsidR="00FF19C9" w:rsidRPr="00251D9B" w:rsidRDefault="00FF19C9" w:rsidP="00251D9B">
            <w:pPr>
              <w:pStyle w:val="NormalIndent"/>
              <w:spacing w:before="60" w:after="60" w:line="240" w:lineRule="auto"/>
              <w:ind w:left="0"/>
              <w:rPr>
                <w:snapToGrid w:val="0"/>
                <w:sz w:val="16"/>
                <w:szCs w:val="16"/>
              </w:rPr>
            </w:pPr>
            <w:r w:rsidRPr="00251D9B">
              <w:rPr>
                <w:snapToGrid w:val="0"/>
                <w:sz w:val="16"/>
                <w:szCs w:val="16"/>
              </w:rPr>
              <w:t>Encrypted Key section</w:t>
            </w:r>
          </w:p>
        </w:tc>
        <w:tc>
          <w:tcPr>
            <w:tcW w:w="5876" w:type="dxa"/>
          </w:tcPr>
          <w:p w:rsidR="00FF19C9" w:rsidRPr="00251D9B" w:rsidRDefault="00FF19C9" w:rsidP="00251D9B">
            <w:pPr>
              <w:pStyle w:val="NormalIndent"/>
              <w:spacing w:before="60" w:after="60" w:line="240" w:lineRule="auto"/>
              <w:ind w:left="0"/>
              <w:rPr>
                <w:rFonts w:cs="Times New Roman"/>
                <w:snapToGrid w:val="0"/>
                <w:sz w:val="16"/>
                <w:szCs w:val="16"/>
              </w:rPr>
            </w:pPr>
            <w:r w:rsidRPr="00251D9B">
              <w:rPr>
                <w:snapToGrid w:val="0"/>
                <w:sz w:val="16"/>
                <w:szCs w:val="16"/>
              </w:rPr>
              <w:t xml:space="preserve">The keys that are being sent (see further details below), encrypted by the NSAM specific KLK confidentiality key </w:t>
            </w:r>
            <w:r w:rsidRPr="00251D9B">
              <w:rPr>
                <w:sz w:val="16"/>
                <w:szCs w:val="16"/>
              </w:rPr>
              <w:t>(NK</w:t>
            </w:r>
            <w:r w:rsidRPr="00251D9B">
              <w:rPr>
                <w:sz w:val="16"/>
                <w:szCs w:val="16"/>
                <w:vertAlign w:val="subscript"/>
              </w:rPr>
              <w:t>KLK,c</w:t>
            </w:r>
            <w:r w:rsidRPr="00251D9B">
              <w:rPr>
                <w:sz w:val="16"/>
                <w:szCs w:val="16"/>
              </w:rPr>
              <w:t xml:space="preserve">) </w:t>
            </w:r>
            <w:r w:rsidRPr="00251D9B">
              <w:rPr>
                <w:snapToGrid w:val="0"/>
                <w:sz w:val="16"/>
                <w:szCs w:val="16"/>
              </w:rPr>
              <w:t xml:space="preserve">at the generation specified in the above Key Loading keys generation TKF protection field. Note that the NSAM specific key is derived from the master key as described at </w:t>
            </w:r>
            <w:r w:rsidRPr="00251D9B">
              <w:rPr>
                <w:snapToGrid w:val="0"/>
                <w:sz w:val="16"/>
                <w:szCs w:val="16"/>
              </w:rPr>
              <w:fldChar w:fldCharType="begin"/>
            </w:r>
            <w:r w:rsidRPr="00251D9B">
              <w:rPr>
                <w:snapToGrid w:val="0"/>
                <w:sz w:val="16"/>
                <w:szCs w:val="16"/>
              </w:rPr>
              <w:instrText xml:space="preserve"> REF _Ref263168939 \r \h </w:instrText>
            </w:r>
            <w:ins w:id="854" w:author="wakkir" w:date="2015-10-22T00:38:00Z">
              <w:r w:rsidRPr="007948A2">
                <w:rPr>
                  <w:rPrChange w:id="855" w:author="wakkir">
                    <w:rPr/>
                  </w:rPrChange>
                </w:rPr>
                <w:instrText>_</w:instrText>
              </w:r>
            </w:ins>
            <w:r w:rsidRPr="00251D9B">
              <w:rPr>
                <w:snapToGrid w:val="0"/>
                <w:sz w:val="16"/>
                <w:szCs w:val="16"/>
              </w:rPr>
              <w:fldChar w:fldCharType="separate"/>
            </w:r>
            <w:r w:rsidRPr="00251D9B">
              <w:rPr>
                <w:snapToGrid w:val="0"/>
                <w:sz w:val="16"/>
                <w:szCs w:val="16"/>
              </w:rPr>
              <w:t>6.3.1</w:t>
            </w:r>
            <w:r w:rsidRPr="00251D9B">
              <w:rPr>
                <w:snapToGrid w:val="0"/>
                <w:sz w:val="16"/>
                <w:szCs w:val="16"/>
              </w:rPr>
              <w:fldChar w:fldCharType="end"/>
            </w:r>
          </w:p>
        </w:tc>
      </w:tr>
      <w:tr w:rsidR="00FF19C9" w:rsidRPr="00E93064">
        <w:trPr>
          <w:cantSplit/>
        </w:trPr>
        <w:tc>
          <w:tcPr>
            <w:tcW w:w="2127" w:type="dxa"/>
          </w:tcPr>
          <w:p w:rsidR="00FF19C9" w:rsidRPr="00251D9B" w:rsidRDefault="00FF19C9" w:rsidP="00251D9B">
            <w:pPr>
              <w:pStyle w:val="NormalIndent"/>
              <w:spacing w:before="60" w:after="60" w:line="240" w:lineRule="auto"/>
              <w:ind w:left="0"/>
              <w:rPr>
                <w:snapToGrid w:val="0"/>
                <w:sz w:val="16"/>
                <w:szCs w:val="16"/>
              </w:rPr>
            </w:pPr>
            <w:r w:rsidRPr="00251D9B">
              <w:rPr>
                <w:snapToGrid w:val="0"/>
                <w:sz w:val="16"/>
                <w:szCs w:val="16"/>
              </w:rPr>
              <w:t>MAC</w:t>
            </w:r>
          </w:p>
        </w:tc>
        <w:tc>
          <w:tcPr>
            <w:tcW w:w="5876" w:type="dxa"/>
          </w:tcPr>
          <w:p w:rsidR="00FF19C9" w:rsidRPr="00251D9B" w:rsidRDefault="00FF19C9" w:rsidP="00251D9B">
            <w:pPr>
              <w:pStyle w:val="NormalIndent"/>
              <w:spacing w:before="60" w:after="60" w:line="240" w:lineRule="auto"/>
              <w:ind w:left="0"/>
              <w:rPr>
                <w:rFonts w:cs="Times New Roman"/>
                <w:snapToGrid w:val="0"/>
                <w:sz w:val="16"/>
                <w:szCs w:val="16"/>
              </w:rPr>
            </w:pPr>
            <w:r w:rsidRPr="00251D9B">
              <w:rPr>
                <w:snapToGrid w:val="0"/>
                <w:sz w:val="16"/>
                <w:szCs w:val="16"/>
              </w:rPr>
              <w:t xml:space="preserve">MAC calculated using the NSAM specific KLK authentication key </w:t>
            </w:r>
            <w:r w:rsidRPr="00251D9B">
              <w:rPr>
                <w:sz w:val="16"/>
                <w:szCs w:val="16"/>
              </w:rPr>
              <w:t>(NK</w:t>
            </w:r>
            <w:r w:rsidRPr="00251D9B">
              <w:rPr>
                <w:sz w:val="16"/>
                <w:szCs w:val="16"/>
                <w:vertAlign w:val="subscript"/>
              </w:rPr>
              <w:t>KLK,a</w:t>
            </w:r>
            <w:r w:rsidRPr="00251D9B">
              <w:rPr>
                <w:sz w:val="16"/>
                <w:szCs w:val="16"/>
              </w:rPr>
              <w:t xml:space="preserve">) </w:t>
            </w:r>
            <w:r w:rsidRPr="00251D9B">
              <w:rPr>
                <w:snapToGrid w:val="0"/>
                <w:sz w:val="16"/>
                <w:szCs w:val="16"/>
              </w:rPr>
              <w:t xml:space="preserve">at the generation specified in the above Key Loading keys generation TKF protection field. Note that the NSAM specific key is derived from the master key as described at </w:t>
            </w:r>
            <w:r w:rsidRPr="00251D9B">
              <w:rPr>
                <w:snapToGrid w:val="0"/>
                <w:sz w:val="16"/>
                <w:szCs w:val="16"/>
              </w:rPr>
              <w:fldChar w:fldCharType="begin"/>
            </w:r>
            <w:r w:rsidRPr="00251D9B">
              <w:rPr>
                <w:snapToGrid w:val="0"/>
                <w:sz w:val="16"/>
                <w:szCs w:val="16"/>
              </w:rPr>
              <w:instrText xml:space="preserve"> REF _Ref263168939 \r \h </w:instrText>
            </w:r>
            <w:ins w:id="856" w:author="wakkir" w:date="2015-10-22T00:38:00Z">
              <w:r w:rsidRPr="007948A2">
                <w:rPr>
                  <w:rPrChange w:id="857" w:author="wakkir">
                    <w:rPr/>
                  </w:rPrChange>
                </w:rPr>
                <w:instrText>_</w:instrText>
              </w:r>
            </w:ins>
            <w:r w:rsidRPr="00251D9B">
              <w:rPr>
                <w:snapToGrid w:val="0"/>
                <w:sz w:val="16"/>
                <w:szCs w:val="16"/>
              </w:rPr>
              <w:fldChar w:fldCharType="separate"/>
            </w:r>
            <w:r w:rsidRPr="00251D9B">
              <w:rPr>
                <w:snapToGrid w:val="0"/>
                <w:sz w:val="16"/>
                <w:szCs w:val="16"/>
              </w:rPr>
              <w:t>6.3.1</w:t>
            </w:r>
            <w:r w:rsidRPr="00251D9B">
              <w:rPr>
                <w:snapToGrid w:val="0"/>
                <w:sz w:val="16"/>
                <w:szCs w:val="16"/>
              </w:rPr>
              <w:fldChar w:fldCharType="end"/>
            </w:r>
          </w:p>
        </w:tc>
      </w:tr>
    </w:tbl>
    <w:p w:rsidR="00FF19C9" w:rsidRPr="00595B45" w:rsidRDefault="00FF19C9" w:rsidP="00DA4156">
      <w:pPr>
        <w:pStyle w:val="NormalIndent"/>
        <w:rPr>
          <w:rFonts w:cs="Times New Roman"/>
          <w:snapToGrid w:val="0"/>
        </w:rPr>
      </w:pPr>
    </w:p>
    <w:p w:rsidR="00FF19C9" w:rsidRDefault="00FF19C9" w:rsidP="005E77E9">
      <w:pPr>
        <w:pStyle w:val="NormalIndent"/>
        <w:rPr>
          <w:snapToGrid w:val="0"/>
        </w:rPr>
      </w:pPr>
      <w:r>
        <w:rPr>
          <w:snapToGrid w:val="0"/>
        </w:rPr>
        <w:t>With the encrypted key section containing</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24"/>
        <w:gridCol w:w="5256"/>
      </w:tblGrid>
      <w:tr w:rsidR="00FF19C9" w:rsidRPr="00E93064">
        <w:tc>
          <w:tcPr>
            <w:tcW w:w="2127" w:type="dxa"/>
            <w:shd w:val="clear" w:color="auto" w:fill="EEECE1"/>
          </w:tcPr>
          <w:p w:rsidR="00FF19C9" w:rsidRPr="00251D9B" w:rsidRDefault="00FF19C9" w:rsidP="00251D9B">
            <w:pPr>
              <w:pStyle w:val="NormalIndent"/>
              <w:spacing w:before="60" w:after="60" w:line="240" w:lineRule="auto"/>
              <w:ind w:left="0"/>
              <w:rPr>
                <w:b/>
                <w:bCs/>
                <w:snapToGrid w:val="0"/>
                <w:sz w:val="16"/>
                <w:szCs w:val="16"/>
              </w:rPr>
            </w:pPr>
            <w:r w:rsidRPr="00251D9B">
              <w:rPr>
                <w:b/>
                <w:bCs/>
                <w:snapToGrid w:val="0"/>
                <w:sz w:val="16"/>
                <w:szCs w:val="16"/>
              </w:rPr>
              <w:t>Field</w:t>
            </w:r>
          </w:p>
        </w:tc>
        <w:tc>
          <w:tcPr>
            <w:tcW w:w="5876" w:type="dxa"/>
            <w:shd w:val="clear" w:color="auto" w:fill="EEECE1"/>
          </w:tcPr>
          <w:p w:rsidR="00FF19C9" w:rsidRPr="00251D9B" w:rsidRDefault="00FF19C9" w:rsidP="00251D9B">
            <w:pPr>
              <w:pStyle w:val="NormalIndent"/>
              <w:spacing w:before="60" w:after="60" w:line="240" w:lineRule="auto"/>
              <w:ind w:left="0"/>
              <w:rPr>
                <w:b/>
                <w:bCs/>
                <w:snapToGrid w:val="0"/>
                <w:sz w:val="16"/>
                <w:szCs w:val="16"/>
              </w:rPr>
            </w:pPr>
            <w:r w:rsidRPr="00251D9B">
              <w:rPr>
                <w:b/>
                <w:bCs/>
                <w:snapToGrid w:val="0"/>
                <w:sz w:val="16"/>
                <w:szCs w:val="16"/>
              </w:rPr>
              <w:t>Description</w:t>
            </w:r>
          </w:p>
        </w:tc>
      </w:tr>
      <w:tr w:rsidR="00FF19C9" w:rsidRPr="00E93064">
        <w:tc>
          <w:tcPr>
            <w:tcW w:w="2127" w:type="dxa"/>
          </w:tcPr>
          <w:p w:rsidR="00FF19C9" w:rsidRPr="00251D9B" w:rsidRDefault="00FF19C9" w:rsidP="00251D9B">
            <w:pPr>
              <w:pStyle w:val="NormalIndent"/>
              <w:spacing w:before="60" w:after="60" w:line="240" w:lineRule="auto"/>
              <w:ind w:left="0"/>
              <w:rPr>
                <w:snapToGrid w:val="0"/>
                <w:sz w:val="16"/>
                <w:szCs w:val="16"/>
              </w:rPr>
            </w:pPr>
            <w:r w:rsidRPr="00251D9B">
              <w:rPr>
                <w:snapToGrid w:val="0"/>
                <w:sz w:val="16"/>
                <w:szCs w:val="16"/>
              </w:rPr>
              <w:t>Ticketing keys</w:t>
            </w:r>
          </w:p>
        </w:tc>
        <w:tc>
          <w:tcPr>
            <w:tcW w:w="5876" w:type="dxa"/>
          </w:tcPr>
          <w:p w:rsidR="00FF19C9" w:rsidRPr="00251D9B" w:rsidRDefault="00FF19C9" w:rsidP="00251D9B">
            <w:pPr>
              <w:pStyle w:val="NormalIndent"/>
              <w:spacing w:before="60" w:after="60" w:line="240" w:lineRule="auto"/>
              <w:ind w:left="0"/>
              <w:rPr>
                <w:snapToGrid w:val="0"/>
                <w:sz w:val="16"/>
                <w:szCs w:val="16"/>
              </w:rPr>
            </w:pPr>
            <w:r w:rsidRPr="00251D9B">
              <w:rPr>
                <w:snapToGrid w:val="0"/>
                <w:sz w:val="16"/>
                <w:szCs w:val="16"/>
              </w:rPr>
              <w:t>The master ticketing keys for the key type (as selected in the key type field above); one master ticketing key per generation (as identified in the ticketing Key generations field above). For any generations set to 0xFF, the corresponding “key” will be filled with full entropy nonce random data.</w:t>
            </w:r>
          </w:p>
        </w:tc>
      </w:tr>
      <w:tr w:rsidR="00FF19C9" w:rsidRPr="00E93064">
        <w:tc>
          <w:tcPr>
            <w:tcW w:w="2127" w:type="dxa"/>
          </w:tcPr>
          <w:p w:rsidR="00FF19C9" w:rsidRPr="00251D9B" w:rsidRDefault="00FF19C9" w:rsidP="00251D9B">
            <w:pPr>
              <w:pStyle w:val="NormalIndent"/>
              <w:spacing w:before="60" w:after="60" w:line="240" w:lineRule="auto"/>
              <w:ind w:left="0"/>
              <w:rPr>
                <w:snapToGrid w:val="0"/>
                <w:sz w:val="16"/>
                <w:szCs w:val="16"/>
              </w:rPr>
            </w:pPr>
            <w:r w:rsidRPr="00251D9B">
              <w:rPr>
                <w:snapToGrid w:val="0"/>
                <w:sz w:val="16"/>
                <w:szCs w:val="16"/>
              </w:rPr>
              <w:t>CT/ULC keys</w:t>
            </w:r>
          </w:p>
        </w:tc>
        <w:tc>
          <w:tcPr>
            <w:tcW w:w="5876" w:type="dxa"/>
          </w:tcPr>
          <w:p w:rsidR="00FF19C9" w:rsidRPr="00251D9B" w:rsidRDefault="00FF19C9" w:rsidP="00251D9B">
            <w:pPr>
              <w:pStyle w:val="NormalIndent"/>
              <w:spacing w:before="60" w:after="60" w:line="240" w:lineRule="auto"/>
              <w:ind w:left="0"/>
              <w:rPr>
                <w:snapToGrid w:val="0"/>
                <w:sz w:val="16"/>
                <w:szCs w:val="16"/>
              </w:rPr>
            </w:pPr>
            <w:r w:rsidRPr="00251D9B">
              <w:rPr>
                <w:snapToGrid w:val="0"/>
                <w:sz w:val="16"/>
                <w:szCs w:val="16"/>
              </w:rPr>
              <w:t>The master CT/ULC keys; one CT/ULC ticketing key per generation (as identified in the CT/ULC Key generations field above). For any generations set to 0xFF, the corresponding “key” will be filled with full entropy nonce random data.</w:t>
            </w:r>
          </w:p>
        </w:tc>
      </w:tr>
      <w:tr w:rsidR="00FF19C9" w:rsidRPr="00E93064">
        <w:tc>
          <w:tcPr>
            <w:tcW w:w="2127" w:type="dxa"/>
          </w:tcPr>
          <w:p w:rsidR="00FF19C9" w:rsidRPr="00251D9B" w:rsidRDefault="00FF19C9" w:rsidP="00251D9B">
            <w:pPr>
              <w:pStyle w:val="NormalIndent"/>
              <w:spacing w:before="60" w:after="60" w:line="240" w:lineRule="auto"/>
              <w:ind w:left="0"/>
              <w:rPr>
                <w:snapToGrid w:val="0"/>
                <w:sz w:val="16"/>
                <w:szCs w:val="16"/>
              </w:rPr>
            </w:pPr>
            <w:r w:rsidRPr="00251D9B">
              <w:rPr>
                <w:snapToGrid w:val="0"/>
                <w:sz w:val="16"/>
                <w:szCs w:val="16"/>
              </w:rPr>
              <w:t>Ceiling Value key</w:t>
            </w:r>
          </w:p>
        </w:tc>
        <w:tc>
          <w:tcPr>
            <w:tcW w:w="5876" w:type="dxa"/>
          </w:tcPr>
          <w:p w:rsidR="00FF19C9" w:rsidRPr="00251D9B" w:rsidRDefault="00FF19C9" w:rsidP="00251D9B">
            <w:pPr>
              <w:pStyle w:val="NormalIndent"/>
              <w:spacing w:before="60" w:after="60" w:line="240" w:lineRule="auto"/>
              <w:ind w:left="0"/>
              <w:rPr>
                <w:snapToGrid w:val="0"/>
                <w:sz w:val="16"/>
                <w:szCs w:val="16"/>
              </w:rPr>
            </w:pPr>
            <w:r w:rsidRPr="00251D9B">
              <w:rPr>
                <w:snapToGrid w:val="0"/>
                <w:sz w:val="16"/>
                <w:szCs w:val="16"/>
              </w:rPr>
              <w:t xml:space="preserve">The NSAM specific Ceiling Value key </w:t>
            </w:r>
            <w:r w:rsidRPr="00251D9B">
              <w:rPr>
                <w:sz w:val="16"/>
                <w:szCs w:val="16"/>
              </w:rPr>
              <w:t>(NK</w:t>
            </w:r>
            <w:r w:rsidRPr="00251D9B">
              <w:rPr>
                <w:sz w:val="16"/>
                <w:szCs w:val="16"/>
                <w:vertAlign w:val="subscript"/>
              </w:rPr>
              <w:t>cvk</w:t>
            </w:r>
            <w:r w:rsidRPr="00251D9B">
              <w:rPr>
                <w:sz w:val="16"/>
                <w:szCs w:val="16"/>
              </w:rPr>
              <w:t xml:space="preserve">) for the generation specified in the </w:t>
            </w:r>
            <w:r w:rsidRPr="00251D9B">
              <w:rPr>
                <w:snapToGrid w:val="0"/>
                <w:sz w:val="16"/>
                <w:szCs w:val="16"/>
              </w:rPr>
              <w:t>Ceiling Value Key generation field above. If the generation is set to 0xFF, the field will be filled with full entropy nonce random data. See below for key derivation.</w:t>
            </w:r>
          </w:p>
          <w:p w:rsidR="00FF19C9" w:rsidRPr="00251D9B" w:rsidRDefault="00FF19C9" w:rsidP="00251D9B">
            <w:pPr>
              <w:pStyle w:val="NormalIndent"/>
              <w:spacing w:before="60" w:after="60" w:line="240" w:lineRule="auto"/>
              <w:ind w:left="0"/>
              <w:rPr>
                <w:snapToGrid w:val="0"/>
                <w:sz w:val="16"/>
                <w:szCs w:val="16"/>
              </w:rPr>
            </w:pPr>
            <w:r w:rsidRPr="00251D9B">
              <w:rPr>
                <w:snapToGrid w:val="0"/>
                <w:sz w:val="16"/>
                <w:szCs w:val="16"/>
              </w:rPr>
              <w:t>The NSAM record will need to be consulted in order to find which BE the NSAM is associated with and thus which ceiling value key to use.</w:t>
            </w:r>
          </w:p>
        </w:tc>
      </w:tr>
      <w:tr w:rsidR="00FF19C9" w:rsidRPr="00E93064">
        <w:tc>
          <w:tcPr>
            <w:tcW w:w="2127" w:type="dxa"/>
          </w:tcPr>
          <w:p w:rsidR="00FF19C9" w:rsidRPr="00251D9B" w:rsidRDefault="00FF19C9" w:rsidP="00251D9B">
            <w:pPr>
              <w:pStyle w:val="NormalIndent"/>
              <w:spacing w:before="60" w:after="60" w:line="240" w:lineRule="auto"/>
              <w:ind w:left="0"/>
              <w:rPr>
                <w:snapToGrid w:val="0"/>
                <w:sz w:val="16"/>
                <w:szCs w:val="16"/>
              </w:rPr>
            </w:pPr>
            <w:r w:rsidRPr="00251D9B">
              <w:rPr>
                <w:snapToGrid w:val="0"/>
                <w:sz w:val="16"/>
                <w:szCs w:val="16"/>
              </w:rPr>
              <w:t>Key Loading Key Authentication</w:t>
            </w:r>
          </w:p>
        </w:tc>
        <w:tc>
          <w:tcPr>
            <w:tcW w:w="5876" w:type="dxa"/>
          </w:tcPr>
          <w:p w:rsidR="00FF19C9" w:rsidRPr="00251D9B" w:rsidRDefault="00FF19C9" w:rsidP="00251D9B">
            <w:pPr>
              <w:pStyle w:val="NormalIndent"/>
              <w:spacing w:before="60" w:after="60" w:line="240" w:lineRule="auto"/>
              <w:ind w:left="0"/>
              <w:rPr>
                <w:snapToGrid w:val="0"/>
                <w:sz w:val="16"/>
                <w:szCs w:val="16"/>
              </w:rPr>
            </w:pPr>
            <w:r w:rsidRPr="00251D9B">
              <w:rPr>
                <w:snapToGrid w:val="0"/>
                <w:sz w:val="16"/>
                <w:szCs w:val="16"/>
              </w:rPr>
              <w:t xml:space="preserve">The NSAM specific authentication KLK </w:t>
            </w:r>
            <w:r w:rsidRPr="00251D9B">
              <w:rPr>
                <w:sz w:val="16"/>
                <w:szCs w:val="16"/>
              </w:rPr>
              <w:t>(NK</w:t>
            </w:r>
            <w:r w:rsidRPr="00251D9B">
              <w:rPr>
                <w:sz w:val="16"/>
                <w:szCs w:val="16"/>
                <w:vertAlign w:val="subscript"/>
              </w:rPr>
              <w:t>KLK,a</w:t>
            </w:r>
            <w:r w:rsidRPr="00251D9B">
              <w:rPr>
                <w:sz w:val="16"/>
                <w:szCs w:val="16"/>
              </w:rPr>
              <w:t xml:space="preserve">) for the generation specified in the </w:t>
            </w:r>
            <w:r w:rsidRPr="00251D9B">
              <w:rPr>
                <w:snapToGrid w:val="0"/>
                <w:sz w:val="16"/>
                <w:szCs w:val="16"/>
              </w:rPr>
              <w:t xml:space="preserve">Key Loading Keys generation field above. If the generation is set to 0xFF, the field will be filled with full entropy nonce random data. See </w:t>
            </w:r>
            <w:r w:rsidRPr="00251D9B">
              <w:rPr>
                <w:snapToGrid w:val="0"/>
                <w:sz w:val="16"/>
                <w:szCs w:val="16"/>
              </w:rPr>
              <w:fldChar w:fldCharType="begin"/>
            </w:r>
            <w:r w:rsidRPr="00251D9B">
              <w:rPr>
                <w:snapToGrid w:val="0"/>
                <w:sz w:val="16"/>
                <w:szCs w:val="16"/>
              </w:rPr>
              <w:instrText xml:space="preserve"> REF _Ref263168939 \r \h </w:instrText>
            </w:r>
            <w:ins w:id="858" w:author="wakkir" w:date="2015-10-22T00:38:00Z">
              <w:r w:rsidRPr="007948A2">
                <w:rPr>
                  <w:rPrChange w:id="859" w:author="wakkir">
                    <w:rPr/>
                  </w:rPrChange>
                </w:rPr>
                <w:instrText>_</w:instrText>
              </w:r>
            </w:ins>
            <w:r w:rsidRPr="00251D9B">
              <w:rPr>
                <w:snapToGrid w:val="0"/>
                <w:sz w:val="16"/>
                <w:szCs w:val="16"/>
              </w:rPr>
              <w:fldChar w:fldCharType="separate"/>
            </w:r>
            <w:r w:rsidRPr="00251D9B">
              <w:rPr>
                <w:snapToGrid w:val="0"/>
                <w:sz w:val="16"/>
                <w:szCs w:val="16"/>
              </w:rPr>
              <w:t>6.3.1</w:t>
            </w:r>
            <w:r w:rsidRPr="00251D9B">
              <w:rPr>
                <w:snapToGrid w:val="0"/>
                <w:sz w:val="16"/>
                <w:szCs w:val="16"/>
              </w:rPr>
              <w:fldChar w:fldCharType="end"/>
            </w:r>
            <w:r w:rsidRPr="00251D9B">
              <w:rPr>
                <w:snapToGrid w:val="0"/>
                <w:sz w:val="16"/>
                <w:szCs w:val="16"/>
              </w:rPr>
              <w:t xml:space="preserve"> for key derivation.</w:t>
            </w:r>
          </w:p>
        </w:tc>
      </w:tr>
      <w:tr w:rsidR="00FF19C9" w:rsidRPr="00E93064">
        <w:tc>
          <w:tcPr>
            <w:tcW w:w="2127" w:type="dxa"/>
          </w:tcPr>
          <w:p w:rsidR="00FF19C9" w:rsidRPr="00251D9B" w:rsidRDefault="00FF19C9" w:rsidP="00251D9B">
            <w:pPr>
              <w:pStyle w:val="NormalIndent"/>
              <w:spacing w:before="60" w:after="60" w:line="240" w:lineRule="auto"/>
              <w:ind w:left="0"/>
              <w:rPr>
                <w:snapToGrid w:val="0"/>
                <w:sz w:val="16"/>
                <w:szCs w:val="16"/>
              </w:rPr>
            </w:pPr>
            <w:r w:rsidRPr="00251D9B">
              <w:rPr>
                <w:snapToGrid w:val="0"/>
                <w:sz w:val="16"/>
                <w:szCs w:val="16"/>
              </w:rPr>
              <w:t>Key Loading Key Confidentiality</w:t>
            </w:r>
          </w:p>
        </w:tc>
        <w:tc>
          <w:tcPr>
            <w:tcW w:w="5876" w:type="dxa"/>
          </w:tcPr>
          <w:p w:rsidR="00FF19C9" w:rsidRPr="00251D9B" w:rsidRDefault="00FF19C9" w:rsidP="00251D9B">
            <w:pPr>
              <w:pStyle w:val="NormalIndent"/>
              <w:spacing w:before="60" w:after="60" w:line="240" w:lineRule="auto"/>
              <w:ind w:left="0"/>
              <w:rPr>
                <w:snapToGrid w:val="0"/>
                <w:sz w:val="16"/>
                <w:szCs w:val="16"/>
              </w:rPr>
            </w:pPr>
            <w:r w:rsidRPr="00251D9B">
              <w:rPr>
                <w:snapToGrid w:val="0"/>
                <w:sz w:val="16"/>
                <w:szCs w:val="16"/>
              </w:rPr>
              <w:t xml:space="preserve">The NSAM specific confidentiality KLK </w:t>
            </w:r>
            <w:r w:rsidRPr="00251D9B">
              <w:rPr>
                <w:sz w:val="16"/>
                <w:szCs w:val="16"/>
              </w:rPr>
              <w:t>(NK</w:t>
            </w:r>
            <w:r w:rsidRPr="00251D9B">
              <w:rPr>
                <w:sz w:val="16"/>
                <w:szCs w:val="16"/>
                <w:vertAlign w:val="subscript"/>
              </w:rPr>
              <w:t>KLK,c</w:t>
            </w:r>
            <w:r w:rsidRPr="00251D9B">
              <w:rPr>
                <w:sz w:val="16"/>
                <w:szCs w:val="16"/>
              </w:rPr>
              <w:t xml:space="preserve">) for the generation specified in the </w:t>
            </w:r>
            <w:r w:rsidRPr="00251D9B">
              <w:rPr>
                <w:snapToGrid w:val="0"/>
                <w:sz w:val="16"/>
                <w:szCs w:val="16"/>
              </w:rPr>
              <w:t xml:space="preserve">Key Loading Keys generation field above. If the generation is set to 0xFF, the field will be filled with full entropy nonce random data. See </w:t>
            </w:r>
            <w:r w:rsidRPr="00251D9B">
              <w:rPr>
                <w:snapToGrid w:val="0"/>
                <w:sz w:val="16"/>
                <w:szCs w:val="16"/>
              </w:rPr>
              <w:fldChar w:fldCharType="begin"/>
            </w:r>
            <w:r w:rsidRPr="00251D9B">
              <w:rPr>
                <w:snapToGrid w:val="0"/>
                <w:sz w:val="16"/>
                <w:szCs w:val="16"/>
              </w:rPr>
              <w:instrText xml:space="preserve"> REF _Ref263168939 \r \h </w:instrText>
            </w:r>
            <w:ins w:id="860" w:author="wakkir" w:date="2015-10-22T00:38:00Z">
              <w:r w:rsidRPr="007948A2">
                <w:rPr>
                  <w:rPrChange w:id="861" w:author="wakkir">
                    <w:rPr/>
                  </w:rPrChange>
                </w:rPr>
                <w:instrText>_</w:instrText>
              </w:r>
            </w:ins>
            <w:r w:rsidRPr="00251D9B">
              <w:rPr>
                <w:snapToGrid w:val="0"/>
                <w:sz w:val="16"/>
                <w:szCs w:val="16"/>
              </w:rPr>
              <w:fldChar w:fldCharType="separate"/>
            </w:r>
            <w:r w:rsidRPr="00251D9B">
              <w:rPr>
                <w:snapToGrid w:val="0"/>
                <w:sz w:val="16"/>
                <w:szCs w:val="16"/>
              </w:rPr>
              <w:t>6.3.1</w:t>
            </w:r>
            <w:r w:rsidRPr="00251D9B">
              <w:rPr>
                <w:snapToGrid w:val="0"/>
                <w:sz w:val="16"/>
                <w:szCs w:val="16"/>
              </w:rPr>
              <w:fldChar w:fldCharType="end"/>
            </w:r>
            <w:r w:rsidRPr="00251D9B">
              <w:rPr>
                <w:snapToGrid w:val="0"/>
                <w:sz w:val="16"/>
                <w:szCs w:val="16"/>
              </w:rPr>
              <w:t xml:space="preserve"> for key derivation.</w:t>
            </w:r>
          </w:p>
        </w:tc>
      </w:tr>
      <w:tr w:rsidR="00FF19C9" w:rsidRPr="00E93064">
        <w:tc>
          <w:tcPr>
            <w:tcW w:w="2127" w:type="dxa"/>
          </w:tcPr>
          <w:p w:rsidR="00FF19C9" w:rsidRPr="00251D9B" w:rsidRDefault="00FF19C9" w:rsidP="00251D9B">
            <w:pPr>
              <w:pStyle w:val="NormalIndent"/>
              <w:spacing w:before="60" w:after="60" w:line="240" w:lineRule="auto"/>
              <w:ind w:left="0"/>
              <w:rPr>
                <w:snapToGrid w:val="0"/>
                <w:sz w:val="16"/>
                <w:szCs w:val="16"/>
              </w:rPr>
            </w:pPr>
            <w:r w:rsidRPr="00251D9B">
              <w:rPr>
                <w:snapToGrid w:val="0"/>
                <w:sz w:val="16"/>
                <w:szCs w:val="16"/>
              </w:rPr>
              <w:t>Privacy Keys</w:t>
            </w:r>
          </w:p>
        </w:tc>
        <w:tc>
          <w:tcPr>
            <w:tcW w:w="5876" w:type="dxa"/>
          </w:tcPr>
          <w:p w:rsidR="00FF19C9" w:rsidRPr="00251D9B" w:rsidRDefault="00FF19C9" w:rsidP="00251D9B">
            <w:pPr>
              <w:pStyle w:val="NormalIndent"/>
              <w:spacing w:before="60" w:after="60" w:line="240" w:lineRule="auto"/>
              <w:ind w:left="0"/>
              <w:rPr>
                <w:snapToGrid w:val="0"/>
                <w:sz w:val="16"/>
                <w:szCs w:val="16"/>
              </w:rPr>
            </w:pPr>
            <w:r w:rsidRPr="00251D9B">
              <w:rPr>
                <w:snapToGrid w:val="0"/>
                <w:sz w:val="16"/>
                <w:szCs w:val="16"/>
              </w:rPr>
              <w:t>The privacy keys; one privacy key per generation (as identified in the privacy key generations field above). No NSAM specific derivation is required. For any generations set to 0xFF, the corresponding “key” will be filled with full entropy nonce random data.</w:t>
            </w:r>
          </w:p>
        </w:tc>
      </w:tr>
    </w:tbl>
    <w:p w:rsidR="00FF19C9" w:rsidRDefault="00FF19C9" w:rsidP="005E77E9">
      <w:pPr>
        <w:pStyle w:val="NormalIndent"/>
        <w:rPr>
          <w:rFonts w:cs="Times New Roman"/>
          <w:snapToGrid w:val="0"/>
        </w:rPr>
      </w:pPr>
    </w:p>
    <w:p w:rsidR="00FF19C9" w:rsidRDefault="00FF19C9">
      <w:pPr>
        <w:overflowPunct/>
        <w:autoSpaceDE/>
        <w:autoSpaceDN/>
        <w:adjustRightInd/>
        <w:spacing w:after="0" w:line="240" w:lineRule="auto"/>
        <w:ind w:left="0"/>
        <w:textAlignment w:val="auto"/>
        <w:rPr>
          <w:rFonts w:cs="Times New Roman"/>
          <w:b/>
          <w:bCs/>
          <w:snapToGrid w:val="0"/>
        </w:rPr>
      </w:pPr>
      <w:r>
        <w:rPr>
          <w:rFonts w:cs="Times New Roman"/>
          <w:b/>
          <w:bCs/>
          <w:snapToGrid w:val="0"/>
        </w:rPr>
        <w:br w:type="page"/>
      </w:r>
    </w:p>
    <w:p w:rsidR="00FF19C9" w:rsidRPr="001E5370" w:rsidRDefault="00FF19C9" w:rsidP="005E77E9">
      <w:pPr>
        <w:pStyle w:val="NormalIndent"/>
        <w:rPr>
          <w:rFonts w:cs="Times New Roman"/>
          <w:b/>
          <w:bCs/>
          <w:snapToGrid w:val="0"/>
        </w:rPr>
      </w:pPr>
      <w:r w:rsidRPr="00C20FCD">
        <w:rPr>
          <w:b/>
          <w:bCs/>
          <w:snapToGrid w:val="0"/>
        </w:rPr>
        <w:t>Ceiling Value Key Derivation</w:t>
      </w:r>
    </w:p>
    <w:p w:rsidR="00FF19C9" w:rsidRDefault="00FF19C9" w:rsidP="005E77E9">
      <w:pPr>
        <w:pStyle w:val="NormalIndent"/>
        <w:rPr>
          <w:rFonts w:cs="Times New Roman"/>
          <w:snapToGrid w:val="0"/>
        </w:rPr>
      </w:pPr>
      <w:r>
        <w:rPr>
          <w:snapToGrid w:val="0"/>
        </w:rPr>
        <w:t>Each Business Entity will have a 24 byte ceiling value master key, probably at multiple versions (</w:t>
      </w:r>
      <w:r w:rsidRPr="001E5370">
        <w:rPr>
          <w:lang w:val="en-US"/>
        </w:rPr>
        <w:t>MK</w:t>
      </w:r>
      <w:r w:rsidRPr="001E5370">
        <w:rPr>
          <w:vertAlign w:val="subscript"/>
          <w:lang w:val="en-US"/>
        </w:rPr>
        <w:t>CVK,BE_ID,v</w:t>
      </w:r>
      <w:r w:rsidRPr="00595B45">
        <w:rPr>
          <w:snapToGrid w:val="0"/>
        </w:rPr>
        <w:t>)</w:t>
      </w:r>
    </w:p>
    <w:p w:rsidR="00FF19C9" w:rsidRPr="00595B45" w:rsidRDefault="00FF19C9" w:rsidP="001E5370">
      <w:pPr>
        <w:pStyle w:val="NormalIndent"/>
        <w:rPr>
          <w:snapToGrid w:val="0"/>
        </w:rPr>
      </w:pPr>
      <w:r>
        <w:rPr>
          <w:snapToGrid w:val="0"/>
        </w:rPr>
        <w:t>For each NSAM, the NSAM specific ceiling value master key (</w:t>
      </w:r>
      <w:r w:rsidRPr="001E5370">
        <w:rPr>
          <w:lang w:val="en-US"/>
        </w:rPr>
        <w:t>NK</w:t>
      </w:r>
      <w:r w:rsidRPr="001E5370">
        <w:rPr>
          <w:vertAlign w:val="subscript"/>
          <w:lang w:val="en-US"/>
        </w:rPr>
        <w:t>CVK</w:t>
      </w:r>
      <w:r w:rsidRPr="00595B45">
        <w:rPr>
          <w:snapToGrid w:val="0"/>
        </w:rPr>
        <w:t>)</w:t>
      </w:r>
      <w:r>
        <w:rPr>
          <w:snapToGrid w:val="0"/>
        </w:rPr>
        <w:t xml:space="preserve"> </w:t>
      </w:r>
      <w:r w:rsidRPr="00595B45">
        <w:rPr>
          <w:snapToGrid w:val="0"/>
        </w:rPr>
        <w:t>shall be created by using the following diversification mechanism:</w:t>
      </w:r>
    </w:p>
    <w:p w:rsidR="00FF19C9" w:rsidRPr="00595B45" w:rsidRDefault="00FF19C9" w:rsidP="001E5370">
      <w:pPr>
        <w:pStyle w:val="NormalIndent"/>
        <w:ind w:left="1440"/>
        <w:rPr>
          <w:snapToGrid w:val="0"/>
        </w:rPr>
      </w:pPr>
      <w:r w:rsidRPr="00595B45">
        <w:rPr>
          <w:snapToGrid w:val="0"/>
        </w:rPr>
        <w:t xml:space="preserve">A 24 byte diversifier shall be formed by concatenating the </w:t>
      </w:r>
      <w:r>
        <w:rPr>
          <w:snapToGrid w:val="0"/>
        </w:rPr>
        <w:t>4</w:t>
      </w:r>
      <w:r w:rsidRPr="00595B45">
        <w:rPr>
          <w:snapToGrid w:val="0"/>
        </w:rPr>
        <w:t xml:space="preserve"> </w:t>
      </w:r>
      <w:r>
        <w:rPr>
          <w:snapToGrid w:val="0"/>
        </w:rPr>
        <w:t>byte NSAM ISIN</w:t>
      </w:r>
      <w:r w:rsidRPr="00595B45">
        <w:rPr>
          <w:snapToGrid w:val="0"/>
        </w:rPr>
        <w:t xml:space="preserve"> </w:t>
      </w:r>
      <w:r>
        <w:rPr>
          <w:snapToGrid w:val="0"/>
        </w:rPr>
        <w:t>6</w:t>
      </w:r>
      <w:r w:rsidRPr="00595B45">
        <w:rPr>
          <w:snapToGrid w:val="0"/>
        </w:rPr>
        <w:t xml:space="preserve"> times as follows:</w:t>
      </w:r>
      <w:r w:rsidRPr="00595B45">
        <w:rPr>
          <w:snapToGrid w:val="0"/>
        </w:rPr>
        <w:br/>
      </w:r>
      <w:r w:rsidRPr="00595B45">
        <w:rPr>
          <w:snapToGrid w:val="0"/>
        </w:rPr>
        <w:br/>
        <w:t xml:space="preserve">ISIN | ISIN | ISIN | ISIN | ISIN | ISIN </w:t>
      </w:r>
      <w:r w:rsidRPr="00595B45">
        <w:rPr>
          <w:snapToGrid w:val="0"/>
        </w:rPr>
        <w:br/>
      </w:r>
      <w:r w:rsidRPr="00595B45">
        <w:rPr>
          <w:snapToGrid w:val="0"/>
        </w:rPr>
        <w:br/>
        <w:t>In order to produce the card specific keys, each diversifier shall be encrypted with the appropriate master key, using 3DES in outer CBC mode and an IV of zero</w:t>
      </w:r>
    </w:p>
    <w:p w:rsidR="00FF19C9" w:rsidRPr="00595B45" w:rsidRDefault="00FF19C9" w:rsidP="00E07246">
      <w:pPr>
        <w:pStyle w:val="Heading2"/>
        <w:numPr>
          <w:ilvl w:val="1"/>
          <w:numId w:val="5"/>
        </w:numPr>
        <w:tabs>
          <w:tab w:val="clear" w:pos="720"/>
        </w:tabs>
        <w:ind w:left="0" w:firstLine="0"/>
        <w:rPr>
          <w:rFonts w:cs="Times New Roman"/>
        </w:rPr>
      </w:pPr>
      <w:bookmarkStart w:id="862" w:name="_Toc396126622"/>
      <w:r w:rsidRPr="00595B45">
        <w:rPr>
          <w:b w:val="0"/>
          <w:bCs w:val="0"/>
        </w:rPr>
        <w:t>Retained Data</w:t>
      </w:r>
      <w:bookmarkEnd w:id="862"/>
    </w:p>
    <w:p w:rsidR="00FF19C9" w:rsidRPr="00595B45" w:rsidRDefault="00FF19C9" w:rsidP="00E07246">
      <w:r w:rsidRPr="00595B45">
        <w:t xml:space="preserve">The following </w:t>
      </w:r>
      <w:r>
        <w:t>TKF</w:t>
      </w:r>
      <w:r w:rsidRPr="00595B45">
        <w:t xml:space="preserve"> related data items shall be stored in the NSAM record within the Affina database</w:t>
      </w:r>
      <w:r>
        <w:t xml:space="preserve"> and shall be available via a QCM request</w:t>
      </w:r>
      <w:r w:rsidRPr="00595B45">
        <w:t>:</w:t>
      </w:r>
    </w:p>
    <w:p w:rsidR="00FF19C9" w:rsidRDefault="00FF19C9" w:rsidP="00E07246">
      <w:pPr>
        <w:pStyle w:val="ListParagraph"/>
        <w:numPr>
          <w:ilvl w:val="0"/>
          <w:numId w:val="25"/>
        </w:numPr>
      </w:pPr>
      <w:r>
        <w:t>MSA_ISIN</w:t>
      </w:r>
    </w:p>
    <w:p w:rsidR="00FF19C9" w:rsidRDefault="00FF19C9" w:rsidP="00E07246">
      <w:pPr>
        <w:pStyle w:val="ListParagraph"/>
        <w:numPr>
          <w:ilvl w:val="0"/>
          <w:numId w:val="25"/>
        </w:numPr>
      </w:pPr>
      <w:r>
        <w:t>Key File Sequence Number</w:t>
      </w:r>
    </w:p>
    <w:p w:rsidR="00FF19C9" w:rsidRDefault="00FF19C9" w:rsidP="00E07246">
      <w:pPr>
        <w:pStyle w:val="ListParagraph"/>
        <w:numPr>
          <w:ilvl w:val="0"/>
          <w:numId w:val="25"/>
        </w:numPr>
      </w:pPr>
      <w:r>
        <w:t>Key Type</w:t>
      </w:r>
    </w:p>
    <w:p w:rsidR="00FF19C9" w:rsidRDefault="00FF19C9" w:rsidP="00E07246">
      <w:pPr>
        <w:pStyle w:val="ListParagraph"/>
        <w:numPr>
          <w:ilvl w:val="0"/>
          <w:numId w:val="25"/>
        </w:numPr>
      </w:pPr>
      <w:r>
        <w:t>All key generations used</w:t>
      </w:r>
    </w:p>
    <w:p w:rsidR="00FF19C9" w:rsidRPr="00595B45" w:rsidRDefault="00FF19C9" w:rsidP="00951234">
      <w:pPr>
        <w:pStyle w:val="Heading2"/>
        <w:numPr>
          <w:ilvl w:val="1"/>
          <w:numId w:val="5"/>
        </w:numPr>
        <w:tabs>
          <w:tab w:val="clear" w:pos="720"/>
        </w:tabs>
        <w:ind w:left="0" w:firstLine="0"/>
        <w:rPr>
          <w:rFonts w:cs="Times New Roman"/>
        </w:rPr>
      </w:pPr>
      <w:bookmarkStart w:id="863" w:name="_Toc396126623"/>
      <w:r>
        <w:rPr>
          <w:b w:val="0"/>
          <w:bCs w:val="0"/>
        </w:rPr>
        <w:t>Test Keys</w:t>
      </w:r>
      <w:bookmarkEnd w:id="863"/>
    </w:p>
    <w:p w:rsidR="00FF19C9" w:rsidRDefault="00FF19C9" w:rsidP="00951234">
      <w:r>
        <w:t>Whilst this doesn’t restrict the keys that will be used during testing/acceptance, the system shall be delivered at E3 with the following TKF related test keys</w:t>
      </w:r>
      <w:r w:rsidRPr="00951234">
        <w:t xml:space="preserve"> </w:t>
      </w:r>
      <w:r>
        <w:t>available:</w:t>
      </w:r>
    </w:p>
    <w:p w:rsidR="00FF19C9" w:rsidRDefault="00FF19C9">
      <w:pPr>
        <w:ind w:left="0"/>
        <w:rPr>
          <w:rFonts w:cs="Times New Roman"/>
          <w:b/>
          <w:bCs/>
        </w:rPr>
      </w:pPr>
      <w:r w:rsidRPr="00C20FCD">
        <w:rPr>
          <w:b/>
          <w:bCs/>
        </w:rPr>
        <w:t>Ticketing Keys</w:t>
      </w: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09"/>
        <w:gridCol w:w="1559"/>
        <w:gridCol w:w="1843"/>
        <w:gridCol w:w="5670"/>
      </w:tblGrid>
      <w:tr w:rsidR="00FF19C9" w:rsidRPr="00846194">
        <w:trPr>
          <w:cantSplit/>
          <w:tblHeader/>
        </w:trPr>
        <w:tc>
          <w:tcPr>
            <w:tcW w:w="709" w:type="dxa"/>
            <w:shd w:val="clear" w:color="auto" w:fill="EEECE1"/>
          </w:tcPr>
          <w:p w:rsidR="00FF19C9" w:rsidRPr="00251D9B" w:rsidRDefault="00FF19C9" w:rsidP="00251D9B">
            <w:pPr>
              <w:spacing w:after="60" w:line="240" w:lineRule="auto"/>
              <w:ind w:left="0"/>
              <w:rPr>
                <w:b/>
                <w:bCs/>
                <w:sz w:val="16"/>
                <w:szCs w:val="16"/>
              </w:rPr>
            </w:pPr>
            <w:r w:rsidRPr="00251D9B">
              <w:rPr>
                <w:b/>
                <w:bCs/>
                <w:sz w:val="16"/>
                <w:szCs w:val="16"/>
              </w:rPr>
              <w:t>Gen</w:t>
            </w:r>
          </w:p>
        </w:tc>
        <w:tc>
          <w:tcPr>
            <w:tcW w:w="1559" w:type="dxa"/>
            <w:shd w:val="clear" w:color="auto" w:fill="EEECE1"/>
          </w:tcPr>
          <w:p w:rsidR="00FF19C9" w:rsidRPr="00251D9B" w:rsidRDefault="00FF19C9" w:rsidP="00251D9B">
            <w:pPr>
              <w:spacing w:after="60" w:line="240" w:lineRule="auto"/>
              <w:ind w:left="0"/>
              <w:rPr>
                <w:b/>
                <w:bCs/>
                <w:sz w:val="16"/>
                <w:szCs w:val="16"/>
              </w:rPr>
            </w:pPr>
            <w:r w:rsidRPr="00251D9B">
              <w:rPr>
                <w:b/>
                <w:bCs/>
                <w:sz w:val="16"/>
                <w:szCs w:val="16"/>
              </w:rPr>
              <w:t>Key Name</w:t>
            </w:r>
          </w:p>
        </w:tc>
        <w:tc>
          <w:tcPr>
            <w:tcW w:w="1843" w:type="dxa"/>
            <w:shd w:val="clear" w:color="auto" w:fill="EEECE1"/>
          </w:tcPr>
          <w:p w:rsidR="00FF19C9" w:rsidRPr="00251D9B" w:rsidRDefault="00FF19C9" w:rsidP="00251D9B">
            <w:pPr>
              <w:spacing w:after="60" w:line="240" w:lineRule="auto"/>
              <w:ind w:left="0"/>
              <w:rPr>
                <w:b/>
                <w:bCs/>
                <w:sz w:val="16"/>
                <w:szCs w:val="16"/>
              </w:rPr>
            </w:pPr>
            <w:r w:rsidRPr="00251D9B">
              <w:rPr>
                <w:b/>
                <w:bCs/>
                <w:sz w:val="16"/>
                <w:szCs w:val="16"/>
              </w:rPr>
              <w:t>Key Id</w:t>
            </w:r>
          </w:p>
        </w:tc>
        <w:tc>
          <w:tcPr>
            <w:tcW w:w="5670" w:type="dxa"/>
            <w:shd w:val="clear" w:color="auto" w:fill="EEECE1"/>
          </w:tcPr>
          <w:p w:rsidR="00FF19C9" w:rsidRPr="00251D9B" w:rsidRDefault="00FF19C9" w:rsidP="00251D9B">
            <w:pPr>
              <w:spacing w:after="60" w:line="240" w:lineRule="auto"/>
              <w:ind w:left="0"/>
              <w:rPr>
                <w:b/>
                <w:bCs/>
                <w:sz w:val="16"/>
                <w:szCs w:val="16"/>
              </w:rPr>
            </w:pPr>
            <w:r w:rsidRPr="00251D9B">
              <w:rPr>
                <w:b/>
                <w:bCs/>
                <w:sz w:val="16"/>
                <w:szCs w:val="16"/>
              </w:rPr>
              <w:t>Test Key</w:t>
            </w:r>
          </w:p>
        </w:tc>
      </w:tr>
      <w:tr w:rsidR="00FF19C9" w:rsidRPr="00846194">
        <w:trPr>
          <w:cantSplit/>
        </w:trPr>
        <w:tc>
          <w:tcPr>
            <w:tcW w:w="709" w:type="dxa"/>
          </w:tcPr>
          <w:p w:rsidR="00FF19C9" w:rsidRPr="00251D9B" w:rsidRDefault="00FF19C9" w:rsidP="00251D9B">
            <w:pPr>
              <w:spacing w:after="60" w:line="240" w:lineRule="auto"/>
              <w:ind w:left="0"/>
              <w:rPr>
                <w:sz w:val="16"/>
                <w:szCs w:val="16"/>
              </w:rPr>
            </w:pPr>
            <w:r w:rsidRPr="00251D9B">
              <w:rPr>
                <w:sz w:val="16"/>
                <w:szCs w:val="16"/>
              </w:rPr>
              <w:t>0x00</w:t>
            </w:r>
          </w:p>
        </w:tc>
        <w:tc>
          <w:tcPr>
            <w:tcW w:w="1559" w:type="dxa"/>
          </w:tcPr>
          <w:p w:rsidR="00FF19C9" w:rsidRPr="00251D9B" w:rsidRDefault="00FF19C9" w:rsidP="00251D9B">
            <w:pPr>
              <w:spacing w:after="60" w:line="240" w:lineRule="auto"/>
              <w:ind w:left="0"/>
              <w:rPr>
                <w:sz w:val="16"/>
                <w:szCs w:val="16"/>
              </w:rPr>
            </w:pPr>
            <w:r w:rsidRPr="00251D9B">
              <w:rPr>
                <w:sz w:val="16"/>
                <w:szCs w:val="16"/>
              </w:rPr>
              <w:t>Personalisation</w:t>
            </w:r>
          </w:p>
          <w:p w:rsidR="00FF19C9" w:rsidRPr="00251D9B" w:rsidRDefault="00FF19C9" w:rsidP="00251D9B">
            <w:pPr>
              <w:spacing w:after="60" w:line="240" w:lineRule="auto"/>
              <w:ind w:left="0"/>
              <w:rPr>
                <w:sz w:val="16"/>
                <w:szCs w:val="16"/>
              </w:rPr>
            </w:pPr>
            <w:r w:rsidRPr="00251D9B">
              <w:rPr>
                <w:sz w:val="16"/>
                <w:szCs w:val="16"/>
              </w:rPr>
              <w:t>Service</w:t>
            </w:r>
          </w:p>
          <w:p w:rsidR="00FF19C9" w:rsidRPr="00251D9B" w:rsidRDefault="00FF19C9" w:rsidP="00251D9B">
            <w:pPr>
              <w:spacing w:after="60" w:line="240" w:lineRule="auto"/>
              <w:ind w:left="0"/>
              <w:rPr>
                <w:sz w:val="16"/>
                <w:szCs w:val="16"/>
              </w:rPr>
            </w:pPr>
            <w:r w:rsidRPr="00251D9B">
              <w:rPr>
                <w:sz w:val="16"/>
                <w:szCs w:val="16"/>
              </w:rPr>
              <w:t>Validation</w:t>
            </w:r>
          </w:p>
          <w:p w:rsidR="00FF19C9" w:rsidRPr="00251D9B" w:rsidRDefault="00FF19C9" w:rsidP="00251D9B">
            <w:pPr>
              <w:spacing w:after="60" w:line="240" w:lineRule="auto"/>
              <w:ind w:left="0"/>
              <w:rPr>
                <w:sz w:val="16"/>
                <w:szCs w:val="16"/>
              </w:rPr>
            </w:pPr>
            <w:r w:rsidRPr="00251D9B">
              <w:rPr>
                <w:sz w:val="16"/>
                <w:szCs w:val="16"/>
              </w:rPr>
              <w:t>Enquiry</w:t>
            </w:r>
          </w:p>
        </w:tc>
        <w:tc>
          <w:tcPr>
            <w:tcW w:w="1843" w:type="dxa"/>
          </w:tcPr>
          <w:p w:rsidR="00FF19C9" w:rsidRPr="00251D9B" w:rsidRDefault="00FF19C9" w:rsidP="00251D9B">
            <w:pPr>
              <w:spacing w:after="60" w:line="240" w:lineRule="auto"/>
              <w:ind w:left="0"/>
              <w:rPr>
                <w:sz w:val="16"/>
                <w:szCs w:val="16"/>
              </w:rPr>
            </w:pPr>
            <w:r w:rsidRPr="00251D9B">
              <w:rPr>
                <w:sz w:val="16"/>
                <w:szCs w:val="16"/>
              </w:rPr>
              <w:t>tstmkovapertls000</w:t>
            </w:r>
          </w:p>
          <w:p w:rsidR="00FF19C9" w:rsidRPr="00251D9B" w:rsidRDefault="00FF19C9" w:rsidP="00251D9B">
            <w:pPr>
              <w:spacing w:after="60" w:line="240" w:lineRule="auto"/>
              <w:ind w:left="0"/>
              <w:rPr>
                <w:sz w:val="16"/>
                <w:szCs w:val="16"/>
              </w:rPr>
            </w:pPr>
            <w:r w:rsidRPr="00251D9B">
              <w:rPr>
                <w:sz w:val="16"/>
                <w:szCs w:val="16"/>
              </w:rPr>
              <w:t>tstmkovasrvtls000</w:t>
            </w:r>
          </w:p>
          <w:p w:rsidR="00FF19C9" w:rsidRPr="00251D9B" w:rsidRDefault="00FF19C9" w:rsidP="00251D9B">
            <w:pPr>
              <w:spacing w:after="60" w:line="240" w:lineRule="auto"/>
              <w:ind w:left="0"/>
              <w:rPr>
                <w:sz w:val="16"/>
                <w:szCs w:val="16"/>
              </w:rPr>
            </w:pPr>
            <w:r w:rsidRPr="00251D9B">
              <w:rPr>
                <w:sz w:val="16"/>
                <w:szCs w:val="16"/>
              </w:rPr>
              <w:t>tstmkovavaltls000</w:t>
            </w:r>
          </w:p>
          <w:p w:rsidR="00FF19C9" w:rsidRPr="00251D9B" w:rsidRDefault="00FF19C9" w:rsidP="00251D9B">
            <w:pPr>
              <w:spacing w:after="60" w:line="240" w:lineRule="auto"/>
              <w:ind w:left="0"/>
              <w:rPr>
                <w:sz w:val="16"/>
                <w:szCs w:val="16"/>
              </w:rPr>
            </w:pPr>
            <w:r w:rsidRPr="00251D9B">
              <w:rPr>
                <w:sz w:val="16"/>
                <w:szCs w:val="16"/>
              </w:rPr>
              <w:t>tstmkovaenqtls000</w:t>
            </w:r>
          </w:p>
        </w:tc>
        <w:tc>
          <w:tcPr>
            <w:tcW w:w="5670" w:type="dxa"/>
          </w:tcPr>
          <w:p w:rsidR="00FF19C9" w:rsidRPr="00251D9B" w:rsidRDefault="00FF19C9" w:rsidP="00251D9B">
            <w:pPr>
              <w:spacing w:after="60" w:line="240" w:lineRule="auto"/>
              <w:ind w:left="0"/>
              <w:rPr>
                <w:sz w:val="16"/>
                <w:szCs w:val="16"/>
              </w:rPr>
            </w:pPr>
            <w:r w:rsidRPr="00251D9B">
              <w:rPr>
                <w:sz w:val="16"/>
                <w:szCs w:val="16"/>
              </w:rPr>
              <w:t>AB01AEBCAB01AEBCAB01AEBCAB01AEBCAB01AEBCAB01AEBC</w:t>
            </w:r>
          </w:p>
          <w:p w:rsidR="00FF19C9" w:rsidRPr="00251D9B" w:rsidRDefault="00FF19C9" w:rsidP="00251D9B">
            <w:pPr>
              <w:spacing w:after="60" w:line="240" w:lineRule="auto"/>
              <w:ind w:left="0"/>
              <w:rPr>
                <w:sz w:val="16"/>
                <w:szCs w:val="16"/>
              </w:rPr>
            </w:pPr>
            <w:r w:rsidRPr="00251D9B">
              <w:rPr>
                <w:sz w:val="16"/>
                <w:szCs w:val="16"/>
              </w:rPr>
              <w:t>AD01AEBCAD01AEBCAD01AEBCAD01AEBCAD01AEBCAD01AEBC</w:t>
            </w:r>
          </w:p>
          <w:p w:rsidR="00FF19C9" w:rsidRPr="00251D9B" w:rsidRDefault="00FF19C9" w:rsidP="00251D9B">
            <w:pPr>
              <w:spacing w:after="60" w:line="240" w:lineRule="auto"/>
              <w:ind w:left="0"/>
              <w:rPr>
                <w:sz w:val="16"/>
                <w:szCs w:val="16"/>
              </w:rPr>
            </w:pPr>
            <w:r w:rsidRPr="00251D9B">
              <w:rPr>
                <w:sz w:val="16"/>
                <w:szCs w:val="16"/>
              </w:rPr>
              <w:t>CD01AEBCCD01AEBCCD01AEBCCD01AEBCCD01AEBCCD01AEBC</w:t>
            </w:r>
          </w:p>
          <w:p w:rsidR="00FF19C9" w:rsidRPr="00251D9B" w:rsidRDefault="00FF19C9" w:rsidP="00251D9B">
            <w:pPr>
              <w:spacing w:after="60" w:line="240" w:lineRule="auto"/>
              <w:ind w:left="0"/>
              <w:rPr>
                <w:sz w:val="16"/>
                <w:szCs w:val="16"/>
              </w:rPr>
            </w:pPr>
            <w:r w:rsidRPr="00251D9B">
              <w:rPr>
                <w:sz w:val="16"/>
                <w:szCs w:val="16"/>
              </w:rPr>
              <w:t>FD01AEBCFD01AEBCFD01AEBCFD01AEBCFD01AEBCFD01AEBC</w:t>
            </w:r>
          </w:p>
        </w:tc>
      </w:tr>
      <w:tr w:rsidR="00FF19C9" w:rsidRPr="00846194">
        <w:trPr>
          <w:cantSplit/>
        </w:trPr>
        <w:tc>
          <w:tcPr>
            <w:tcW w:w="709" w:type="dxa"/>
          </w:tcPr>
          <w:p w:rsidR="00FF19C9" w:rsidRPr="00251D9B" w:rsidRDefault="00FF19C9" w:rsidP="00251D9B">
            <w:pPr>
              <w:spacing w:after="60" w:line="240" w:lineRule="auto"/>
              <w:ind w:left="0"/>
              <w:rPr>
                <w:sz w:val="16"/>
                <w:szCs w:val="16"/>
              </w:rPr>
            </w:pPr>
            <w:r w:rsidRPr="00251D9B">
              <w:rPr>
                <w:sz w:val="16"/>
                <w:szCs w:val="16"/>
              </w:rPr>
              <w:t>0x01</w:t>
            </w:r>
          </w:p>
        </w:tc>
        <w:tc>
          <w:tcPr>
            <w:tcW w:w="1559" w:type="dxa"/>
          </w:tcPr>
          <w:p w:rsidR="00FF19C9" w:rsidRPr="00251D9B" w:rsidRDefault="00FF19C9" w:rsidP="00251D9B">
            <w:pPr>
              <w:spacing w:after="60" w:line="240" w:lineRule="auto"/>
              <w:ind w:left="0"/>
              <w:rPr>
                <w:sz w:val="16"/>
                <w:szCs w:val="16"/>
              </w:rPr>
            </w:pPr>
            <w:r w:rsidRPr="00251D9B">
              <w:rPr>
                <w:sz w:val="16"/>
                <w:szCs w:val="16"/>
              </w:rPr>
              <w:t>Personalisation</w:t>
            </w:r>
          </w:p>
          <w:p w:rsidR="00FF19C9" w:rsidRPr="00251D9B" w:rsidRDefault="00FF19C9" w:rsidP="00251D9B">
            <w:pPr>
              <w:spacing w:after="60" w:line="240" w:lineRule="auto"/>
              <w:ind w:left="0"/>
              <w:rPr>
                <w:sz w:val="16"/>
                <w:szCs w:val="16"/>
              </w:rPr>
            </w:pPr>
            <w:r w:rsidRPr="00251D9B">
              <w:rPr>
                <w:sz w:val="16"/>
                <w:szCs w:val="16"/>
              </w:rPr>
              <w:t>Service</w:t>
            </w:r>
          </w:p>
          <w:p w:rsidR="00FF19C9" w:rsidRPr="00251D9B" w:rsidRDefault="00FF19C9" w:rsidP="00251D9B">
            <w:pPr>
              <w:spacing w:after="60" w:line="240" w:lineRule="auto"/>
              <w:ind w:left="0"/>
              <w:rPr>
                <w:sz w:val="16"/>
                <w:szCs w:val="16"/>
              </w:rPr>
            </w:pPr>
            <w:r w:rsidRPr="00251D9B">
              <w:rPr>
                <w:sz w:val="16"/>
                <w:szCs w:val="16"/>
              </w:rPr>
              <w:t>Validation</w:t>
            </w:r>
          </w:p>
          <w:p w:rsidR="00FF19C9" w:rsidRPr="00251D9B" w:rsidRDefault="00FF19C9" w:rsidP="00251D9B">
            <w:pPr>
              <w:spacing w:after="60" w:line="240" w:lineRule="auto"/>
              <w:ind w:left="0"/>
              <w:rPr>
                <w:sz w:val="16"/>
                <w:szCs w:val="16"/>
              </w:rPr>
            </w:pPr>
            <w:r w:rsidRPr="00251D9B">
              <w:rPr>
                <w:sz w:val="16"/>
                <w:szCs w:val="16"/>
              </w:rPr>
              <w:t>Enquiry</w:t>
            </w:r>
          </w:p>
        </w:tc>
        <w:tc>
          <w:tcPr>
            <w:tcW w:w="1843" w:type="dxa"/>
          </w:tcPr>
          <w:p w:rsidR="00FF19C9" w:rsidRPr="00251D9B" w:rsidRDefault="00FF19C9" w:rsidP="00251D9B">
            <w:pPr>
              <w:spacing w:after="60" w:line="240" w:lineRule="auto"/>
              <w:ind w:left="0"/>
              <w:rPr>
                <w:sz w:val="16"/>
                <w:szCs w:val="16"/>
              </w:rPr>
            </w:pPr>
            <w:r w:rsidRPr="00251D9B">
              <w:rPr>
                <w:sz w:val="16"/>
                <w:szCs w:val="16"/>
              </w:rPr>
              <w:t>tstmkovapertls001</w:t>
            </w:r>
          </w:p>
          <w:p w:rsidR="00FF19C9" w:rsidRPr="00251D9B" w:rsidRDefault="00FF19C9" w:rsidP="00251D9B">
            <w:pPr>
              <w:spacing w:after="60" w:line="240" w:lineRule="auto"/>
              <w:ind w:left="0"/>
              <w:rPr>
                <w:sz w:val="16"/>
                <w:szCs w:val="16"/>
              </w:rPr>
            </w:pPr>
            <w:r w:rsidRPr="00251D9B">
              <w:rPr>
                <w:sz w:val="16"/>
                <w:szCs w:val="16"/>
              </w:rPr>
              <w:t>tstmkovasrvtls001</w:t>
            </w:r>
          </w:p>
          <w:p w:rsidR="00FF19C9" w:rsidRPr="00251D9B" w:rsidRDefault="00FF19C9" w:rsidP="00251D9B">
            <w:pPr>
              <w:spacing w:after="60" w:line="240" w:lineRule="auto"/>
              <w:ind w:left="0"/>
              <w:rPr>
                <w:sz w:val="16"/>
                <w:szCs w:val="16"/>
              </w:rPr>
            </w:pPr>
            <w:r w:rsidRPr="00251D9B">
              <w:rPr>
                <w:sz w:val="16"/>
                <w:szCs w:val="16"/>
              </w:rPr>
              <w:t>tstmkovavaltls001</w:t>
            </w:r>
          </w:p>
          <w:p w:rsidR="00FF19C9" w:rsidRPr="00251D9B" w:rsidRDefault="00FF19C9" w:rsidP="00251D9B">
            <w:pPr>
              <w:spacing w:after="60" w:line="240" w:lineRule="auto"/>
              <w:ind w:left="0"/>
              <w:rPr>
                <w:sz w:val="16"/>
                <w:szCs w:val="16"/>
              </w:rPr>
            </w:pPr>
            <w:r w:rsidRPr="00251D9B">
              <w:rPr>
                <w:sz w:val="16"/>
                <w:szCs w:val="16"/>
              </w:rPr>
              <w:t>tstmkovaenqtls001</w:t>
            </w:r>
          </w:p>
        </w:tc>
        <w:tc>
          <w:tcPr>
            <w:tcW w:w="5670" w:type="dxa"/>
          </w:tcPr>
          <w:p w:rsidR="00FF19C9" w:rsidRPr="00251D9B" w:rsidRDefault="00FF19C9" w:rsidP="00251D9B">
            <w:pPr>
              <w:spacing w:after="60" w:line="240" w:lineRule="auto"/>
              <w:ind w:left="0"/>
              <w:rPr>
                <w:sz w:val="16"/>
                <w:szCs w:val="16"/>
              </w:rPr>
            </w:pPr>
            <w:r w:rsidRPr="00251D9B">
              <w:rPr>
                <w:sz w:val="16"/>
                <w:szCs w:val="16"/>
              </w:rPr>
              <w:t>AB02AEBCAB02AEBCAB02AEBCAB02AEBCAB02AEBCAB02AEBC</w:t>
            </w:r>
          </w:p>
          <w:p w:rsidR="00FF19C9" w:rsidRPr="00251D9B" w:rsidRDefault="00FF19C9" w:rsidP="00251D9B">
            <w:pPr>
              <w:spacing w:after="60" w:line="240" w:lineRule="auto"/>
              <w:ind w:left="0"/>
              <w:rPr>
                <w:sz w:val="16"/>
                <w:szCs w:val="16"/>
              </w:rPr>
            </w:pPr>
            <w:r w:rsidRPr="00251D9B">
              <w:rPr>
                <w:sz w:val="16"/>
                <w:szCs w:val="16"/>
              </w:rPr>
              <w:t>AD02AEBCAD02AEBCAD02AEBCAD02AEBCAD02AEBCAD02AEBC</w:t>
            </w:r>
          </w:p>
          <w:p w:rsidR="00FF19C9" w:rsidRPr="00251D9B" w:rsidRDefault="00FF19C9" w:rsidP="00251D9B">
            <w:pPr>
              <w:spacing w:after="60" w:line="240" w:lineRule="auto"/>
              <w:ind w:left="0"/>
              <w:rPr>
                <w:sz w:val="16"/>
                <w:szCs w:val="16"/>
              </w:rPr>
            </w:pPr>
            <w:r w:rsidRPr="00251D9B">
              <w:rPr>
                <w:sz w:val="16"/>
                <w:szCs w:val="16"/>
              </w:rPr>
              <w:t>CD02AEBCCD02AEBCCD02AEBCCD02AEBCCD02AEBCCD02AEBC</w:t>
            </w:r>
          </w:p>
          <w:p w:rsidR="00FF19C9" w:rsidRPr="00251D9B" w:rsidRDefault="00FF19C9" w:rsidP="00251D9B">
            <w:pPr>
              <w:spacing w:after="60" w:line="240" w:lineRule="auto"/>
              <w:ind w:left="0"/>
              <w:rPr>
                <w:sz w:val="16"/>
                <w:szCs w:val="16"/>
              </w:rPr>
            </w:pPr>
            <w:r w:rsidRPr="00251D9B">
              <w:rPr>
                <w:sz w:val="16"/>
                <w:szCs w:val="16"/>
              </w:rPr>
              <w:t>FD02AEBCFD02AEBCFD02AEBCFD02AEBCFD02AEBCFD02AEBC</w:t>
            </w:r>
          </w:p>
        </w:tc>
      </w:tr>
      <w:tr w:rsidR="00FF19C9" w:rsidRPr="00846194">
        <w:trPr>
          <w:cantSplit/>
        </w:trPr>
        <w:tc>
          <w:tcPr>
            <w:tcW w:w="709" w:type="dxa"/>
          </w:tcPr>
          <w:p w:rsidR="00FF19C9" w:rsidRPr="00251D9B" w:rsidRDefault="00FF19C9" w:rsidP="00251D9B">
            <w:pPr>
              <w:spacing w:after="60" w:line="240" w:lineRule="auto"/>
              <w:ind w:left="0"/>
              <w:rPr>
                <w:sz w:val="16"/>
                <w:szCs w:val="16"/>
              </w:rPr>
            </w:pPr>
            <w:r w:rsidRPr="00251D9B">
              <w:rPr>
                <w:sz w:val="16"/>
                <w:szCs w:val="16"/>
              </w:rPr>
              <w:t>0x04</w:t>
            </w:r>
          </w:p>
        </w:tc>
        <w:tc>
          <w:tcPr>
            <w:tcW w:w="1559" w:type="dxa"/>
          </w:tcPr>
          <w:p w:rsidR="00FF19C9" w:rsidRPr="00251D9B" w:rsidRDefault="00FF19C9" w:rsidP="00251D9B">
            <w:pPr>
              <w:spacing w:after="60" w:line="240" w:lineRule="auto"/>
              <w:ind w:left="0"/>
              <w:rPr>
                <w:sz w:val="16"/>
                <w:szCs w:val="16"/>
              </w:rPr>
            </w:pPr>
            <w:r w:rsidRPr="00251D9B">
              <w:rPr>
                <w:sz w:val="16"/>
                <w:szCs w:val="16"/>
              </w:rPr>
              <w:t>Personalisation</w:t>
            </w:r>
          </w:p>
          <w:p w:rsidR="00FF19C9" w:rsidRPr="00251D9B" w:rsidRDefault="00FF19C9" w:rsidP="00251D9B">
            <w:pPr>
              <w:spacing w:after="60" w:line="240" w:lineRule="auto"/>
              <w:ind w:left="0"/>
              <w:rPr>
                <w:sz w:val="16"/>
                <w:szCs w:val="16"/>
              </w:rPr>
            </w:pPr>
            <w:r w:rsidRPr="00251D9B">
              <w:rPr>
                <w:sz w:val="16"/>
                <w:szCs w:val="16"/>
              </w:rPr>
              <w:t>Service</w:t>
            </w:r>
          </w:p>
          <w:p w:rsidR="00FF19C9" w:rsidRPr="00251D9B" w:rsidRDefault="00FF19C9" w:rsidP="00251D9B">
            <w:pPr>
              <w:spacing w:after="60" w:line="240" w:lineRule="auto"/>
              <w:ind w:left="0"/>
              <w:rPr>
                <w:sz w:val="16"/>
                <w:szCs w:val="16"/>
              </w:rPr>
            </w:pPr>
            <w:r w:rsidRPr="00251D9B">
              <w:rPr>
                <w:sz w:val="16"/>
                <w:szCs w:val="16"/>
              </w:rPr>
              <w:t>Validation</w:t>
            </w:r>
          </w:p>
          <w:p w:rsidR="00FF19C9" w:rsidRPr="00251D9B" w:rsidRDefault="00FF19C9" w:rsidP="00251D9B">
            <w:pPr>
              <w:spacing w:after="60" w:line="240" w:lineRule="auto"/>
              <w:ind w:left="0"/>
              <w:rPr>
                <w:sz w:val="16"/>
                <w:szCs w:val="16"/>
              </w:rPr>
            </w:pPr>
            <w:r w:rsidRPr="00251D9B">
              <w:rPr>
                <w:sz w:val="16"/>
                <w:szCs w:val="16"/>
              </w:rPr>
              <w:t>Enquiry</w:t>
            </w:r>
          </w:p>
        </w:tc>
        <w:tc>
          <w:tcPr>
            <w:tcW w:w="1843" w:type="dxa"/>
          </w:tcPr>
          <w:p w:rsidR="00FF19C9" w:rsidRPr="00251D9B" w:rsidRDefault="00FF19C9" w:rsidP="00251D9B">
            <w:pPr>
              <w:spacing w:after="60" w:line="240" w:lineRule="auto"/>
              <w:ind w:left="0"/>
              <w:rPr>
                <w:sz w:val="16"/>
                <w:szCs w:val="16"/>
              </w:rPr>
            </w:pPr>
            <w:r w:rsidRPr="00251D9B">
              <w:rPr>
                <w:sz w:val="16"/>
                <w:szCs w:val="16"/>
              </w:rPr>
              <w:t>tstmkovapertls004</w:t>
            </w:r>
          </w:p>
          <w:p w:rsidR="00FF19C9" w:rsidRPr="00251D9B" w:rsidRDefault="00FF19C9" w:rsidP="00251D9B">
            <w:pPr>
              <w:spacing w:after="60" w:line="240" w:lineRule="auto"/>
              <w:ind w:left="0"/>
              <w:rPr>
                <w:sz w:val="16"/>
                <w:szCs w:val="16"/>
              </w:rPr>
            </w:pPr>
            <w:r w:rsidRPr="00251D9B">
              <w:rPr>
                <w:sz w:val="16"/>
                <w:szCs w:val="16"/>
              </w:rPr>
              <w:t>tstmkovasrvtls004</w:t>
            </w:r>
          </w:p>
          <w:p w:rsidR="00FF19C9" w:rsidRPr="00251D9B" w:rsidRDefault="00FF19C9" w:rsidP="00251D9B">
            <w:pPr>
              <w:spacing w:after="60" w:line="240" w:lineRule="auto"/>
              <w:ind w:left="0"/>
              <w:rPr>
                <w:sz w:val="16"/>
                <w:szCs w:val="16"/>
              </w:rPr>
            </w:pPr>
            <w:r w:rsidRPr="00251D9B">
              <w:rPr>
                <w:sz w:val="16"/>
                <w:szCs w:val="16"/>
              </w:rPr>
              <w:t>tstmkovavaltls004</w:t>
            </w:r>
          </w:p>
          <w:p w:rsidR="00FF19C9" w:rsidRPr="00251D9B" w:rsidRDefault="00FF19C9" w:rsidP="00251D9B">
            <w:pPr>
              <w:spacing w:after="60" w:line="240" w:lineRule="auto"/>
              <w:ind w:left="0"/>
              <w:rPr>
                <w:sz w:val="16"/>
                <w:szCs w:val="16"/>
              </w:rPr>
            </w:pPr>
            <w:r w:rsidRPr="00251D9B">
              <w:rPr>
                <w:sz w:val="16"/>
                <w:szCs w:val="16"/>
              </w:rPr>
              <w:t>tstmkovaenqtls004</w:t>
            </w:r>
          </w:p>
        </w:tc>
        <w:tc>
          <w:tcPr>
            <w:tcW w:w="5670" w:type="dxa"/>
          </w:tcPr>
          <w:p w:rsidR="00FF19C9" w:rsidRPr="00251D9B" w:rsidRDefault="00FF19C9" w:rsidP="00251D9B">
            <w:pPr>
              <w:spacing w:after="60" w:line="240" w:lineRule="auto"/>
              <w:ind w:left="0"/>
              <w:rPr>
                <w:sz w:val="16"/>
                <w:szCs w:val="16"/>
              </w:rPr>
            </w:pPr>
            <w:r w:rsidRPr="00251D9B">
              <w:rPr>
                <w:sz w:val="16"/>
                <w:szCs w:val="16"/>
              </w:rPr>
              <w:t>AB04AEBCAB04AEBCAB04AEBCAB04AEBCAB04AEBCAB04AEBC</w:t>
            </w:r>
          </w:p>
          <w:p w:rsidR="00FF19C9" w:rsidRPr="00251D9B" w:rsidRDefault="00FF19C9" w:rsidP="00251D9B">
            <w:pPr>
              <w:spacing w:after="60" w:line="240" w:lineRule="auto"/>
              <w:ind w:left="0"/>
              <w:rPr>
                <w:sz w:val="16"/>
                <w:szCs w:val="16"/>
              </w:rPr>
            </w:pPr>
            <w:r w:rsidRPr="00251D9B">
              <w:rPr>
                <w:sz w:val="16"/>
                <w:szCs w:val="16"/>
              </w:rPr>
              <w:t>AD04AEBCAD04AEBCAD04AEBCAD04AEBCAD04AEBCAD04AEBC</w:t>
            </w:r>
          </w:p>
          <w:p w:rsidR="00FF19C9" w:rsidRPr="00251D9B" w:rsidRDefault="00FF19C9" w:rsidP="00251D9B">
            <w:pPr>
              <w:spacing w:after="60" w:line="240" w:lineRule="auto"/>
              <w:ind w:left="0"/>
              <w:rPr>
                <w:sz w:val="16"/>
                <w:szCs w:val="16"/>
              </w:rPr>
            </w:pPr>
            <w:r w:rsidRPr="00251D9B">
              <w:rPr>
                <w:sz w:val="16"/>
                <w:szCs w:val="16"/>
              </w:rPr>
              <w:t>CD04AEBCCD04AEBCCD04AEBCCD04AEBCCD04AEBCCD04AEBC</w:t>
            </w:r>
          </w:p>
          <w:p w:rsidR="00FF19C9" w:rsidRPr="00251D9B" w:rsidRDefault="00FF19C9" w:rsidP="00251D9B">
            <w:pPr>
              <w:spacing w:after="60" w:line="240" w:lineRule="auto"/>
              <w:ind w:left="0"/>
              <w:rPr>
                <w:sz w:val="16"/>
                <w:szCs w:val="16"/>
              </w:rPr>
            </w:pPr>
            <w:r w:rsidRPr="00251D9B">
              <w:rPr>
                <w:sz w:val="16"/>
                <w:szCs w:val="16"/>
              </w:rPr>
              <w:t>FD04AEBCFD04AEBCFD04AEBCFD04AEBCFD04AEBCFD04AEBC</w:t>
            </w:r>
          </w:p>
        </w:tc>
      </w:tr>
      <w:tr w:rsidR="00FF19C9" w:rsidRPr="00846194">
        <w:trPr>
          <w:cantSplit/>
        </w:trPr>
        <w:tc>
          <w:tcPr>
            <w:tcW w:w="709" w:type="dxa"/>
          </w:tcPr>
          <w:p w:rsidR="00FF19C9" w:rsidRPr="00251D9B" w:rsidRDefault="00FF19C9" w:rsidP="00251D9B">
            <w:pPr>
              <w:spacing w:after="60" w:line="240" w:lineRule="auto"/>
              <w:ind w:left="0"/>
              <w:rPr>
                <w:sz w:val="16"/>
                <w:szCs w:val="16"/>
              </w:rPr>
            </w:pPr>
            <w:r w:rsidRPr="00251D9B">
              <w:rPr>
                <w:sz w:val="16"/>
                <w:szCs w:val="16"/>
              </w:rPr>
              <w:t>0x05</w:t>
            </w:r>
          </w:p>
        </w:tc>
        <w:tc>
          <w:tcPr>
            <w:tcW w:w="1559" w:type="dxa"/>
          </w:tcPr>
          <w:p w:rsidR="00FF19C9" w:rsidRPr="00251D9B" w:rsidRDefault="00FF19C9" w:rsidP="00251D9B">
            <w:pPr>
              <w:spacing w:after="60" w:line="240" w:lineRule="auto"/>
              <w:ind w:left="0"/>
              <w:rPr>
                <w:sz w:val="16"/>
                <w:szCs w:val="16"/>
              </w:rPr>
            </w:pPr>
            <w:r w:rsidRPr="00251D9B">
              <w:rPr>
                <w:sz w:val="16"/>
                <w:szCs w:val="16"/>
              </w:rPr>
              <w:t>Personalisation</w:t>
            </w:r>
          </w:p>
          <w:p w:rsidR="00FF19C9" w:rsidRPr="00251D9B" w:rsidRDefault="00FF19C9" w:rsidP="00251D9B">
            <w:pPr>
              <w:spacing w:after="60" w:line="240" w:lineRule="auto"/>
              <w:ind w:left="0"/>
              <w:rPr>
                <w:sz w:val="16"/>
                <w:szCs w:val="16"/>
              </w:rPr>
            </w:pPr>
            <w:r w:rsidRPr="00251D9B">
              <w:rPr>
                <w:sz w:val="16"/>
                <w:szCs w:val="16"/>
              </w:rPr>
              <w:t>Service</w:t>
            </w:r>
          </w:p>
          <w:p w:rsidR="00FF19C9" w:rsidRPr="00251D9B" w:rsidRDefault="00FF19C9" w:rsidP="00251D9B">
            <w:pPr>
              <w:spacing w:after="60" w:line="240" w:lineRule="auto"/>
              <w:ind w:left="0"/>
              <w:rPr>
                <w:sz w:val="16"/>
                <w:szCs w:val="16"/>
              </w:rPr>
            </w:pPr>
            <w:r w:rsidRPr="00251D9B">
              <w:rPr>
                <w:sz w:val="16"/>
                <w:szCs w:val="16"/>
              </w:rPr>
              <w:t>Validation</w:t>
            </w:r>
          </w:p>
          <w:p w:rsidR="00FF19C9" w:rsidRPr="00251D9B" w:rsidRDefault="00FF19C9" w:rsidP="00251D9B">
            <w:pPr>
              <w:spacing w:after="60" w:line="240" w:lineRule="auto"/>
              <w:ind w:left="0"/>
              <w:rPr>
                <w:sz w:val="16"/>
                <w:szCs w:val="16"/>
              </w:rPr>
            </w:pPr>
            <w:r w:rsidRPr="00251D9B">
              <w:rPr>
                <w:sz w:val="16"/>
                <w:szCs w:val="16"/>
              </w:rPr>
              <w:t>Enquiry</w:t>
            </w:r>
          </w:p>
        </w:tc>
        <w:tc>
          <w:tcPr>
            <w:tcW w:w="1843" w:type="dxa"/>
          </w:tcPr>
          <w:p w:rsidR="00FF19C9" w:rsidRPr="00251D9B" w:rsidRDefault="00FF19C9" w:rsidP="00251D9B">
            <w:pPr>
              <w:spacing w:after="60" w:line="240" w:lineRule="auto"/>
              <w:ind w:left="0"/>
              <w:rPr>
                <w:sz w:val="16"/>
                <w:szCs w:val="16"/>
              </w:rPr>
            </w:pPr>
            <w:r w:rsidRPr="00251D9B">
              <w:rPr>
                <w:sz w:val="16"/>
                <w:szCs w:val="16"/>
              </w:rPr>
              <w:t>tstmkovapertls005</w:t>
            </w:r>
          </w:p>
          <w:p w:rsidR="00FF19C9" w:rsidRPr="00251D9B" w:rsidRDefault="00FF19C9" w:rsidP="00251D9B">
            <w:pPr>
              <w:spacing w:after="60" w:line="240" w:lineRule="auto"/>
              <w:ind w:left="0"/>
              <w:rPr>
                <w:sz w:val="16"/>
                <w:szCs w:val="16"/>
              </w:rPr>
            </w:pPr>
            <w:r w:rsidRPr="00251D9B">
              <w:rPr>
                <w:sz w:val="16"/>
                <w:szCs w:val="16"/>
              </w:rPr>
              <w:t>tstmkovasrvtls005</w:t>
            </w:r>
          </w:p>
          <w:p w:rsidR="00FF19C9" w:rsidRPr="00251D9B" w:rsidRDefault="00FF19C9" w:rsidP="00251D9B">
            <w:pPr>
              <w:spacing w:after="60" w:line="240" w:lineRule="auto"/>
              <w:ind w:left="0"/>
              <w:rPr>
                <w:sz w:val="16"/>
                <w:szCs w:val="16"/>
              </w:rPr>
            </w:pPr>
            <w:r w:rsidRPr="00251D9B">
              <w:rPr>
                <w:sz w:val="16"/>
                <w:szCs w:val="16"/>
              </w:rPr>
              <w:t>tstmkovavaltls005</w:t>
            </w:r>
          </w:p>
          <w:p w:rsidR="00FF19C9" w:rsidRPr="00251D9B" w:rsidRDefault="00FF19C9" w:rsidP="00251D9B">
            <w:pPr>
              <w:spacing w:after="60" w:line="240" w:lineRule="auto"/>
              <w:ind w:left="0"/>
              <w:rPr>
                <w:sz w:val="16"/>
                <w:szCs w:val="16"/>
              </w:rPr>
            </w:pPr>
            <w:r w:rsidRPr="00251D9B">
              <w:rPr>
                <w:sz w:val="16"/>
                <w:szCs w:val="16"/>
              </w:rPr>
              <w:t>tstmkovaenqtls005</w:t>
            </w:r>
          </w:p>
        </w:tc>
        <w:tc>
          <w:tcPr>
            <w:tcW w:w="5670" w:type="dxa"/>
          </w:tcPr>
          <w:p w:rsidR="00FF19C9" w:rsidRPr="00251D9B" w:rsidRDefault="00FF19C9" w:rsidP="00251D9B">
            <w:pPr>
              <w:spacing w:after="60" w:line="240" w:lineRule="auto"/>
              <w:ind w:left="0"/>
              <w:rPr>
                <w:sz w:val="16"/>
                <w:szCs w:val="16"/>
              </w:rPr>
            </w:pPr>
            <w:r w:rsidRPr="00251D9B">
              <w:rPr>
                <w:sz w:val="16"/>
                <w:szCs w:val="16"/>
              </w:rPr>
              <w:t>AB07AEBCAB07AEBCAB07AEBCAB07AEBCAB07AEBCAB07AEBC</w:t>
            </w:r>
          </w:p>
          <w:p w:rsidR="00FF19C9" w:rsidRPr="00251D9B" w:rsidRDefault="00FF19C9" w:rsidP="00251D9B">
            <w:pPr>
              <w:spacing w:after="60" w:line="240" w:lineRule="auto"/>
              <w:ind w:left="0"/>
              <w:rPr>
                <w:sz w:val="16"/>
                <w:szCs w:val="16"/>
              </w:rPr>
            </w:pPr>
            <w:r w:rsidRPr="00251D9B">
              <w:rPr>
                <w:sz w:val="16"/>
                <w:szCs w:val="16"/>
              </w:rPr>
              <w:t>AD07AEBCAD07AEBCAD07AEBCAD07AEBCAD07AEBCAD07AEBC</w:t>
            </w:r>
          </w:p>
          <w:p w:rsidR="00FF19C9" w:rsidRPr="00251D9B" w:rsidRDefault="00FF19C9" w:rsidP="00251D9B">
            <w:pPr>
              <w:spacing w:after="60" w:line="240" w:lineRule="auto"/>
              <w:ind w:left="0"/>
              <w:rPr>
                <w:sz w:val="16"/>
                <w:szCs w:val="16"/>
              </w:rPr>
            </w:pPr>
            <w:r w:rsidRPr="00251D9B">
              <w:rPr>
                <w:sz w:val="16"/>
                <w:szCs w:val="16"/>
              </w:rPr>
              <w:t>CD07AEBCCD07AEBCCD07AEBCCD07AEBCCD07AEBCCD07AEBC</w:t>
            </w:r>
          </w:p>
          <w:p w:rsidR="00FF19C9" w:rsidRPr="00251D9B" w:rsidRDefault="00FF19C9" w:rsidP="00251D9B">
            <w:pPr>
              <w:spacing w:after="60" w:line="240" w:lineRule="auto"/>
              <w:ind w:left="0"/>
              <w:rPr>
                <w:sz w:val="16"/>
                <w:szCs w:val="16"/>
              </w:rPr>
            </w:pPr>
            <w:r w:rsidRPr="00251D9B">
              <w:rPr>
                <w:sz w:val="16"/>
                <w:szCs w:val="16"/>
              </w:rPr>
              <w:t>FD07AEBCFD07AEBCFD07AEBCFD07AEBCFD07AEBCFD07AEBC</w:t>
            </w:r>
          </w:p>
        </w:tc>
      </w:tr>
      <w:tr w:rsidR="00FF19C9" w:rsidRPr="00846194">
        <w:trPr>
          <w:cantSplit/>
        </w:trPr>
        <w:tc>
          <w:tcPr>
            <w:tcW w:w="709" w:type="dxa"/>
          </w:tcPr>
          <w:p w:rsidR="00FF19C9" w:rsidRPr="00251D9B" w:rsidRDefault="00FF19C9" w:rsidP="00251D9B">
            <w:pPr>
              <w:spacing w:after="60" w:line="240" w:lineRule="auto"/>
              <w:ind w:left="0"/>
              <w:rPr>
                <w:sz w:val="16"/>
                <w:szCs w:val="16"/>
              </w:rPr>
            </w:pPr>
            <w:r w:rsidRPr="00251D9B">
              <w:rPr>
                <w:sz w:val="16"/>
                <w:szCs w:val="16"/>
              </w:rPr>
              <w:t>0x07</w:t>
            </w:r>
          </w:p>
        </w:tc>
        <w:tc>
          <w:tcPr>
            <w:tcW w:w="1559" w:type="dxa"/>
          </w:tcPr>
          <w:p w:rsidR="00FF19C9" w:rsidRPr="00251D9B" w:rsidRDefault="00FF19C9" w:rsidP="00251D9B">
            <w:pPr>
              <w:spacing w:after="60" w:line="240" w:lineRule="auto"/>
              <w:ind w:left="0"/>
              <w:rPr>
                <w:sz w:val="16"/>
                <w:szCs w:val="16"/>
              </w:rPr>
            </w:pPr>
            <w:r w:rsidRPr="00251D9B">
              <w:rPr>
                <w:sz w:val="16"/>
                <w:szCs w:val="16"/>
              </w:rPr>
              <w:t>Personalisation</w:t>
            </w:r>
          </w:p>
          <w:p w:rsidR="00FF19C9" w:rsidRPr="00251D9B" w:rsidRDefault="00FF19C9" w:rsidP="00251D9B">
            <w:pPr>
              <w:spacing w:after="60" w:line="240" w:lineRule="auto"/>
              <w:ind w:left="0"/>
              <w:rPr>
                <w:sz w:val="16"/>
                <w:szCs w:val="16"/>
              </w:rPr>
            </w:pPr>
            <w:r w:rsidRPr="00251D9B">
              <w:rPr>
                <w:sz w:val="16"/>
                <w:szCs w:val="16"/>
              </w:rPr>
              <w:t>Service</w:t>
            </w:r>
          </w:p>
          <w:p w:rsidR="00FF19C9" w:rsidRPr="00251D9B" w:rsidRDefault="00FF19C9" w:rsidP="00251D9B">
            <w:pPr>
              <w:spacing w:after="60" w:line="240" w:lineRule="auto"/>
              <w:ind w:left="0"/>
              <w:rPr>
                <w:sz w:val="16"/>
                <w:szCs w:val="16"/>
              </w:rPr>
            </w:pPr>
            <w:r w:rsidRPr="00251D9B">
              <w:rPr>
                <w:sz w:val="16"/>
                <w:szCs w:val="16"/>
              </w:rPr>
              <w:t>Validation</w:t>
            </w:r>
          </w:p>
          <w:p w:rsidR="00FF19C9" w:rsidRPr="00251D9B" w:rsidRDefault="00FF19C9" w:rsidP="00251D9B">
            <w:pPr>
              <w:spacing w:after="60" w:line="240" w:lineRule="auto"/>
              <w:ind w:left="0"/>
              <w:rPr>
                <w:sz w:val="16"/>
                <w:szCs w:val="16"/>
              </w:rPr>
            </w:pPr>
            <w:r w:rsidRPr="00251D9B">
              <w:rPr>
                <w:sz w:val="16"/>
                <w:szCs w:val="16"/>
              </w:rPr>
              <w:t>Enquiry</w:t>
            </w:r>
          </w:p>
        </w:tc>
        <w:tc>
          <w:tcPr>
            <w:tcW w:w="1843" w:type="dxa"/>
          </w:tcPr>
          <w:p w:rsidR="00FF19C9" w:rsidRPr="00251D9B" w:rsidRDefault="00FF19C9" w:rsidP="00251D9B">
            <w:pPr>
              <w:spacing w:after="60" w:line="240" w:lineRule="auto"/>
              <w:ind w:left="0"/>
              <w:rPr>
                <w:sz w:val="16"/>
                <w:szCs w:val="16"/>
              </w:rPr>
            </w:pPr>
            <w:r w:rsidRPr="00251D9B">
              <w:rPr>
                <w:sz w:val="16"/>
                <w:szCs w:val="16"/>
              </w:rPr>
              <w:t>tstmkovapertls007</w:t>
            </w:r>
          </w:p>
          <w:p w:rsidR="00FF19C9" w:rsidRPr="00251D9B" w:rsidRDefault="00FF19C9" w:rsidP="00251D9B">
            <w:pPr>
              <w:spacing w:after="60" w:line="240" w:lineRule="auto"/>
              <w:ind w:left="0"/>
              <w:rPr>
                <w:sz w:val="16"/>
                <w:szCs w:val="16"/>
              </w:rPr>
            </w:pPr>
            <w:r w:rsidRPr="00251D9B">
              <w:rPr>
                <w:sz w:val="16"/>
                <w:szCs w:val="16"/>
              </w:rPr>
              <w:t>tstmkovasrvtls007</w:t>
            </w:r>
          </w:p>
          <w:p w:rsidR="00FF19C9" w:rsidRPr="00251D9B" w:rsidRDefault="00FF19C9" w:rsidP="00251D9B">
            <w:pPr>
              <w:spacing w:after="60" w:line="240" w:lineRule="auto"/>
              <w:ind w:left="0"/>
              <w:rPr>
                <w:sz w:val="16"/>
                <w:szCs w:val="16"/>
              </w:rPr>
            </w:pPr>
            <w:r w:rsidRPr="00251D9B">
              <w:rPr>
                <w:sz w:val="16"/>
                <w:szCs w:val="16"/>
              </w:rPr>
              <w:t>tstmkovavaltls007</w:t>
            </w:r>
          </w:p>
          <w:p w:rsidR="00FF19C9" w:rsidRPr="00251D9B" w:rsidRDefault="00FF19C9" w:rsidP="00251D9B">
            <w:pPr>
              <w:spacing w:after="60" w:line="240" w:lineRule="auto"/>
              <w:ind w:left="0"/>
              <w:rPr>
                <w:sz w:val="16"/>
                <w:szCs w:val="16"/>
              </w:rPr>
            </w:pPr>
            <w:r w:rsidRPr="00251D9B">
              <w:rPr>
                <w:sz w:val="16"/>
                <w:szCs w:val="16"/>
              </w:rPr>
              <w:t>tstmkovaenqtls007</w:t>
            </w:r>
          </w:p>
        </w:tc>
        <w:tc>
          <w:tcPr>
            <w:tcW w:w="5670" w:type="dxa"/>
          </w:tcPr>
          <w:p w:rsidR="00FF19C9" w:rsidRPr="00251D9B" w:rsidRDefault="00FF19C9" w:rsidP="00251D9B">
            <w:pPr>
              <w:spacing w:after="60" w:line="240" w:lineRule="auto"/>
              <w:ind w:left="0"/>
              <w:rPr>
                <w:sz w:val="16"/>
                <w:szCs w:val="16"/>
              </w:rPr>
            </w:pPr>
            <w:r w:rsidRPr="00251D9B">
              <w:rPr>
                <w:sz w:val="16"/>
                <w:szCs w:val="16"/>
              </w:rPr>
              <w:t>AB08AEBCAB08AEBCAB08AEBCAB08AEBCAB08AEBCAB08AEBC</w:t>
            </w:r>
          </w:p>
          <w:p w:rsidR="00FF19C9" w:rsidRPr="00251D9B" w:rsidRDefault="00FF19C9" w:rsidP="00251D9B">
            <w:pPr>
              <w:spacing w:after="60" w:line="240" w:lineRule="auto"/>
              <w:ind w:left="0"/>
              <w:rPr>
                <w:sz w:val="16"/>
                <w:szCs w:val="16"/>
              </w:rPr>
            </w:pPr>
            <w:r w:rsidRPr="00251D9B">
              <w:rPr>
                <w:sz w:val="16"/>
                <w:szCs w:val="16"/>
              </w:rPr>
              <w:t>AD08AEBCAD08AEBCAD08AEBCAD08AEBCAD08AEBCAD08AEBC</w:t>
            </w:r>
          </w:p>
          <w:p w:rsidR="00FF19C9" w:rsidRPr="00251D9B" w:rsidRDefault="00FF19C9" w:rsidP="00251D9B">
            <w:pPr>
              <w:spacing w:after="60" w:line="240" w:lineRule="auto"/>
              <w:ind w:left="0"/>
              <w:rPr>
                <w:sz w:val="16"/>
                <w:szCs w:val="16"/>
              </w:rPr>
            </w:pPr>
            <w:r w:rsidRPr="00251D9B">
              <w:rPr>
                <w:sz w:val="16"/>
                <w:szCs w:val="16"/>
              </w:rPr>
              <w:t>CD08AEBCCD08AEBCCD08AEBCCD08AEBCCD08AEBCCD08AEBC</w:t>
            </w:r>
          </w:p>
          <w:p w:rsidR="00FF19C9" w:rsidRPr="00251D9B" w:rsidRDefault="00FF19C9" w:rsidP="00251D9B">
            <w:pPr>
              <w:spacing w:after="60" w:line="240" w:lineRule="auto"/>
              <w:ind w:left="0"/>
              <w:rPr>
                <w:sz w:val="16"/>
                <w:szCs w:val="16"/>
              </w:rPr>
            </w:pPr>
            <w:r w:rsidRPr="00251D9B">
              <w:rPr>
                <w:sz w:val="16"/>
                <w:szCs w:val="16"/>
              </w:rPr>
              <w:t>FD08AEBCFD08AEBCFD08AEBCFD08AEBCFD08AEBCFD08AEBC</w:t>
            </w:r>
          </w:p>
        </w:tc>
      </w:tr>
      <w:tr w:rsidR="00FF19C9" w:rsidRPr="00846194">
        <w:trPr>
          <w:cantSplit/>
        </w:trPr>
        <w:tc>
          <w:tcPr>
            <w:tcW w:w="709" w:type="dxa"/>
          </w:tcPr>
          <w:p w:rsidR="00FF19C9" w:rsidRPr="00251D9B" w:rsidRDefault="00FF19C9" w:rsidP="00251D9B">
            <w:pPr>
              <w:spacing w:after="60" w:line="240" w:lineRule="auto"/>
              <w:ind w:left="0"/>
              <w:rPr>
                <w:sz w:val="16"/>
                <w:szCs w:val="16"/>
              </w:rPr>
            </w:pPr>
            <w:r w:rsidRPr="00251D9B">
              <w:rPr>
                <w:sz w:val="16"/>
                <w:szCs w:val="16"/>
              </w:rPr>
              <w:t>0x0F</w:t>
            </w:r>
          </w:p>
        </w:tc>
        <w:tc>
          <w:tcPr>
            <w:tcW w:w="1559" w:type="dxa"/>
          </w:tcPr>
          <w:p w:rsidR="00FF19C9" w:rsidRPr="00251D9B" w:rsidRDefault="00FF19C9" w:rsidP="00251D9B">
            <w:pPr>
              <w:spacing w:after="60" w:line="240" w:lineRule="auto"/>
              <w:ind w:left="0"/>
              <w:rPr>
                <w:sz w:val="16"/>
                <w:szCs w:val="16"/>
              </w:rPr>
            </w:pPr>
            <w:r w:rsidRPr="00251D9B">
              <w:rPr>
                <w:sz w:val="16"/>
                <w:szCs w:val="16"/>
              </w:rPr>
              <w:t>Personalisation</w:t>
            </w:r>
          </w:p>
          <w:p w:rsidR="00FF19C9" w:rsidRPr="00251D9B" w:rsidRDefault="00FF19C9" w:rsidP="00251D9B">
            <w:pPr>
              <w:spacing w:after="60" w:line="240" w:lineRule="auto"/>
              <w:ind w:left="0"/>
              <w:rPr>
                <w:sz w:val="16"/>
                <w:szCs w:val="16"/>
              </w:rPr>
            </w:pPr>
            <w:r w:rsidRPr="00251D9B">
              <w:rPr>
                <w:sz w:val="16"/>
                <w:szCs w:val="16"/>
              </w:rPr>
              <w:t>Service</w:t>
            </w:r>
          </w:p>
          <w:p w:rsidR="00FF19C9" w:rsidRPr="00251D9B" w:rsidRDefault="00FF19C9" w:rsidP="00251D9B">
            <w:pPr>
              <w:spacing w:after="60" w:line="240" w:lineRule="auto"/>
              <w:ind w:left="0"/>
              <w:rPr>
                <w:sz w:val="16"/>
                <w:szCs w:val="16"/>
              </w:rPr>
            </w:pPr>
            <w:r w:rsidRPr="00251D9B">
              <w:rPr>
                <w:sz w:val="16"/>
                <w:szCs w:val="16"/>
              </w:rPr>
              <w:t>Validation</w:t>
            </w:r>
          </w:p>
          <w:p w:rsidR="00FF19C9" w:rsidRPr="00251D9B" w:rsidRDefault="00FF19C9" w:rsidP="00251D9B">
            <w:pPr>
              <w:spacing w:after="60" w:line="240" w:lineRule="auto"/>
              <w:ind w:left="0"/>
              <w:rPr>
                <w:sz w:val="16"/>
                <w:szCs w:val="16"/>
              </w:rPr>
            </w:pPr>
            <w:r w:rsidRPr="00251D9B">
              <w:rPr>
                <w:sz w:val="16"/>
                <w:szCs w:val="16"/>
              </w:rPr>
              <w:t>Enquiry</w:t>
            </w:r>
          </w:p>
        </w:tc>
        <w:tc>
          <w:tcPr>
            <w:tcW w:w="1843" w:type="dxa"/>
          </w:tcPr>
          <w:p w:rsidR="00FF19C9" w:rsidRPr="00251D9B" w:rsidRDefault="00FF19C9" w:rsidP="00251D9B">
            <w:pPr>
              <w:spacing w:after="60" w:line="240" w:lineRule="auto"/>
              <w:ind w:left="0"/>
              <w:rPr>
                <w:sz w:val="16"/>
                <w:szCs w:val="16"/>
              </w:rPr>
            </w:pPr>
            <w:r w:rsidRPr="00251D9B">
              <w:rPr>
                <w:sz w:val="16"/>
                <w:szCs w:val="16"/>
              </w:rPr>
              <w:t>tstmkovapertls015</w:t>
            </w:r>
          </w:p>
          <w:p w:rsidR="00FF19C9" w:rsidRPr="00251D9B" w:rsidRDefault="00FF19C9" w:rsidP="00251D9B">
            <w:pPr>
              <w:spacing w:after="60" w:line="240" w:lineRule="auto"/>
              <w:ind w:left="0"/>
              <w:rPr>
                <w:sz w:val="16"/>
                <w:szCs w:val="16"/>
              </w:rPr>
            </w:pPr>
            <w:r w:rsidRPr="00251D9B">
              <w:rPr>
                <w:sz w:val="16"/>
                <w:szCs w:val="16"/>
              </w:rPr>
              <w:t>tstmkovasrvtls015</w:t>
            </w:r>
          </w:p>
          <w:p w:rsidR="00FF19C9" w:rsidRPr="00251D9B" w:rsidRDefault="00FF19C9" w:rsidP="00251D9B">
            <w:pPr>
              <w:spacing w:after="60" w:line="240" w:lineRule="auto"/>
              <w:ind w:left="0"/>
              <w:rPr>
                <w:sz w:val="16"/>
                <w:szCs w:val="16"/>
              </w:rPr>
            </w:pPr>
            <w:r w:rsidRPr="00251D9B">
              <w:rPr>
                <w:sz w:val="16"/>
                <w:szCs w:val="16"/>
              </w:rPr>
              <w:t>tstmkovavaltls015</w:t>
            </w:r>
          </w:p>
          <w:p w:rsidR="00FF19C9" w:rsidRPr="00251D9B" w:rsidRDefault="00FF19C9" w:rsidP="00251D9B">
            <w:pPr>
              <w:spacing w:after="60" w:line="240" w:lineRule="auto"/>
              <w:ind w:left="0"/>
              <w:rPr>
                <w:sz w:val="16"/>
                <w:szCs w:val="16"/>
              </w:rPr>
            </w:pPr>
            <w:r w:rsidRPr="00251D9B">
              <w:rPr>
                <w:sz w:val="16"/>
                <w:szCs w:val="16"/>
              </w:rPr>
              <w:t>tstmkovaenqtls015</w:t>
            </w:r>
          </w:p>
        </w:tc>
        <w:tc>
          <w:tcPr>
            <w:tcW w:w="5670" w:type="dxa"/>
          </w:tcPr>
          <w:p w:rsidR="00FF19C9" w:rsidRPr="00251D9B" w:rsidRDefault="00FF19C9" w:rsidP="00251D9B">
            <w:pPr>
              <w:spacing w:after="60" w:line="240" w:lineRule="auto"/>
              <w:ind w:left="0"/>
              <w:rPr>
                <w:sz w:val="16"/>
                <w:szCs w:val="16"/>
              </w:rPr>
            </w:pPr>
            <w:r w:rsidRPr="00251D9B">
              <w:rPr>
                <w:sz w:val="16"/>
                <w:szCs w:val="16"/>
              </w:rPr>
              <w:t>AB0BAEBCAB0BAEBCAB0BAEBCAB0BAEBCAB0BAEBCAB0BAEBC</w:t>
            </w:r>
          </w:p>
          <w:p w:rsidR="00FF19C9" w:rsidRPr="00251D9B" w:rsidRDefault="00FF19C9" w:rsidP="00251D9B">
            <w:pPr>
              <w:spacing w:after="60" w:line="240" w:lineRule="auto"/>
              <w:ind w:left="0"/>
              <w:rPr>
                <w:sz w:val="16"/>
                <w:szCs w:val="16"/>
              </w:rPr>
            </w:pPr>
            <w:r w:rsidRPr="00251D9B">
              <w:rPr>
                <w:sz w:val="16"/>
                <w:szCs w:val="16"/>
              </w:rPr>
              <w:t>AD0BAEBCAD0BAEBCAD0BAEBCAD0BAEBCAD0BAEBCAD0BAEBC</w:t>
            </w:r>
          </w:p>
          <w:p w:rsidR="00FF19C9" w:rsidRPr="00251D9B" w:rsidRDefault="00FF19C9" w:rsidP="00251D9B">
            <w:pPr>
              <w:spacing w:after="60" w:line="240" w:lineRule="auto"/>
              <w:ind w:left="0"/>
              <w:rPr>
                <w:sz w:val="16"/>
                <w:szCs w:val="16"/>
              </w:rPr>
            </w:pPr>
            <w:r w:rsidRPr="00251D9B">
              <w:rPr>
                <w:sz w:val="16"/>
                <w:szCs w:val="16"/>
              </w:rPr>
              <w:t>CD0BAEBCCD0BAEBCCD0BAEBCCD0BAEBCCD0BAEBCCD0BAEBC</w:t>
            </w:r>
          </w:p>
          <w:p w:rsidR="00FF19C9" w:rsidRPr="00251D9B" w:rsidRDefault="00FF19C9" w:rsidP="00251D9B">
            <w:pPr>
              <w:spacing w:after="60" w:line="240" w:lineRule="auto"/>
              <w:ind w:left="0"/>
              <w:rPr>
                <w:sz w:val="16"/>
                <w:szCs w:val="16"/>
              </w:rPr>
            </w:pPr>
            <w:r w:rsidRPr="00251D9B">
              <w:rPr>
                <w:sz w:val="16"/>
                <w:szCs w:val="16"/>
              </w:rPr>
              <w:t>FD0BAEBCFD0BAEBCFD0BAEBCFD0BAEBCFD0BAEBCFD0BAEBC</w:t>
            </w:r>
          </w:p>
        </w:tc>
      </w:tr>
      <w:tr w:rsidR="00FF19C9" w:rsidRPr="00846194">
        <w:trPr>
          <w:cantSplit/>
        </w:trPr>
        <w:tc>
          <w:tcPr>
            <w:tcW w:w="709" w:type="dxa"/>
          </w:tcPr>
          <w:p w:rsidR="00FF19C9" w:rsidRPr="00251D9B" w:rsidRDefault="00FF19C9" w:rsidP="00251D9B">
            <w:pPr>
              <w:spacing w:after="60" w:line="240" w:lineRule="auto"/>
              <w:ind w:left="0"/>
              <w:rPr>
                <w:sz w:val="16"/>
                <w:szCs w:val="16"/>
              </w:rPr>
            </w:pPr>
            <w:r w:rsidRPr="00251D9B">
              <w:rPr>
                <w:sz w:val="16"/>
                <w:szCs w:val="16"/>
              </w:rPr>
              <w:t>0x1E</w:t>
            </w:r>
          </w:p>
        </w:tc>
        <w:tc>
          <w:tcPr>
            <w:tcW w:w="1559" w:type="dxa"/>
          </w:tcPr>
          <w:p w:rsidR="00FF19C9" w:rsidRPr="00251D9B" w:rsidRDefault="00FF19C9" w:rsidP="00251D9B">
            <w:pPr>
              <w:spacing w:after="60" w:line="240" w:lineRule="auto"/>
              <w:ind w:left="0"/>
              <w:rPr>
                <w:sz w:val="16"/>
                <w:szCs w:val="16"/>
              </w:rPr>
            </w:pPr>
            <w:r w:rsidRPr="00251D9B">
              <w:rPr>
                <w:sz w:val="16"/>
                <w:szCs w:val="16"/>
              </w:rPr>
              <w:t>Personalisation</w:t>
            </w:r>
          </w:p>
          <w:p w:rsidR="00FF19C9" w:rsidRPr="00251D9B" w:rsidRDefault="00FF19C9" w:rsidP="00251D9B">
            <w:pPr>
              <w:spacing w:after="60" w:line="240" w:lineRule="auto"/>
              <w:ind w:left="0"/>
              <w:rPr>
                <w:sz w:val="16"/>
                <w:szCs w:val="16"/>
              </w:rPr>
            </w:pPr>
            <w:r w:rsidRPr="00251D9B">
              <w:rPr>
                <w:sz w:val="16"/>
                <w:szCs w:val="16"/>
              </w:rPr>
              <w:t>Service</w:t>
            </w:r>
          </w:p>
          <w:p w:rsidR="00FF19C9" w:rsidRPr="00251D9B" w:rsidRDefault="00FF19C9" w:rsidP="00251D9B">
            <w:pPr>
              <w:spacing w:after="60" w:line="240" w:lineRule="auto"/>
              <w:ind w:left="0"/>
              <w:rPr>
                <w:sz w:val="16"/>
                <w:szCs w:val="16"/>
              </w:rPr>
            </w:pPr>
            <w:r w:rsidRPr="00251D9B">
              <w:rPr>
                <w:sz w:val="16"/>
                <w:szCs w:val="16"/>
              </w:rPr>
              <w:t>Validation</w:t>
            </w:r>
          </w:p>
          <w:p w:rsidR="00FF19C9" w:rsidRPr="00251D9B" w:rsidRDefault="00FF19C9" w:rsidP="00251D9B">
            <w:pPr>
              <w:spacing w:after="60" w:line="240" w:lineRule="auto"/>
              <w:ind w:left="0"/>
              <w:rPr>
                <w:sz w:val="16"/>
                <w:szCs w:val="16"/>
              </w:rPr>
            </w:pPr>
            <w:r w:rsidRPr="00251D9B">
              <w:rPr>
                <w:sz w:val="16"/>
                <w:szCs w:val="16"/>
              </w:rPr>
              <w:t>Enquiry</w:t>
            </w:r>
          </w:p>
        </w:tc>
        <w:tc>
          <w:tcPr>
            <w:tcW w:w="1843" w:type="dxa"/>
          </w:tcPr>
          <w:p w:rsidR="00FF19C9" w:rsidRPr="00251D9B" w:rsidRDefault="00FF19C9" w:rsidP="00251D9B">
            <w:pPr>
              <w:spacing w:after="60" w:line="240" w:lineRule="auto"/>
              <w:ind w:left="0"/>
              <w:rPr>
                <w:sz w:val="16"/>
                <w:szCs w:val="16"/>
              </w:rPr>
            </w:pPr>
            <w:r w:rsidRPr="00251D9B">
              <w:rPr>
                <w:sz w:val="16"/>
                <w:szCs w:val="16"/>
              </w:rPr>
              <w:t>tstmkovapertls030</w:t>
            </w:r>
          </w:p>
          <w:p w:rsidR="00FF19C9" w:rsidRPr="00251D9B" w:rsidRDefault="00FF19C9" w:rsidP="00251D9B">
            <w:pPr>
              <w:spacing w:after="60" w:line="240" w:lineRule="auto"/>
              <w:ind w:left="0"/>
              <w:rPr>
                <w:sz w:val="16"/>
                <w:szCs w:val="16"/>
              </w:rPr>
            </w:pPr>
            <w:r w:rsidRPr="00251D9B">
              <w:rPr>
                <w:sz w:val="16"/>
                <w:szCs w:val="16"/>
              </w:rPr>
              <w:t>tstmkovasrvtls030</w:t>
            </w:r>
          </w:p>
          <w:p w:rsidR="00FF19C9" w:rsidRPr="00251D9B" w:rsidRDefault="00FF19C9" w:rsidP="00251D9B">
            <w:pPr>
              <w:spacing w:after="60" w:line="240" w:lineRule="auto"/>
              <w:ind w:left="0"/>
              <w:rPr>
                <w:sz w:val="16"/>
                <w:szCs w:val="16"/>
              </w:rPr>
            </w:pPr>
            <w:r w:rsidRPr="00251D9B">
              <w:rPr>
                <w:sz w:val="16"/>
                <w:szCs w:val="16"/>
              </w:rPr>
              <w:t>tstmkovavaltls030</w:t>
            </w:r>
          </w:p>
          <w:p w:rsidR="00FF19C9" w:rsidRPr="00251D9B" w:rsidRDefault="00FF19C9" w:rsidP="00251D9B">
            <w:pPr>
              <w:spacing w:after="60" w:line="240" w:lineRule="auto"/>
              <w:ind w:left="0"/>
              <w:rPr>
                <w:sz w:val="16"/>
                <w:szCs w:val="16"/>
              </w:rPr>
            </w:pPr>
            <w:r w:rsidRPr="00251D9B">
              <w:rPr>
                <w:sz w:val="16"/>
                <w:szCs w:val="16"/>
              </w:rPr>
              <w:t>tstmkovaenqtls030</w:t>
            </w:r>
          </w:p>
        </w:tc>
        <w:tc>
          <w:tcPr>
            <w:tcW w:w="5670" w:type="dxa"/>
          </w:tcPr>
          <w:p w:rsidR="00FF19C9" w:rsidRPr="00251D9B" w:rsidRDefault="00FF19C9" w:rsidP="00251D9B">
            <w:pPr>
              <w:spacing w:after="60" w:line="240" w:lineRule="auto"/>
              <w:ind w:left="0"/>
              <w:rPr>
                <w:sz w:val="16"/>
                <w:szCs w:val="16"/>
              </w:rPr>
            </w:pPr>
            <w:r w:rsidRPr="00251D9B">
              <w:rPr>
                <w:sz w:val="16"/>
                <w:szCs w:val="16"/>
              </w:rPr>
              <w:t>AB0DAEBCAB0DAEBCAB0DAEBCAB0DAEBCAB0DAEBCAB0DAEBC</w:t>
            </w:r>
          </w:p>
          <w:p w:rsidR="00FF19C9" w:rsidRPr="00251D9B" w:rsidRDefault="00FF19C9" w:rsidP="00251D9B">
            <w:pPr>
              <w:spacing w:after="60" w:line="240" w:lineRule="auto"/>
              <w:ind w:left="0"/>
              <w:rPr>
                <w:sz w:val="16"/>
                <w:szCs w:val="16"/>
              </w:rPr>
            </w:pPr>
            <w:r w:rsidRPr="00251D9B">
              <w:rPr>
                <w:sz w:val="16"/>
                <w:szCs w:val="16"/>
              </w:rPr>
              <w:t>AD0DAEBCAD0DAEBCAD0DAEBCAD0DAEBCAD0DAEBCAD0DAEBC</w:t>
            </w:r>
          </w:p>
          <w:p w:rsidR="00FF19C9" w:rsidRPr="00251D9B" w:rsidRDefault="00FF19C9" w:rsidP="00251D9B">
            <w:pPr>
              <w:spacing w:after="60" w:line="240" w:lineRule="auto"/>
              <w:ind w:left="0"/>
              <w:rPr>
                <w:sz w:val="16"/>
                <w:szCs w:val="16"/>
              </w:rPr>
            </w:pPr>
            <w:r w:rsidRPr="00251D9B">
              <w:rPr>
                <w:sz w:val="16"/>
                <w:szCs w:val="16"/>
              </w:rPr>
              <w:t>CD0DAEBCCD0DAEBCCD0DAEBCCD0DAEBCCD0DAEBCCD0DAEBC</w:t>
            </w:r>
          </w:p>
          <w:p w:rsidR="00FF19C9" w:rsidRPr="00251D9B" w:rsidRDefault="00FF19C9" w:rsidP="00251D9B">
            <w:pPr>
              <w:spacing w:after="60" w:line="240" w:lineRule="auto"/>
              <w:ind w:left="0"/>
              <w:rPr>
                <w:sz w:val="16"/>
                <w:szCs w:val="16"/>
              </w:rPr>
            </w:pPr>
            <w:r w:rsidRPr="00251D9B">
              <w:rPr>
                <w:sz w:val="16"/>
                <w:szCs w:val="16"/>
              </w:rPr>
              <w:t>FD0DAEBCFD0DAEBCFD0DAEBCFD0DAEBCFD0DAEBCFD0DAEBC</w:t>
            </w:r>
          </w:p>
        </w:tc>
      </w:tr>
      <w:tr w:rsidR="00FF19C9" w:rsidRPr="00846194">
        <w:trPr>
          <w:cantSplit/>
        </w:trPr>
        <w:tc>
          <w:tcPr>
            <w:tcW w:w="709" w:type="dxa"/>
          </w:tcPr>
          <w:p w:rsidR="00FF19C9" w:rsidRPr="00251D9B" w:rsidRDefault="00FF19C9" w:rsidP="00251D9B">
            <w:pPr>
              <w:spacing w:after="60" w:line="240" w:lineRule="auto"/>
              <w:ind w:left="0"/>
              <w:rPr>
                <w:sz w:val="16"/>
                <w:szCs w:val="16"/>
              </w:rPr>
            </w:pPr>
            <w:r w:rsidRPr="00251D9B">
              <w:rPr>
                <w:sz w:val="16"/>
                <w:szCs w:val="16"/>
              </w:rPr>
              <w:t>0x1F</w:t>
            </w:r>
          </w:p>
        </w:tc>
        <w:tc>
          <w:tcPr>
            <w:tcW w:w="1559" w:type="dxa"/>
          </w:tcPr>
          <w:p w:rsidR="00FF19C9" w:rsidRPr="00251D9B" w:rsidRDefault="00FF19C9" w:rsidP="00251D9B">
            <w:pPr>
              <w:spacing w:after="60" w:line="240" w:lineRule="auto"/>
              <w:ind w:left="0"/>
              <w:rPr>
                <w:sz w:val="16"/>
                <w:szCs w:val="16"/>
              </w:rPr>
            </w:pPr>
            <w:r w:rsidRPr="00251D9B">
              <w:rPr>
                <w:sz w:val="16"/>
                <w:szCs w:val="16"/>
              </w:rPr>
              <w:t>Personalisation</w:t>
            </w:r>
          </w:p>
          <w:p w:rsidR="00FF19C9" w:rsidRPr="00251D9B" w:rsidRDefault="00FF19C9" w:rsidP="00251D9B">
            <w:pPr>
              <w:spacing w:after="60" w:line="240" w:lineRule="auto"/>
              <w:ind w:left="0"/>
              <w:rPr>
                <w:sz w:val="16"/>
                <w:szCs w:val="16"/>
              </w:rPr>
            </w:pPr>
            <w:r w:rsidRPr="00251D9B">
              <w:rPr>
                <w:sz w:val="16"/>
                <w:szCs w:val="16"/>
              </w:rPr>
              <w:t>Service</w:t>
            </w:r>
          </w:p>
          <w:p w:rsidR="00FF19C9" w:rsidRPr="00251D9B" w:rsidRDefault="00FF19C9" w:rsidP="00251D9B">
            <w:pPr>
              <w:spacing w:after="60" w:line="240" w:lineRule="auto"/>
              <w:ind w:left="0"/>
              <w:rPr>
                <w:sz w:val="16"/>
                <w:szCs w:val="16"/>
              </w:rPr>
            </w:pPr>
            <w:r w:rsidRPr="00251D9B">
              <w:rPr>
                <w:sz w:val="16"/>
                <w:szCs w:val="16"/>
              </w:rPr>
              <w:t>Validation</w:t>
            </w:r>
          </w:p>
          <w:p w:rsidR="00FF19C9" w:rsidRPr="00251D9B" w:rsidRDefault="00FF19C9" w:rsidP="00251D9B">
            <w:pPr>
              <w:spacing w:after="60" w:line="240" w:lineRule="auto"/>
              <w:ind w:left="0"/>
              <w:rPr>
                <w:sz w:val="16"/>
                <w:szCs w:val="16"/>
              </w:rPr>
            </w:pPr>
            <w:r w:rsidRPr="00251D9B">
              <w:rPr>
                <w:sz w:val="16"/>
                <w:szCs w:val="16"/>
              </w:rPr>
              <w:t>Enquiry</w:t>
            </w:r>
          </w:p>
        </w:tc>
        <w:tc>
          <w:tcPr>
            <w:tcW w:w="1843" w:type="dxa"/>
          </w:tcPr>
          <w:p w:rsidR="00FF19C9" w:rsidRPr="00251D9B" w:rsidRDefault="00FF19C9" w:rsidP="00251D9B">
            <w:pPr>
              <w:spacing w:after="60" w:line="240" w:lineRule="auto"/>
              <w:ind w:left="0"/>
              <w:rPr>
                <w:sz w:val="16"/>
                <w:szCs w:val="16"/>
              </w:rPr>
            </w:pPr>
            <w:r w:rsidRPr="00251D9B">
              <w:rPr>
                <w:sz w:val="16"/>
                <w:szCs w:val="16"/>
              </w:rPr>
              <w:t>tstmkovapertls031</w:t>
            </w:r>
          </w:p>
          <w:p w:rsidR="00FF19C9" w:rsidRPr="00251D9B" w:rsidRDefault="00FF19C9" w:rsidP="00251D9B">
            <w:pPr>
              <w:spacing w:after="60" w:line="240" w:lineRule="auto"/>
              <w:ind w:left="0"/>
              <w:rPr>
                <w:sz w:val="16"/>
                <w:szCs w:val="16"/>
              </w:rPr>
            </w:pPr>
            <w:r w:rsidRPr="00251D9B">
              <w:rPr>
                <w:sz w:val="16"/>
                <w:szCs w:val="16"/>
              </w:rPr>
              <w:t>tstmkovasrvtls031</w:t>
            </w:r>
          </w:p>
          <w:p w:rsidR="00FF19C9" w:rsidRPr="00251D9B" w:rsidRDefault="00FF19C9" w:rsidP="00251D9B">
            <w:pPr>
              <w:spacing w:after="60" w:line="240" w:lineRule="auto"/>
              <w:ind w:left="0"/>
              <w:rPr>
                <w:sz w:val="16"/>
                <w:szCs w:val="16"/>
              </w:rPr>
            </w:pPr>
            <w:r w:rsidRPr="00251D9B">
              <w:rPr>
                <w:sz w:val="16"/>
                <w:szCs w:val="16"/>
              </w:rPr>
              <w:t>tstmkovavaltls031</w:t>
            </w:r>
          </w:p>
          <w:p w:rsidR="00FF19C9" w:rsidRPr="00251D9B" w:rsidRDefault="00FF19C9" w:rsidP="00251D9B">
            <w:pPr>
              <w:spacing w:after="60" w:line="240" w:lineRule="auto"/>
              <w:ind w:left="0"/>
              <w:rPr>
                <w:sz w:val="16"/>
                <w:szCs w:val="16"/>
              </w:rPr>
            </w:pPr>
            <w:r w:rsidRPr="00251D9B">
              <w:rPr>
                <w:sz w:val="16"/>
                <w:szCs w:val="16"/>
              </w:rPr>
              <w:t>tstmkovaenqtls031</w:t>
            </w:r>
          </w:p>
        </w:tc>
        <w:tc>
          <w:tcPr>
            <w:tcW w:w="5670" w:type="dxa"/>
          </w:tcPr>
          <w:p w:rsidR="00FF19C9" w:rsidRPr="00251D9B" w:rsidRDefault="00FF19C9" w:rsidP="00251D9B">
            <w:pPr>
              <w:spacing w:after="60" w:line="240" w:lineRule="auto"/>
              <w:ind w:left="0"/>
              <w:rPr>
                <w:sz w:val="16"/>
                <w:szCs w:val="16"/>
              </w:rPr>
            </w:pPr>
            <w:r w:rsidRPr="00251D9B">
              <w:rPr>
                <w:sz w:val="16"/>
                <w:szCs w:val="16"/>
              </w:rPr>
              <w:t>AB0EAEBCAB0EAEBCAB0EAEBCAB0EAEBCAB0EAEBCAB0EAEBC</w:t>
            </w:r>
          </w:p>
          <w:p w:rsidR="00FF19C9" w:rsidRPr="00251D9B" w:rsidRDefault="00FF19C9" w:rsidP="00251D9B">
            <w:pPr>
              <w:spacing w:after="60" w:line="240" w:lineRule="auto"/>
              <w:ind w:left="0"/>
              <w:rPr>
                <w:sz w:val="16"/>
                <w:szCs w:val="16"/>
              </w:rPr>
            </w:pPr>
            <w:r w:rsidRPr="00251D9B">
              <w:rPr>
                <w:sz w:val="16"/>
                <w:szCs w:val="16"/>
              </w:rPr>
              <w:t>AD0EAEBCAD0EAEBCAD0EAEBCAD0EAEBCAD0EAEBCAD0EAEBC</w:t>
            </w:r>
          </w:p>
          <w:p w:rsidR="00FF19C9" w:rsidRPr="00251D9B" w:rsidRDefault="00FF19C9" w:rsidP="00251D9B">
            <w:pPr>
              <w:spacing w:after="60" w:line="240" w:lineRule="auto"/>
              <w:ind w:left="0"/>
              <w:rPr>
                <w:sz w:val="16"/>
                <w:szCs w:val="16"/>
              </w:rPr>
            </w:pPr>
            <w:r w:rsidRPr="00251D9B">
              <w:rPr>
                <w:sz w:val="16"/>
                <w:szCs w:val="16"/>
              </w:rPr>
              <w:t>CD0EAEBCCD0EAEBCCD0EAEBCCD0EAEBCCD0EAEBCCD0EAEBC</w:t>
            </w:r>
          </w:p>
          <w:p w:rsidR="00FF19C9" w:rsidRPr="00251D9B" w:rsidRDefault="00FF19C9" w:rsidP="00251D9B">
            <w:pPr>
              <w:spacing w:after="60" w:line="240" w:lineRule="auto"/>
              <w:ind w:left="0"/>
              <w:rPr>
                <w:sz w:val="16"/>
                <w:szCs w:val="16"/>
              </w:rPr>
            </w:pPr>
            <w:r w:rsidRPr="00251D9B">
              <w:rPr>
                <w:sz w:val="16"/>
                <w:szCs w:val="16"/>
              </w:rPr>
              <w:t>FD0EAEBCFD0EAEBCFD0EAEBCFD0EAEBCFD0EAEBCFD0EAEBC</w:t>
            </w:r>
          </w:p>
        </w:tc>
      </w:tr>
      <w:tr w:rsidR="00FF19C9" w:rsidRPr="00846194">
        <w:trPr>
          <w:cantSplit/>
        </w:trPr>
        <w:tc>
          <w:tcPr>
            <w:tcW w:w="709" w:type="dxa"/>
          </w:tcPr>
          <w:p w:rsidR="00FF19C9" w:rsidRPr="00251D9B" w:rsidRDefault="00FF19C9" w:rsidP="00251D9B">
            <w:pPr>
              <w:spacing w:after="60" w:line="240" w:lineRule="auto"/>
              <w:ind w:left="0"/>
              <w:rPr>
                <w:sz w:val="16"/>
                <w:szCs w:val="16"/>
              </w:rPr>
            </w:pPr>
            <w:r w:rsidRPr="00251D9B">
              <w:rPr>
                <w:sz w:val="16"/>
                <w:szCs w:val="16"/>
              </w:rPr>
              <w:t>0x20</w:t>
            </w:r>
          </w:p>
        </w:tc>
        <w:tc>
          <w:tcPr>
            <w:tcW w:w="1559" w:type="dxa"/>
          </w:tcPr>
          <w:p w:rsidR="00FF19C9" w:rsidRPr="00251D9B" w:rsidRDefault="00FF19C9" w:rsidP="00251D9B">
            <w:pPr>
              <w:spacing w:after="60" w:line="240" w:lineRule="auto"/>
              <w:ind w:left="0"/>
              <w:rPr>
                <w:sz w:val="16"/>
                <w:szCs w:val="16"/>
              </w:rPr>
            </w:pPr>
            <w:r w:rsidRPr="00251D9B">
              <w:rPr>
                <w:sz w:val="16"/>
                <w:szCs w:val="16"/>
              </w:rPr>
              <w:t>Personalisation</w:t>
            </w:r>
          </w:p>
          <w:p w:rsidR="00FF19C9" w:rsidRPr="00251D9B" w:rsidRDefault="00FF19C9" w:rsidP="00251D9B">
            <w:pPr>
              <w:spacing w:after="60" w:line="240" w:lineRule="auto"/>
              <w:ind w:left="0"/>
              <w:rPr>
                <w:sz w:val="16"/>
                <w:szCs w:val="16"/>
              </w:rPr>
            </w:pPr>
            <w:r w:rsidRPr="00251D9B">
              <w:rPr>
                <w:sz w:val="16"/>
                <w:szCs w:val="16"/>
              </w:rPr>
              <w:t>Service</w:t>
            </w:r>
          </w:p>
          <w:p w:rsidR="00FF19C9" w:rsidRPr="00251D9B" w:rsidRDefault="00FF19C9" w:rsidP="00251D9B">
            <w:pPr>
              <w:spacing w:after="60" w:line="240" w:lineRule="auto"/>
              <w:ind w:left="0"/>
              <w:rPr>
                <w:sz w:val="16"/>
                <w:szCs w:val="16"/>
              </w:rPr>
            </w:pPr>
            <w:r w:rsidRPr="00251D9B">
              <w:rPr>
                <w:sz w:val="16"/>
                <w:szCs w:val="16"/>
              </w:rPr>
              <w:t>Validation</w:t>
            </w:r>
          </w:p>
          <w:p w:rsidR="00FF19C9" w:rsidRPr="00251D9B" w:rsidRDefault="00FF19C9" w:rsidP="00251D9B">
            <w:pPr>
              <w:spacing w:after="60" w:line="240" w:lineRule="auto"/>
              <w:ind w:left="0"/>
              <w:rPr>
                <w:sz w:val="16"/>
                <w:szCs w:val="16"/>
              </w:rPr>
            </w:pPr>
            <w:r w:rsidRPr="00251D9B">
              <w:rPr>
                <w:sz w:val="16"/>
                <w:szCs w:val="16"/>
              </w:rPr>
              <w:t>Enquiry</w:t>
            </w:r>
          </w:p>
        </w:tc>
        <w:tc>
          <w:tcPr>
            <w:tcW w:w="1843" w:type="dxa"/>
          </w:tcPr>
          <w:p w:rsidR="00FF19C9" w:rsidRPr="00251D9B" w:rsidRDefault="00FF19C9" w:rsidP="00251D9B">
            <w:pPr>
              <w:spacing w:after="60" w:line="240" w:lineRule="auto"/>
              <w:ind w:left="0"/>
              <w:rPr>
                <w:sz w:val="16"/>
                <w:szCs w:val="16"/>
              </w:rPr>
            </w:pPr>
            <w:r w:rsidRPr="00251D9B">
              <w:rPr>
                <w:sz w:val="16"/>
                <w:szCs w:val="16"/>
              </w:rPr>
              <w:t>tstmkovapertls032</w:t>
            </w:r>
          </w:p>
          <w:p w:rsidR="00FF19C9" w:rsidRPr="00251D9B" w:rsidRDefault="00FF19C9" w:rsidP="00251D9B">
            <w:pPr>
              <w:spacing w:after="60" w:line="240" w:lineRule="auto"/>
              <w:ind w:left="0"/>
              <w:rPr>
                <w:sz w:val="16"/>
                <w:szCs w:val="16"/>
              </w:rPr>
            </w:pPr>
            <w:r w:rsidRPr="00251D9B">
              <w:rPr>
                <w:sz w:val="16"/>
                <w:szCs w:val="16"/>
              </w:rPr>
              <w:t>tstmkovasrvtls032</w:t>
            </w:r>
          </w:p>
          <w:p w:rsidR="00FF19C9" w:rsidRPr="00251D9B" w:rsidRDefault="00FF19C9" w:rsidP="00251D9B">
            <w:pPr>
              <w:spacing w:after="60" w:line="240" w:lineRule="auto"/>
              <w:ind w:left="0"/>
              <w:rPr>
                <w:sz w:val="16"/>
                <w:szCs w:val="16"/>
              </w:rPr>
            </w:pPr>
            <w:r w:rsidRPr="00251D9B">
              <w:rPr>
                <w:sz w:val="16"/>
                <w:szCs w:val="16"/>
              </w:rPr>
              <w:t>tstmkovavaltls032</w:t>
            </w:r>
          </w:p>
          <w:p w:rsidR="00FF19C9" w:rsidRPr="00251D9B" w:rsidRDefault="00FF19C9" w:rsidP="00251D9B">
            <w:pPr>
              <w:spacing w:after="60" w:line="240" w:lineRule="auto"/>
              <w:ind w:left="0"/>
              <w:rPr>
                <w:sz w:val="16"/>
                <w:szCs w:val="16"/>
              </w:rPr>
            </w:pPr>
            <w:r w:rsidRPr="00251D9B">
              <w:rPr>
                <w:sz w:val="16"/>
                <w:szCs w:val="16"/>
              </w:rPr>
              <w:t>tstmkovaenqtls032</w:t>
            </w:r>
          </w:p>
        </w:tc>
        <w:tc>
          <w:tcPr>
            <w:tcW w:w="5670" w:type="dxa"/>
          </w:tcPr>
          <w:p w:rsidR="00FF19C9" w:rsidRPr="00251D9B" w:rsidRDefault="00FF19C9" w:rsidP="00251D9B">
            <w:pPr>
              <w:spacing w:after="60" w:line="240" w:lineRule="auto"/>
              <w:ind w:left="0"/>
              <w:rPr>
                <w:sz w:val="16"/>
                <w:szCs w:val="16"/>
              </w:rPr>
            </w:pPr>
            <w:r w:rsidRPr="00251D9B">
              <w:rPr>
                <w:sz w:val="16"/>
                <w:szCs w:val="16"/>
              </w:rPr>
              <w:t>AB10AEBCAB10AEBCAB10AEBCAB10AEBCAB10AEBCAB10AEBC</w:t>
            </w:r>
          </w:p>
          <w:p w:rsidR="00FF19C9" w:rsidRPr="00251D9B" w:rsidRDefault="00FF19C9" w:rsidP="00251D9B">
            <w:pPr>
              <w:spacing w:after="60" w:line="240" w:lineRule="auto"/>
              <w:ind w:left="0"/>
              <w:rPr>
                <w:sz w:val="16"/>
                <w:szCs w:val="16"/>
              </w:rPr>
            </w:pPr>
            <w:r w:rsidRPr="00251D9B">
              <w:rPr>
                <w:sz w:val="16"/>
                <w:szCs w:val="16"/>
              </w:rPr>
              <w:t>AD10AEBCAD10AEBCAD10AEBCAD10AEBCAD10AEBCAD10AEBC</w:t>
            </w:r>
          </w:p>
          <w:p w:rsidR="00FF19C9" w:rsidRPr="00251D9B" w:rsidRDefault="00FF19C9" w:rsidP="00251D9B">
            <w:pPr>
              <w:spacing w:after="60" w:line="240" w:lineRule="auto"/>
              <w:ind w:left="0"/>
              <w:rPr>
                <w:sz w:val="16"/>
                <w:szCs w:val="16"/>
              </w:rPr>
            </w:pPr>
            <w:r w:rsidRPr="00251D9B">
              <w:rPr>
                <w:sz w:val="16"/>
                <w:szCs w:val="16"/>
              </w:rPr>
              <w:t>CD10AEBCCD10AEBCCD10AEBCCD10AEBCCD10AEBCCD10AEBC</w:t>
            </w:r>
          </w:p>
          <w:p w:rsidR="00FF19C9" w:rsidRPr="00251D9B" w:rsidRDefault="00FF19C9" w:rsidP="00251D9B">
            <w:pPr>
              <w:spacing w:after="60" w:line="240" w:lineRule="auto"/>
              <w:ind w:left="0"/>
              <w:rPr>
                <w:sz w:val="16"/>
                <w:szCs w:val="16"/>
              </w:rPr>
            </w:pPr>
            <w:r w:rsidRPr="00251D9B">
              <w:rPr>
                <w:sz w:val="16"/>
                <w:szCs w:val="16"/>
              </w:rPr>
              <w:t>FD10AEBCFD10AEBCFD10AEBCFD10AEBCFD10AEBCFD10AEBC</w:t>
            </w:r>
          </w:p>
        </w:tc>
      </w:tr>
      <w:tr w:rsidR="00FF19C9" w:rsidRPr="00846194">
        <w:trPr>
          <w:cantSplit/>
        </w:trPr>
        <w:tc>
          <w:tcPr>
            <w:tcW w:w="709" w:type="dxa"/>
          </w:tcPr>
          <w:p w:rsidR="00FF19C9" w:rsidRPr="00251D9B" w:rsidRDefault="00FF19C9" w:rsidP="00251D9B">
            <w:pPr>
              <w:spacing w:after="60" w:line="240" w:lineRule="auto"/>
              <w:ind w:left="0"/>
              <w:rPr>
                <w:sz w:val="16"/>
                <w:szCs w:val="16"/>
              </w:rPr>
            </w:pPr>
            <w:r w:rsidRPr="00251D9B">
              <w:rPr>
                <w:sz w:val="16"/>
                <w:szCs w:val="16"/>
              </w:rPr>
              <w:t>0x22</w:t>
            </w:r>
          </w:p>
        </w:tc>
        <w:tc>
          <w:tcPr>
            <w:tcW w:w="1559" w:type="dxa"/>
          </w:tcPr>
          <w:p w:rsidR="00FF19C9" w:rsidRPr="00251D9B" w:rsidRDefault="00FF19C9" w:rsidP="00251D9B">
            <w:pPr>
              <w:spacing w:after="60" w:line="240" w:lineRule="auto"/>
              <w:ind w:left="0"/>
              <w:rPr>
                <w:sz w:val="16"/>
                <w:szCs w:val="16"/>
              </w:rPr>
            </w:pPr>
            <w:r w:rsidRPr="00251D9B">
              <w:rPr>
                <w:sz w:val="16"/>
                <w:szCs w:val="16"/>
              </w:rPr>
              <w:t>Personalisation</w:t>
            </w:r>
          </w:p>
          <w:p w:rsidR="00FF19C9" w:rsidRPr="00251D9B" w:rsidRDefault="00FF19C9" w:rsidP="00251D9B">
            <w:pPr>
              <w:spacing w:after="60" w:line="240" w:lineRule="auto"/>
              <w:ind w:left="0"/>
              <w:rPr>
                <w:sz w:val="16"/>
                <w:szCs w:val="16"/>
              </w:rPr>
            </w:pPr>
            <w:r w:rsidRPr="00251D9B">
              <w:rPr>
                <w:sz w:val="16"/>
                <w:szCs w:val="16"/>
              </w:rPr>
              <w:t>Service</w:t>
            </w:r>
          </w:p>
          <w:p w:rsidR="00FF19C9" w:rsidRPr="00251D9B" w:rsidRDefault="00FF19C9" w:rsidP="00251D9B">
            <w:pPr>
              <w:spacing w:after="60" w:line="240" w:lineRule="auto"/>
              <w:ind w:left="0"/>
              <w:rPr>
                <w:sz w:val="16"/>
                <w:szCs w:val="16"/>
              </w:rPr>
            </w:pPr>
            <w:r w:rsidRPr="00251D9B">
              <w:rPr>
                <w:sz w:val="16"/>
                <w:szCs w:val="16"/>
              </w:rPr>
              <w:t>Validation</w:t>
            </w:r>
          </w:p>
          <w:p w:rsidR="00FF19C9" w:rsidRPr="00251D9B" w:rsidRDefault="00FF19C9" w:rsidP="00251D9B">
            <w:pPr>
              <w:spacing w:after="60" w:line="240" w:lineRule="auto"/>
              <w:ind w:left="0"/>
              <w:rPr>
                <w:sz w:val="16"/>
                <w:szCs w:val="16"/>
              </w:rPr>
            </w:pPr>
            <w:r w:rsidRPr="00251D9B">
              <w:rPr>
                <w:sz w:val="16"/>
                <w:szCs w:val="16"/>
              </w:rPr>
              <w:t>Enquiry</w:t>
            </w:r>
          </w:p>
        </w:tc>
        <w:tc>
          <w:tcPr>
            <w:tcW w:w="1843" w:type="dxa"/>
          </w:tcPr>
          <w:p w:rsidR="00FF19C9" w:rsidRPr="00251D9B" w:rsidRDefault="00FF19C9" w:rsidP="00251D9B">
            <w:pPr>
              <w:spacing w:after="60" w:line="240" w:lineRule="auto"/>
              <w:ind w:left="0"/>
              <w:rPr>
                <w:sz w:val="16"/>
                <w:szCs w:val="16"/>
              </w:rPr>
            </w:pPr>
            <w:r w:rsidRPr="00251D9B">
              <w:rPr>
                <w:sz w:val="16"/>
                <w:szCs w:val="16"/>
              </w:rPr>
              <w:t>tstmkovapertls034</w:t>
            </w:r>
          </w:p>
          <w:p w:rsidR="00FF19C9" w:rsidRPr="00251D9B" w:rsidRDefault="00FF19C9" w:rsidP="00251D9B">
            <w:pPr>
              <w:spacing w:after="60" w:line="240" w:lineRule="auto"/>
              <w:ind w:left="0"/>
              <w:rPr>
                <w:sz w:val="16"/>
                <w:szCs w:val="16"/>
              </w:rPr>
            </w:pPr>
            <w:r w:rsidRPr="00251D9B">
              <w:rPr>
                <w:sz w:val="16"/>
                <w:szCs w:val="16"/>
              </w:rPr>
              <w:t>tstmkovasrvtls034</w:t>
            </w:r>
          </w:p>
          <w:p w:rsidR="00FF19C9" w:rsidRPr="00251D9B" w:rsidRDefault="00FF19C9" w:rsidP="00251D9B">
            <w:pPr>
              <w:spacing w:after="60" w:line="240" w:lineRule="auto"/>
              <w:ind w:left="0"/>
              <w:rPr>
                <w:sz w:val="16"/>
                <w:szCs w:val="16"/>
              </w:rPr>
            </w:pPr>
            <w:r w:rsidRPr="00251D9B">
              <w:rPr>
                <w:sz w:val="16"/>
                <w:szCs w:val="16"/>
              </w:rPr>
              <w:t>tstmkovavaltls034</w:t>
            </w:r>
          </w:p>
          <w:p w:rsidR="00FF19C9" w:rsidRPr="00251D9B" w:rsidRDefault="00FF19C9" w:rsidP="00251D9B">
            <w:pPr>
              <w:spacing w:after="60" w:line="240" w:lineRule="auto"/>
              <w:ind w:left="0"/>
              <w:rPr>
                <w:sz w:val="16"/>
                <w:szCs w:val="16"/>
              </w:rPr>
            </w:pPr>
            <w:r w:rsidRPr="00251D9B">
              <w:rPr>
                <w:sz w:val="16"/>
                <w:szCs w:val="16"/>
              </w:rPr>
              <w:t>tstmkovaenqtls034</w:t>
            </w:r>
          </w:p>
        </w:tc>
        <w:tc>
          <w:tcPr>
            <w:tcW w:w="5670" w:type="dxa"/>
          </w:tcPr>
          <w:p w:rsidR="00FF19C9" w:rsidRPr="00251D9B" w:rsidRDefault="00FF19C9" w:rsidP="00251D9B">
            <w:pPr>
              <w:spacing w:after="60" w:line="240" w:lineRule="auto"/>
              <w:ind w:left="0"/>
              <w:rPr>
                <w:sz w:val="16"/>
                <w:szCs w:val="16"/>
              </w:rPr>
            </w:pPr>
            <w:r w:rsidRPr="00251D9B">
              <w:rPr>
                <w:sz w:val="16"/>
                <w:szCs w:val="16"/>
              </w:rPr>
              <w:t>AB13AEBCAB13AEBCAB13AEBCAB13AEBCAB13AEBCAB13AEBC</w:t>
            </w:r>
          </w:p>
          <w:p w:rsidR="00FF19C9" w:rsidRPr="00251D9B" w:rsidRDefault="00FF19C9" w:rsidP="00251D9B">
            <w:pPr>
              <w:spacing w:after="60" w:line="240" w:lineRule="auto"/>
              <w:ind w:left="0"/>
              <w:rPr>
                <w:sz w:val="16"/>
                <w:szCs w:val="16"/>
              </w:rPr>
            </w:pPr>
            <w:r w:rsidRPr="00251D9B">
              <w:rPr>
                <w:sz w:val="16"/>
                <w:szCs w:val="16"/>
              </w:rPr>
              <w:t>AD13AEBCAD13AEBCAD13AEBCAD13AEBCAD13AEBCAD13AEBC</w:t>
            </w:r>
          </w:p>
          <w:p w:rsidR="00FF19C9" w:rsidRPr="00251D9B" w:rsidRDefault="00FF19C9" w:rsidP="00251D9B">
            <w:pPr>
              <w:spacing w:after="60" w:line="240" w:lineRule="auto"/>
              <w:ind w:left="0"/>
              <w:rPr>
                <w:sz w:val="16"/>
                <w:szCs w:val="16"/>
              </w:rPr>
            </w:pPr>
            <w:r w:rsidRPr="00251D9B">
              <w:rPr>
                <w:sz w:val="16"/>
                <w:szCs w:val="16"/>
              </w:rPr>
              <w:t>CD13AEBCCD13AEBCCD13AEBCCD13AEBCCD13AEBCCD13AEBC</w:t>
            </w:r>
          </w:p>
          <w:p w:rsidR="00FF19C9" w:rsidRPr="00251D9B" w:rsidRDefault="00FF19C9" w:rsidP="00251D9B">
            <w:pPr>
              <w:spacing w:after="60" w:line="240" w:lineRule="auto"/>
              <w:ind w:left="0"/>
              <w:rPr>
                <w:sz w:val="16"/>
                <w:szCs w:val="16"/>
              </w:rPr>
            </w:pPr>
            <w:r w:rsidRPr="00251D9B">
              <w:rPr>
                <w:sz w:val="16"/>
                <w:szCs w:val="16"/>
              </w:rPr>
              <w:t>FD13AEBCFD13AEBCFD13AEBCFD13AEBCFD13AEBCFD13AEBC</w:t>
            </w:r>
          </w:p>
        </w:tc>
      </w:tr>
      <w:tr w:rsidR="00FF19C9" w:rsidRPr="00846194">
        <w:trPr>
          <w:cantSplit/>
        </w:trPr>
        <w:tc>
          <w:tcPr>
            <w:tcW w:w="709" w:type="dxa"/>
          </w:tcPr>
          <w:p w:rsidR="00FF19C9" w:rsidRPr="00251D9B" w:rsidRDefault="00FF19C9" w:rsidP="00251D9B">
            <w:pPr>
              <w:spacing w:after="60" w:line="240" w:lineRule="auto"/>
              <w:ind w:left="0"/>
              <w:rPr>
                <w:sz w:val="16"/>
                <w:szCs w:val="16"/>
              </w:rPr>
            </w:pPr>
            <w:r w:rsidRPr="00251D9B">
              <w:rPr>
                <w:sz w:val="16"/>
                <w:szCs w:val="16"/>
              </w:rPr>
              <w:t>0x24</w:t>
            </w:r>
          </w:p>
        </w:tc>
        <w:tc>
          <w:tcPr>
            <w:tcW w:w="1559" w:type="dxa"/>
          </w:tcPr>
          <w:p w:rsidR="00FF19C9" w:rsidRPr="00251D9B" w:rsidRDefault="00FF19C9" w:rsidP="00251D9B">
            <w:pPr>
              <w:spacing w:after="60" w:line="240" w:lineRule="auto"/>
              <w:ind w:left="0"/>
              <w:rPr>
                <w:sz w:val="16"/>
                <w:szCs w:val="16"/>
              </w:rPr>
            </w:pPr>
            <w:r w:rsidRPr="00251D9B">
              <w:rPr>
                <w:sz w:val="16"/>
                <w:szCs w:val="16"/>
              </w:rPr>
              <w:t>Personalisation</w:t>
            </w:r>
          </w:p>
          <w:p w:rsidR="00FF19C9" w:rsidRPr="00251D9B" w:rsidRDefault="00FF19C9" w:rsidP="00251D9B">
            <w:pPr>
              <w:spacing w:after="60" w:line="240" w:lineRule="auto"/>
              <w:ind w:left="0"/>
              <w:rPr>
                <w:sz w:val="16"/>
                <w:szCs w:val="16"/>
              </w:rPr>
            </w:pPr>
            <w:r w:rsidRPr="00251D9B">
              <w:rPr>
                <w:sz w:val="16"/>
                <w:szCs w:val="16"/>
              </w:rPr>
              <w:t>Service</w:t>
            </w:r>
          </w:p>
          <w:p w:rsidR="00FF19C9" w:rsidRPr="00251D9B" w:rsidRDefault="00FF19C9" w:rsidP="00251D9B">
            <w:pPr>
              <w:spacing w:after="60" w:line="240" w:lineRule="auto"/>
              <w:ind w:left="0"/>
              <w:rPr>
                <w:sz w:val="16"/>
                <w:szCs w:val="16"/>
              </w:rPr>
            </w:pPr>
            <w:r w:rsidRPr="00251D9B">
              <w:rPr>
                <w:sz w:val="16"/>
                <w:szCs w:val="16"/>
              </w:rPr>
              <w:t>Validation</w:t>
            </w:r>
          </w:p>
          <w:p w:rsidR="00FF19C9" w:rsidRPr="00251D9B" w:rsidRDefault="00FF19C9" w:rsidP="00251D9B">
            <w:pPr>
              <w:spacing w:after="60" w:line="240" w:lineRule="auto"/>
              <w:ind w:left="0"/>
              <w:rPr>
                <w:sz w:val="16"/>
                <w:szCs w:val="16"/>
              </w:rPr>
            </w:pPr>
            <w:r w:rsidRPr="00251D9B">
              <w:rPr>
                <w:sz w:val="16"/>
                <w:szCs w:val="16"/>
              </w:rPr>
              <w:t>Enquiry</w:t>
            </w:r>
          </w:p>
        </w:tc>
        <w:tc>
          <w:tcPr>
            <w:tcW w:w="1843" w:type="dxa"/>
          </w:tcPr>
          <w:p w:rsidR="00FF19C9" w:rsidRPr="00251D9B" w:rsidRDefault="00FF19C9" w:rsidP="00251D9B">
            <w:pPr>
              <w:spacing w:after="60" w:line="240" w:lineRule="auto"/>
              <w:ind w:left="0"/>
              <w:rPr>
                <w:sz w:val="16"/>
                <w:szCs w:val="16"/>
              </w:rPr>
            </w:pPr>
            <w:r w:rsidRPr="00251D9B">
              <w:rPr>
                <w:sz w:val="16"/>
                <w:szCs w:val="16"/>
              </w:rPr>
              <w:t>tstmkovapertls036</w:t>
            </w:r>
          </w:p>
          <w:p w:rsidR="00FF19C9" w:rsidRPr="00251D9B" w:rsidRDefault="00FF19C9" w:rsidP="00251D9B">
            <w:pPr>
              <w:spacing w:after="60" w:line="240" w:lineRule="auto"/>
              <w:ind w:left="0"/>
              <w:rPr>
                <w:sz w:val="16"/>
                <w:szCs w:val="16"/>
              </w:rPr>
            </w:pPr>
            <w:r w:rsidRPr="00251D9B">
              <w:rPr>
                <w:sz w:val="16"/>
                <w:szCs w:val="16"/>
              </w:rPr>
              <w:t>tstmkovasrvtls036</w:t>
            </w:r>
          </w:p>
          <w:p w:rsidR="00FF19C9" w:rsidRPr="00251D9B" w:rsidRDefault="00FF19C9" w:rsidP="00251D9B">
            <w:pPr>
              <w:spacing w:after="60" w:line="240" w:lineRule="auto"/>
              <w:ind w:left="0"/>
              <w:rPr>
                <w:sz w:val="16"/>
                <w:szCs w:val="16"/>
              </w:rPr>
            </w:pPr>
            <w:r w:rsidRPr="00251D9B">
              <w:rPr>
                <w:sz w:val="16"/>
                <w:szCs w:val="16"/>
              </w:rPr>
              <w:t>tstmkovavaltls036</w:t>
            </w:r>
          </w:p>
          <w:p w:rsidR="00FF19C9" w:rsidRPr="00251D9B" w:rsidRDefault="00FF19C9" w:rsidP="00251D9B">
            <w:pPr>
              <w:spacing w:after="60" w:line="240" w:lineRule="auto"/>
              <w:ind w:left="0"/>
              <w:rPr>
                <w:sz w:val="16"/>
                <w:szCs w:val="16"/>
              </w:rPr>
            </w:pPr>
            <w:r w:rsidRPr="00251D9B">
              <w:rPr>
                <w:sz w:val="16"/>
                <w:szCs w:val="16"/>
              </w:rPr>
              <w:t>tstmkovaenqtls036</w:t>
            </w:r>
          </w:p>
        </w:tc>
        <w:tc>
          <w:tcPr>
            <w:tcW w:w="5670" w:type="dxa"/>
          </w:tcPr>
          <w:p w:rsidR="00FF19C9" w:rsidRPr="00251D9B" w:rsidRDefault="00FF19C9" w:rsidP="00251D9B">
            <w:pPr>
              <w:spacing w:after="60" w:line="240" w:lineRule="auto"/>
              <w:ind w:left="0"/>
              <w:rPr>
                <w:sz w:val="16"/>
                <w:szCs w:val="16"/>
              </w:rPr>
            </w:pPr>
            <w:r w:rsidRPr="00251D9B">
              <w:rPr>
                <w:sz w:val="16"/>
                <w:szCs w:val="16"/>
              </w:rPr>
              <w:t>AB15AEBCAB15AEBCAB15AEBCAB15AEBCAB15AEBCAB15AEBC</w:t>
            </w:r>
          </w:p>
          <w:p w:rsidR="00FF19C9" w:rsidRPr="00251D9B" w:rsidRDefault="00FF19C9" w:rsidP="00251D9B">
            <w:pPr>
              <w:spacing w:after="60" w:line="240" w:lineRule="auto"/>
              <w:ind w:left="0"/>
              <w:rPr>
                <w:sz w:val="16"/>
                <w:szCs w:val="16"/>
              </w:rPr>
            </w:pPr>
            <w:r w:rsidRPr="00251D9B">
              <w:rPr>
                <w:sz w:val="16"/>
                <w:szCs w:val="16"/>
              </w:rPr>
              <w:t>AD15AEBCAD15AEBCAD15AEBCAD15AEBCAD15AEBCAD15AEBC</w:t>
            </w:r>
          </w:p>
          <w:p w:rsidR="00FF19C9" w:rsidRPr="00251D9B" w:rsidRDefault="00FF19C9" w:rsidP="00251D9B">
            <w:pPr>
              <w:spacing w:after="60" w:line="240" w:lineRule="auto"/>
              <w:ind w:left="0"/>
              <w:rPr>
                <w:sz w:val="16"/>
                <w:szCs w:val="16"/>
              </w:rPr>
            </w:pPr>
            <w:r w:rsidRPr="00251D9B">
              <w:rPr>
                <w:sz w:val="16"/>
                <w:szCs w:val="16"/>
              </w:rPr>
              <w:t>CD15AEBCCD15AEBCCD15AEBCCD15AEBCCD15AEBCCD15AEBC</w:t>
            </w:r>
          </w:p>
          <w:p w:rsidR="00FF19C9" w:rsidRPr="00251D9B" w:rsidRDefault="00FF19C9" w:rsidP="00251D9B">
            <w:pPr>
              <w:spacing w:after="60" w:line="240" w:lineRule="auto"/>
              <w:ind w:left="0"/>
              <w:rPr>
                <w:sz w:val="16"/>
                <w:szCs w:val="16"/>
              </w:rPr>
            </w:pPr>
            <w:r w:rsidRPr="00251D9B">
              <w:rPr>
                <w:sz w:val="16"/>
                <w:szCs w:val="16"/>
              </w:rPr>
              <w:t>FD15AEBCFD15AEBCFD15AEBCFD15AEBCFD15AEBCFD15AEBC</w:t>
            </w:r>
          </w:p>
        </w:tc>
      </w:tr>
      <w:tr w:rsidR="00FF19C9" w:rsidRPr="00846194">
        <w:trPr>
          <w:cantSplit/>
        </w:trPr>
        <w:tc>
          <w:tcPr>
            <w:tcW w:w="709" w:type="dxa"/>
          </w:tcPr>
          <w:p w:rsidR="00FF19C9" w:rsidRPr="00251D9B" w:rsidRDefault="00FF19C9" w:rsidP="00251D9B">
            <w:pPr>
              <w:spacing w:after="60" w:line="240" w:lineRule="auto"/>
              <w:ind w:left="0"/>
              <w:rPr>
                <w:sz w:val="16"/>
                <w:szCs w:val="16"/>
              </w:rPr>
            </w:pPr>
            <w:r w:rsidRPr="00251D9B">
              <w:rPr>
                <w:sz w:val="16"/>
                <w:szCs w:val="16"/>
              </w:rPr>
              <w:t>0x25</w:t>
            </w:r>
          </w:p>
        </w:tc>
        <w:tc>
          <w:tcPr>
            <w:tcW w:w="1559" w:type="dxa"/>
          </w:tcPr>
          <w:p w:rsidR="00FF19C9" w:rsidRPr="00251D9B" w:rsidRDefault="00FF19C9" w:rsidP="00251D9B">
            <w:pPr>
              <w:spacing w:after="60" w:line="240" w:lineRule="auto"/>
              <w:ind w:left="0"/>
              <w:rPr>
                <w:sz w:val="16"/>
                <w:szCs w:val="16"/>
              </w:rPr>
            </w:pPr>
            <w:r w:rsidRPr="00251D9B">
              <w:rPr>
                <w:sz w:val="16"/>
                <w:szCs w:val="16"/>
              </w:rPr>
              <w:t>Personalisation</w:t>
            </w:r>
          </w:p>
          <w:p w:rsidR="00FF19C9" w:rsidRPr="00251D9B" w:rsidRDefault="00FF19C9" w:rsidP="00251D9B">
            <w:pPr>
              <w:spacing w:after="60" w:line="240" w:lineRule="auto"/>
              <w:ind w:left="0"/>
              <w:rPr>
                <w:sz w:val="16"/>
                <w:szCs w:val="16"/>
              </w:rPr>
            </w:pPr>
            <w:r w:rsidRPr="00251D9B">
              <w:rPr>
                <w:sz w:val="16"/>
                <w:szCs w:val="16"/>
              </w:rPr>
              <w:t>Service</w:t>
            </w:r>
          </w:p>
          <w:p w:rsidR="00FF19C9" w:rsidRPr="00251D9B" w:rsidRDefault="00FF19C9" w:rsidP="00251D9B">
            <w:pPr>
              <w:spacing w:after="60" w:line="240" w:lineRule="auto"/>
              <w:ind w:left="0"/>
              <w:rPr>
                <w:sz w:val="16"/>
                <w:szCs w:val="16"/>
              </w:rPr>
            </w:pPr>
            <w:r w:rsidRPr="00251D9B">
              <w:rPr>
                <w:sz w:val="16"/>
                <w:szCs w:val="16"/>
              </w:rPr>
              <w:t>Validation</w:t>
            </w:r>
          </w:p>
          <w:p w:rsidR="00FF19C9" w:rsidRPr="00251D9B" w:rsidRDefault="00FF19C9" w:rsidP="00251D9B">
            <w:pPr>
              <w:spacing w:after="60" w:line="240" w:lineRule="auto"/>
              <w:ind w:left="0"/>
              <w:rPr>
                <w:sz w:val="16"/>
                <w:szCs w:val="16"/>
              </w:rPr>
            </w:pPr>
            <w:r w:rsidRPr="00251D9B">
              <w:rPr>
                <w:sz w:val="16"/>
                <w:szCs w:val="16"/>
              </w:rPr>
              <w:t>Enquiry</w:t>
            </w:r>
          </w:p>
        </w:tc>
        <w:tc>
          <w:tcPr>
            <w:tcW w:w="1843" w:type="dxa"/>
          </w:tcPr>
          <w:p w:rsidR="00FF19C9" w:rsidRPr="00251D9B" w:rsidRDefault="00FF19C9" w:rsidP="00251D9B">
            <w:pPr>
              <w:spacing w:after="60" w:line="240" w:lineRule="auto"/>
              <w:ind w:left="0"/>
              <w:rPr>
                <w:sz w:val="16"/>
                <w:szCs w:val="16"/>
              </w:rPr>
            </w:pPr>
            <w:r w:rsidRPr="00251D9B">
              <w:rPr>
                <w:sz w:val="16"/>
                <w:szCs w:val="16"/>
              </w:rPr>
              <w:t>tstmkovapertls037</w:t>
            </w:r>
          </w:p>
          <w:p w:rsidR="00FF19C9" w:rsidRPr="00251D9B" w:rsidRDefault="00FF19C9" w:rsidP="00251D9B">
            <w:pPr>
              <w:spacing w:after="60" w:line="240" w:lineRule="auto"/>
              <w:ind w:left="0"/>
              <w:rPr>
                <w:sz w:val="16"/>
                <w:szCs w:val="16"/>
              </w:rPr>
            </w:pPr>
            <w:r w:rsidRPr="00251D9B">
              <w:rPr>
                <w:sz w:val="16"/>
                <w:szCs w:val="16"/>
              </w:rPr>
              <w:t>tstmkovasrvtls037</w:t>
            </w:r>
          </w:p>
          <w:p w:rsidR="00FF19C9" w:rsidRPr="00251D9B" w:rsidRDefault="00FF19C9" w:rsidP="00251D9B">
            <w:pPr>
              <w:spacing w:after="60" w:line="240" w:lineRule="auto"/>
              <w:ind w:left="0"/>
              <w:rPr>
                <w:sz w:val="16"/>
                <w:szCs w:val="16"/>
              </w:rPr>
            </w:pPr>
            <w:r w:rsidRPr="00251D9B">
              <w:rPr>
                <w:sz w:val="16"/>
                <w:szCs w:val="16"/>
              </w:rPr>
              <w:t>tstmkovavaltls037</w:t>
            </w:r>
          </w:p>
          <w:p w:rsidR="00FF19C9" w:rsidRPr="00251D9B" w:rsidRDefault="00FF19C9" w:rsidP="00251D9B">
            <w:pPr>
              <w:spacing w:after="60" w:line="240" w:lineRule="auto"/>
              <w:ind w:left="0"/>
              <w:rPr>
                <w:sz w:val="16"/>
                <w:szCs w:val="16"/>
              </w:rPr>
            </w:pPr>
            <w:r w:rsidRPr="00251D9B">
              <w:rPr>
                <w:sz w:val="16"/>
                <w:szCs w:val="16"/>
              </w:rPr>
              <w:t>tstmkovaenqtls037</w:t>
            </w:r>
          </w:p>
        </w:tc>
        <w:tc>
          <w:tcPr>
            <w:tcW w:w="5670" w:type="dxa"/>
          </w:tcPr>
          <w:p w:rsidR="00FF19C9" w:rsidRPr="00251D9B" w:rsidRDefault="00FF19C9" w:rsidP="00251D9B">
            <w:pPr>
              <w:spacing w:after="60" w:line="240" w:lineRule="auto"/>
              <w:ind w:left="0"/>
              <w:rPr>
                <w:sz w:val="16"/>
                <w:szCs w:val="16"/>
              </w:rPr>
            </w:pPr>
            <w:r w:rsidRPr="00251D9B">
              <w:rPr>
                <w:sz w:val="16"/>
                <w:szCs w:val="16"/>
              </w:rPr>
              <w:t>AB16AEBCAB16AEBCAB16AEBCAB16AEBCAB16AEBCAB16AEBC</w:t>
            </w:r>
          </w:p>
          <w:p w:rsidR="00FF19C9" w:rsidRPr="00251D9B" w:rsidRDefault="00FF19C9" w:rsidP="00251D9B">
            <w:pPr>
              <w:spacing w:after="60" w:line="240" w:lineRule="auto"/>
              <w:ind w:left="0"/>
              <w:rPr>
                <w:sz w:val="16"/>
                <w:szCs w:val="16"/>
              </w:rPr>
            </w:pPr>
            <w:r w:rsidRPr="00251D9B">
              <w:rPr>
                <w:sz w:val="16"/>
                <w:szCs w:val="16"/>
              </w:rPr>
              <w:t>AD16AEBCAD16AEBCAD16AEBCAD16AEBCAD16AEBCAD16AEBC</w:t>
            </w:r>
          </w:p>
          <w:p w:rsidR="00FF19C9" w:rsidRPr="00251D9B" w:rsidRDefault="00FF19C9" w:rsidP="00251D9B">
            <w:pPr>
              <w:spacing w:after="60" w:line="240" w:lineRule="auto"/>
              <w:ind w:left="0"/>
              <w:rPr>
                <w:sz w:val="16"/>
                <w:szCs w:val="16"/>
              </w:rPr>
            </w:pPr>
            <w:r w:rsidRPr="00251D9B">
              <w:rPr>
                <w:sz w:val="16"/>
                <w:szCs w:val="16"/>
              </w:rPr>
              <w:t>CD16AEBCCD16AEBCCD16AEBCCD16AEBCCD16AEBCCD16AEBC</w:t>
            </w:r>
          </w:p>
          <w:p w:rsidR="00FF19C9" w:rsidRPr="00251D9B" w:rsidRDefault="00FF19C9" w:rsidP="00251D9B">
            <w:pPr>
              <w:spacing w:after="60" w:line="240" w:lineRule="auto"/>
              <w:ind w:left="0"/>
              <w:rPr>
                <w:sz w:val="16"/>
                <w:szCs w:val="16"/>
              </w:rPr>
            </w:pPr>
            <w:r w:rsidRPr="00251D9B">
              <w:rPr>
                <w:sz w:val="16"/>
                <w:szCs w:val="16"/>
              </w:rPr>
              <w:t>FD16AEBCFD16AEBCFD16AEBCFD16AEBCFD16AEBCFD16AEBC</w:t>
            </w:r>
          </w:p>
        </w:tc>
      </w:tr>
      <w:tr w:rsidR="00FF19C9" w:rsidRPr="00846194">
        <w:trPr>
          <w:cantSplit/>
        </w:trPr>
        <w:tc>
          <w:tcPr>
            <w:tcW w:w="709" w:type="dxa"/>
          </w:tcPr>
          <w:p w:rsidR="00FF19C9" w:rsidRPr="00251D9B" w:rsidRDefault="00FF19C9" w:rsidP="00251D9B">
            <w:pPr>
              <w:spacing w:after="60" w:line="240" w:lineRule="auto"/>
              <w:ind w:left="0"/>
              <w:rPr>
                <w:sz w:val="16"/>
                <w:szCs w:val="16"/>
              </w:rPr>
            </w:pPr>
            <w:r w:rsidRPr="00251D9B">
              <w:rPr>
                <w:sz w:val="16"/>
                <w:szCs w:val="16"/>
              </w:rPr>
              <w:t>0x26</w:t>
            </w:r>
          </w:p>
        </w:tc>
        <w:tc>
          <w:tcPr>
            <w:tcW w:w="1559" w:type="dxa"/>
          </w:tcPr>
          <w:p w:rsidR="00FF19C9" w:rsidRPr="00251D9B" w:rsidRDefault="00FF19C9" w:rsidP="00251D9B">
            <w:pPr>
              <w:spacing w:after="60" w:line="240" w:lineRule="auto"/>
              <w:ind w:left="0"/>
              <w:rPr>
                <w:sz w:val="16"/>
                <w:szCs w:val="16"/>
              </w:rPr>
            </w:pPr>
            <w:r w:rsidRPr="00251D9B">
              <w:rPr>
                <w:sz w:val="16"/>
                <w:szCs w:val="16"/>
              </w:rPr>
              <w:t>Personalisation</w:t>
            </w:r>
          </w:p>
          <w:p w:rsidR="00FF19C9" w:rsidRPr="00251D9B" w:rsidRDefault="00FF19C9" w:rsidP="00251D9B">
            <w:pPr>
              <w:spacing w:after="60" w:line="240" w:lineRule="auto"/>
              <w:ind w:left="0"/>
              <w:rPr>
                <w:sz w:val="16"/>
                <w:szCs w:val="16"/>
              </w:rPr>
            </w:pPr>
            <w:r w:rsidRPr="00251D9B">
              <w:rPr>
                <w:sz w:val="16"/>
                <w:szCs w:val="16"/>
              </w:rPr>
              <w:t>Service</w:t>
            </w:r>
          </w:p>
          <w:p w:rsidR="00FF19C9" w:rsidRPr="00251D9B" w:rsidRDefault="00FF19C9" w:rsidP="00251D9B">
            <w:pPr>
              <w:spacing w:after="60" w:line="240" w:lineRule="auto"/>
              <w:ind w:left="0"/>
              <w:rPr>
                <w:sz w:val="16"/>
                <w:szCs w:val="16"/>
              </w:rPr>
            </w:pPr>
            <w:r w:rsidRPr="00251D9B">
              <w:rPr>
                <w:sz w:val="16"/>
                <w:szCs w:val="16"/>
              </w:rPr>
              <w:t>Validation</w:t>
            </w:r>
          </w:p>
          <w:p w:rsidR="00FF19C9" w:rsidRPr="00251D9B" w:rsidRDefault="00FF19C9" w:rsidP="00251D9B">
            <w:pPr>
              <w:spacing w:after="60" w:line="240" w:lineRule="auto"/>
              <w:ind w:left="0"/>
              <w:rPr>
                <w:sz w:val="16"/>
                <w:szCs w:val="16"/>
              </w:rPr>
            </w:pPr>
            <w:r w:rsidRPr="00251D9B">
              <w:rPr>
                <w:sz w:val="16"/>
                <w:szCs w:val="16"/>
              </w:rPr>
              <w:t>Enquiry</w:t>
            </w:r>
          </w:p>
        </w:tc>
        <w:tc>
          <w:tcPr>
            <w:tcW w:w="1843" w:type="dxa"/>
          </w:tcPr>
          <w:p w:rsidR="00FF19C9" w:rsidRPr="00251D9B" w:rsidRDefault="00FF19C9" w:rsidP="00251D9B">
            <w:pPr>
              <w:spacing w:after="60" w:line="240" w:lineRule="auto"/>
              <w:ind w:left="0"/>
              <w:rPr>
                <w:sz w:val="16"/>
                <w:szCs w:val="16"/>
              </w:rPr>
            </w:pPr>
            <w:r w:rsidRPr="00251D9B">
              <w:rPr>
                <w:sz w:val="16"/>
                <w:szCs w:val="16"/>
              </w:rPr>
              <w:t>tstmkovapertls038</w:t>
            </w:r>
          </w:p>
          <w:p w:rsidR="00FF19C9" w:rsidRPr="00251D9B" w:rsidRDefault="00FF19C9" w:rsidP="00251D9B">
            <w:pPr>
              <w:spacing w:after="60" w:line="240" w:lineRule="auto"/>
              <w:ind w:left="0"/>
              <w:rPr>
                <w:sz w:val="16"/>
                <w:szCs w:val="16"/>
              </w:rPr>
            </w:pPr>
            <w:r w:rsidRPr="00251D9B">
              <w:rPr>
                <w:sz w:val="16"/>
                <w:szCs w:val="16"/>
              </w:rPr>
              <w:t>tstmkovasrvtls038</w:t>
            </w:r>
          </w:p>
          <w:p w:rsidR="00FF19C9" w:rsidRPr="00251D9B" w:rsidRDefault="00FF19C9" w:rsidP="00251D9B">
            <w:pPr>
              <w:spacing w:after="60" w:line="240" w:lineRule="auto"/>
              <w:ind w:left="0"/>
              <w:rPr>
                <w:sz w:val="16"/>
                <w:szCs w:val="16"/>
              </w:rPr>
            </w:pPr>
            <w:r w:rsidRPr="00251D9B">
              <w:rPr>
                <w:sz w:val="16"/>
                <w:szCs w:val="16"/>
              </w:rPr>
              <w:t>tstmkovavaltls038</w:t>
            </w:r>
          </w:p>
          <w:p w:rsidR="00FF19C9" w:rsidRPr="00251D9B" w:rsidRDefault="00FF19C9" w:rsidP="00251D9B">
            <w:pPr>
              <w:spacing w:after="60" w:line="240" w:lineRule="auto"/>
              <w:ind w:left="0"/>
              <w:rPr>
                <w:sz w:val="16"/>
                <w:szCs w:val="16"/>
              </w:rPr>
            </w:pPr>
            <w:r w:rsidRPr="00251D9B">
              <w:rPr>
                <w:sz w:val="16"/>
                <w:szCs w:val="16"/>
              </w:rPr>
              <w:t>tstmkovaenqtls038</w:t>
            </w:r>
          </w:p>
        </w:tc>
        <w:tc>
          <w:tcPr>
            <w:tcW w:w="5670" w:type="dxa"/>
          </w:tcPr>
          <w:p w:rsidR="00FF19C9" w:rsidRPr="00251D9B" w:rsidRDefault="00FF19C9" w:rsidP="00251D9B">
            <w:pPr>
              <w:spacing w:after="60" w:line="240" w:lineRule="auto"/>
              <w:ind w:left="0"/>
              <w:rPr>
                <w:sz w:val="16"/>
                <w:szCs w:val="16"/>
              </w:rPr>
            </w:pPr>
            <w:r w:rsidRPr="00251D9B">
              <w:rPr>
                <w:sz w:val="16"/>
                <w:szCs w:val="16"/>
              </w:rPr>
              <w:t>AB19AEBCAB19AEBCAB19AEBCAB19AEBCAB19AEBCAB19AEBC</w:t>
            </w:r>
          </w:p>
          <w:p w:rsidR="00FF19C9" w:rsidRPr="00251D9B" w:rsidRDefault="00FF19C9" w:rsidP="00251D9B">
            <w:pPr>
              <w:spacing w:after="60" w:line="240" w:lineRule="auto"/>
              <w:ind w:left="0"/>
              <w:rPr>
                <w:sz w:val="16"/>
                <w:szCs w:val="16"/>
              </w:rPr>
            </w:pPr>
            <w:r w:rsidRPr="00251D9B">
              <w:rPr>
                <w:sz w:val="16"/>
                <w:szCs w:val="16"/>
              </w:rPr>
              <w:t>AD19AEBCAD19AEBCAD19AEBCAD19AEBCAD19AEBCAD19AEBC</w:t>
            </w:r>
          </w:p>
          <w:p w:rsidR="00FF19C9" w:rsidRPr="00251D9B" w:rsidRDefault="00FF19C9" w:rsidP="00251D9B">
            <w:pPr>
              <w:spacing w:after="60" w:line="240" w:lineRule="auto"/>
              <w:ind w:left="0"/>
              <w:rPr>
                <w:sz w:val="16"/>
                <w:szCs w:val="16"/>
              </w:rPr>
            </w:pPr>
            <w:r w:rsidRPr="00251D9B">
              <w:rPr>
                <w:sz w:val="16"/>
                <w:szCs w:val="16"/>
              </w:rPr>
              <w:t>CD19AEBCCD19AEBCCD19AEBCCD19AEBCCD19AEBCCD19AEBC</w:t>
            </w:r>
          </w:p>
          <w:p w:rsidR="00FF19C9" w:rsidRPr="00251D9B" w:rsidRDefault="00FF19C9" w:rsidP="00251D9B">
            <w:pPr>
              <w:spacing w:after="60" w:line="240" w:lineRule="auto"/>
              <w:ind w:left="0"/>
              <w:rPr>
                <w:sz w:val="16"/>
                <w:szCs w:val="16"/>
              </w:rPr>
            </w:pPr>
            <w:r w:rsidRPr="00251D9B">
              <w:rPr>
                <w:sz w:val="16"/>
                <w:szCs w:val="16"/>
              </w:rPr>
              <w:t>FD19AEBCFD19AEBCFD19AEBCFD19AEBCFD19AEBCFD19AEBC</w:t>
            </w:r>
          </w:p>
        </w:tc>
      </w:tr>
      <w:tr w:rsidR="00FF19C9" w:rsidRPr="00846194">
        <w:trPr>
          <w:cantSplit/>
        </w:trPr>
        <w:tc>
          <w:tcPr>
            <w:tcW w:w="709" w:type="dxa"/>
          </w:tcPr>
          <w:p w:rsidR="00FF19C9" w:rsidRPr="00251D9B" w:rsidRDefault="00FF19C9" w:rsidP="00251D9B">
            <w:pPr>
              <w:spacing w:after="60" w:line="240" w:lineRule="auto"/>
              <w:ind w:left="0"/>
              <w:rPr>
                <w:sz w:val="16"/>
                <w:szCs w:val="16"/>
              </w:rPr>
            </w:pPr>
            <w:r w:rsidRPr="00251D9B">
              <w:rPr>
                <w:sz w:val="16"/>
                <w:szCs w:val="16"/>
              </w:rPr>
              <w:t>0x27</w:t>
            </w:r>
          </w:p>
        </w:tc>
        <w:tc>
          <w:tcPr>
            <w:tcW w:w="1559" w:type="dxa"/>
          </w:tcPr>
          <w:p w:rsidR="00FF19C9" w:rsidRPr="00251D9B" w:rsidRDefault="00FF19C9" w:rsidP="00251D9B">
            <w:pPr>
              <w:spacing w:after="60" w:line="240" w:lineRule="auto"/>
              <w:ind w:left="0"/>
              <w:rPr>
                <w:sz w:val="16"/>
                <w:szCs w:val="16"/>
              </w:rPr>
            </w:pPr>
            <w:r w:rsidRPr="00251D9B">
              <w:rPr>
                <w:sz w:val="16"/>
                <w:szCs w:val="16"/>
              </w:rPr>
              <w:t>Personalisation</w:t>
            </w:r>
          </w:p>
          <w:p w:rsidR="00FF19C9" w:rsidRPr="00251D9B" w:rsidRDefault="00FF19C9" w:rsidP="00251D9B">
            <w:pPr>
              <w:spacing w:after="60" w:line="240" w:lineRule="auto"/>
              <w:ind w:left="0"/>
              <w:rPr>
                <w:sz w:val="16"/>
                <w:szCs w:val="16"/>
              </w:rPr>
            </w:pPr>
            <w:r w:rsidRPr="00251D9B">
              <w:rPr>
                <w:sz w:val="16"/>
                <w:szCs w:val="16"/>
              </w:rPr>
              <w:t>Service</w:t>
            </w:r>
          </w:p>
          <w:p w:rsidR="00FF19C9" w:rsidRPr="00251D9B" w:rsidRDefault="00FF19C9" w:rsidP="00251D9B">
            <w:pPr>
              <w:spacing w:after="60" w:line="240" w:lineRule="auto"/>
              <w:ind w:left="0"/>
              <w:rPr>
                <w:sz w:val="16"/>
                <w:szCs w:val="16"/>
              </w:rPr>
            </w:pPr>
            <w:r w:rsidRPr="00251D9B">
              <w:rPr>
                <w:sz w:val="16"/>
                <w:szCs w:val="16"/>
              </w:rPr>
              <w:t>Validation</w:t>
            </w:r>
          </w:p>
          <w:p w:rsidR="00FF19C9" w:rsidRPr="00251D9B" w:rsidRDefault="00FF19C9" w:rsidP="00251D9B">
            <w:pPr>
              <w:spacing w:after="60" w:line="240" w:lineRule="auto"/>
              <w:ind w:left="0"/>
              <w:rPr>
                <w:sz w:val="16"/>
                <w:szCs w:val="16"/>
              </w:rPr>
            </w:pPr>
            <w:r w:rsidRPr="00251D9B">
              <w:rPr>
                <w:sz w:val="16"/>
                <w:szCs w:val="16"/>
              </w:rPr>
              <w:t>Enquiry</w:t>
            </w:r>
          </w:p>
        </w:tc>
        <w:tc>
          <w:tcPr>
            <w:tcW w:w="1843" w:type="dxa"/>
          </w:tcPr>
          <w:p w:rsidR="00FF19C9" w:rsidRPr="00251D9B" w:rsidRDefault="00FF19C9" w:rsidP="00251D9B">
            <w:pPr>
              <w:spacing w:after="60" w:line="240" w:lineRule="auto"/>
              <w:ind w:left="0"/>
              <w:rPr>
                <w:sz w:val="16"/>
                <w:szCs w:val="16"/>
              </w:rPr>
            </w:pPr>
            <w:r w:rsidRPr="00251D9B">
              <w:rPr>
                <w:sz w:val="16"/>
                <w:szCs w:val="16"/>
              </w:rPr>
              <w:t>tstmkovapertls039</w:t>
            </w:r>
          </w:p>
          <w:p w:rsidR="00FF19C9" w:rsidRPr="00251D9B" w:rsidRDefault="00FF19C9" w:rsidP="00251D9B">
            <w:pPr>
              <w:spacing w:after="60" w:line="240" w:lineRule="auto"/>
              <w:ind w:left="0"/>
              <w:rPr>
                <w:sz w:val="16"/>
                <w:szCs w:val="16"/>
              </w:rPr>
            </w:pPr>
            <w:r w:rsidRPr="00251D9B">
              <w:rPr>
                <w:sz w:val="16"/>
                <w:szCs w:val="16"/>
              </w:rPr>
              <w:t>tstmkovasrvtls039</w:t>
            </w:r>
          </w:p>
          <w:p w:rsidR="00FF19C9" w:rsidRPr="00251D9B" w:rsidRDefault="00FF19C9" w:rsidP="00251D9B">
            <w:pPr>
              <w:spacing w:after="60" w:line="240" w:lineRule="auto"/>
              <w:ind w:left="0"/>
              <w:rPr>
                <w:sz w:val="16"/>
                <w:szCs w:val="16"/>
              </w:rPr>
            </w:pPr>
            <w:r w:rsidRPr="00251D9B">
              <w:rPr>
                <w:sz w:val="16"/>
                <w:szCs w:val="16"/>
              </w:rPr>
              <w:t>tstmkovavaltls039</w:t>
            </w:r>
          </w:p>
          <w:p w:rsidR="00FF19C9" w:rsidRPr="00251D9B" w:rsidRDefault="00FF19C9" w:rsidP="00251D9B">
            <w:pPr>
              <w:spacing w:after="60" w:line="240" w:lineRule="auto"/>
              <w:ind w:left="0"/>
              <w:rPr>
                <w:sz w:val="16"/>
                <w:szCs w:val="16"/>
              </w:rPr>
            </w:pPr>
            <w:r w:rsidRPr="00251D9B">
              <w:rPr>
                <w:sz w:val="16"/>
                <w:szCs w:val="16"/>
              </w:rPr>
              <w:t>tstmkovaenqtls039</w:t>
            </w:r>
          </w:p>
        </w:tc>
        <w:tc>
          <w:tcPr>
            <w:tcW w:w="5670" w:type="dxa"/>
          </w:tcPr>
          <w:p w:rsidR="00FF19C9" w:rsidRPr="00251D9B" w:rsidRDefault="00FF19C9" w:rsidP="00251D9B">
            <w:pPr>
              <w:spacing w:after="60" w:line="240" w:lineRule="auto"/>
              <w:ind w:left="0"/>
              <w:rPr>
                <w:sz w:val="16"/>
                <w:szCs w:val="16"/>
              </w:rPr>
            </w:pPr>
            <w:r w:rsidRPr="00251D9B">
              <w:rPr>
                <w:sz w:val="16"/>
                <w:szCs w:val="16"/>
              </w:rPr>
              <w:t>AB20AEBCAB20AEBCAB20AEBCAB20AEBCAB20AEBCAB20AEBC</w:t>
            </w:r>
          </w:p>
          <w:p w:rsidR="00FF19C9" w:rsidRPr="00251D9B" w:rsidRDefault="00FF19C9" w:rsidP="00251D9B">
            <w:pPr>
              <w:spacing w:after="60" w:line="240" w:lineRule="auto"/>
              <w:ind w:left="0"/>
              <w:rPr>
                <w:sz w:val="16"/>
                <w:szCs w:val="16"/>
              </w:rPr>
            </w:pPr>
            <w:r w:rsidRPr="00251D9B">
              <w:rPr>
                <w:sz w:val="16"/>
                <w:szCs w:val="16"/>
              </w:rPr>
              <w:t>AD20AEBCAD20AEBCAD20AEBCAD20AEBCAD20AEBCAD20AEBC</w:t>
            </w:r>
          </w:p>
          <w:p w:rsidR="00FF19C9" w:rsidRPr="00251D9B" w:rsidRDefault="00FF19C9" w:rsidP="00251D9B">
            <w:pPr>
              <w:spacing w:after="60" w:line="240" w:lineRule="auto"/>
              <w:ind w:left="0"/>
              <w:rPr>
                <w:sz w:val="16"/>
                <w:szCs w:val="16"/>
              </w:rPr>
            </w:pPr>
            <w:r w:rsidRPr="00251D9B">
              <w:rPr>
                <w:sz w:val="16"/>
                <w:szCs w:val="16"/>
              </w:rPr>
              <w:t>CD20AEBCCD20AEBCCD20AEBCCD20AEBCCD20AEBCCD20AEBC</w:t>
            </w:r>
          </w:p>
          <w:p w:rsidR="00FF19C9" w:rsidRPr="00251D9B" w:rsidRDefault="00FF19C9" w:rsidP="00251D9B">
            <w:pPr>
              <w:spacing w:after="60" w:line="240" w:lineRule="auto"/>
              <w:ind w:left="0"/>
              <w:rPr>
                <w:sz w:val="16"/>
                <w:szCs w:val="16"/>
              </w:rPr>
            </w:pPr>
            <w:r w:rsidRPr="00251D9B">
              <w:rPr>
                <w:sz w:val="16"/>
                <w:szCs w:val="16"/>
              </w:rPr>
              <w:t>FD20AEBCFD20AEBCFD20AEBCFD20AEBCFD20AEBCFD20AEBC</w:t>
            </w:r>
          </w:p>
        </w:tc>
      </w:tr>
      <w:tr w:rsidR="00FF19C9" w:rsidRPr="00846194">
        <w:trPr>
          <w:cantSplit/>
        </w:trPr>
        <w:tc>
          <w:tcPr>
            <w:tcW w:w="709" w:type="dxa"/>
          </w:tcPr>
          <w:p w:rsidR="00FF19C9" w:rsidRPr="00251D9B" w:rsidRDefault="00FF19C9" w:rsidP="00251D9B">
            <w:pPr>
              <w:spacing w:after="60" w:line="240" w:lineRule="auto"/>
              <w:ind w:left="0"/>
              <w:rPr>
                <w:sz w:val="16"/>
                <w:szCs w:val="16"/>
              </w:rPr>
            </w:pPr>
            <w:r w:rsidRPr="00251D9B">
              <w:rPr>
                <w:sz w:val="16"/>
                <w:szCs w:val="16"/>
              </w:rPr>
              <w:t>0x28</w:t>
            </w:r>
          </w:p>
        </w:tc>
        <w:tc>
          <w:tcPr>
            <w:tcW w:w="1559" w:type="dxa"/>
          </w:tcPr>
          <w:p w:rsidR="00FF19C9" w:rsidRPr="00251D9B" w:rsidRDefault="00FF19C9" w:rsidP="00251D9B">
            <w:pPr>
              <w:spacing w:after="60" w:line="240" w:lineRule="auto"/>
              <w:ind w:left="0"/>
              <w:rPr>
                <w:sz w:val="16"/>
                <w:szCs w:val="16"/>
              </w:rPr>
            </w:pPr>
            <w:r w:rsidRPr="00251D9B">
              <w:rPr>
                <w:sz w:val="16"/>
                <w:szCs w:val="16"/>
              </w:rPr>
              <w:t>Personalisation</w:t>
            </w:r>
          </w:p>
          <w:p w:rsidR="00FF19C9" w:rsidRPr="00251D9B" w:rsidRDefault="00FF19C9" w:rsidP="00251D9B">
            <w:pPr>
              <w:spacing w:after="60" w:line="240" w:lineRule="auto"/>
              <w:ind w:left="0"/>
              <w:rPr>
                <w:sz w:val="16"/>
                <w:szCs w:val="16"/>
              </w:rPr>
            </w:pPr>
            <w:r w:rsidRPr="00251D9B">
              <w:rPr>
                <w:sz w:val="16"/>
                <w:szCs w:val="16"/>
              </w:rPr>
              <w:t>Service</w:t>
            </w:r>
          </w:p>
          <w:p w:rsidR="00FF19C9" w:rsidRPr="00251D9B" w:rsidRDefault="00FF19C9" w:rsidP="00251D9B">
            <w:pPr>
              <w:spacing w:after="60" w:line="240" w:lineRule="auto"/>
              <w:ind w:left="0"/>
              <w:rPr>
                <w:sz w:val="16"/>
                <w:szCs w:val="16"/>
              </w:rPr>
            </w:pPr>
            <w:r w:rsidRPr="00251D9B">
              <w:rPr>
                <w:sz w:val="16"/>
                <w:szCs w:val="16"/>
              </w:rPr>
              <w:t>Validation</w:t>
            </w:r>
          </w:p>
          <w:p w:rsidR="00FF19C9" w:rsidRPr="00251D9B" w:rsidRDefault="00FF19C9" w:rsidP="00251D9B">
            <w:pPr>
              <w:spacing w:after="60" w:line="240" w:lineRule="auto"/>
              <w:ind w:left="0"/>
              <w:rPr>
                <w:sz w:val="16"/>
                <w:szCs w:val="16"/>
              </w:rPr>
            </w:pPr>
            <w:r w:rsidRPr="00251D9B">
              <w:rPr>
                <w:sz w:val="16"/>
                <w:szCs w:val="16"/>
              </w:rPr>
              <w:t>Enquiry</w:t>
            </w:r>
          </w:p>
        </w:tc>
        <w:tc>
          <w:tcPr>
            <w:tcW w:w="1843" w:type="dxa"/>
          </w:tcPr>
          <w:p w:rsidR="00FF19C9" w:rsidRPr="00251D9B" w:rsidRDefault="00FF19C9" w:rsidP="00251D9B">
            <w:pPr>
              <w:spacing w:after="60" w:line="240" w:lineRule="auto"/>
              <w:ind w:left="0"/>
              <w:rPr>
                <w:sz w:val="16"/>
                <w:szCs w:val="16"/>
              </w:rPr>
            </w:pPr>
            <w:r w:rsidRPr="00251D9B">
              <w:rPr>
                <w:sz w:val="16"/>
                <w:szCs w:val="16"/>
              </w:rPr>
              <w:t>tstmkovapertls040</w:t>
            </w:r>
          </w:p>
          <w:p w:rsidR="00FF19C9" w:rsidRPr="00251D9B" w:rsidRDefault="00FF19C9" w:rsidP="00251D9B">
            <w:pPr>
              <w:spacing w:after="60" w:line="240" w:lineRule="auto"/>
              <w:ind w:left="0"/>
              <w:rPr>
                <w:sz w:val="16"/>
                <w:szCs w:val="16"/>
              </w:rPr>
            </w:pPr>
            <w:r w:rsidRPr="00251D9B">
              <w:rPr>
                <w:sz w:val="16"/>
                <w:szCs w:val="16"/>
              </w:rPr>
              <w:t>tstmkovasrvtls040</w:t>
            </w:r>
          </w:p>
          <w:p w:rsidR="00FF19C9" w:rsidRPr="00251D9B" w:rsidRDefault="00FF19C9" w:rsidP="00251D9B">
            <w:pPr>
              <w:spacing w:after="60" w:line="240" w:lineRule="auto"/>
              <w:ind w:left="0"/>
              <w:rPr>
                <w:sz w:val="16"/>
                <w:szCs w:val="16"/>
              </w:rPr>
            </w:pPr>
            <w:r w:rsidRPr="00251D9B">
              <w:rPr>
                <w:sz w:val="16"/>
                <w:szCs w:val="16"/>
              </w:rPr>
              <w:t>tstmkovavaltls040</w:t>
            </w:r>
          </w:p>
          <w:p w:rsidR="00FF19C9" w:rsidRPr="00251D9B" w:rsidRDefault="00FF19C9" w:rsidP="00251D9B">
            <w:pPr>
              <w:spacing w:after="60" w:line="240" w:lineRule="auto"/>
              <w:ind w:left="0"/>
              <w:rPr>
                <w:sz w:val="16"/>
                <w:szCs w:val="16"/>
              </w:rPr>
            </w:pPr>
            <w:r w:rsidRPr="00251D9B">
              <w:rPr>
                <w:sz w:val="16"/>
                <w:szCs w:val="16"/>
              </w:rPr>
              <w:t>tstmkovaenqtls040</w:t>
            </w:r>
          </w:p>
        </w:tc>
        <w:tc>
          <w:tcPr>
            <w:tcW w:w="5670" w:type="dxa"/>
          </w:tcPr>
          <w:p w:rsidR="00FF19C9" w:rsidRPr="00251D9B" w:rsidRDefault="00FF19C9" w:rsidP="00251D9B">
            <w:pPr>
              <w:spacing w:after="60" w:line="240" w:lineRule="auto"/>
              <w:ind w:left="0"/>
              <w:rPr>
                <w:sz w:val="16"/>
                <w:szCs w:val="16"/>
              </w:rPr>
            </w:pPr>
            <w:r w:rsidRPr="00251D9B">
              <w:rPr>
                <w:sz w:val="16"/>
                <w:szCs w:val="16"/>
              </w:rPr>
              <w:t>AB23AEBCAB23AEBCAB23AEBCAB23AEBCAB23AEBCAB23AEBC</w:t>
            </w:r>
          </w:p>
          <w:p w:rsidR="00FF19C9" w:rsidRPr="00251D9B" w:rsidRDefault="00FF19C9" w:rsidP="00251D9B">
            <w:pPr>
              <w:spacing w:after="60" w:line="240" w:lineRule="auto"/>
              <w:ind w:left="0"/>
              <w:rPr>
                <w:sz w:val="16"/>
                <w:szCs w:val="16"/>
              </w:rPr>
            </w:pPr>
            <w:r w:rsidRPr="00251D9B">
              <w:rPr>
                <w:sz w:val="16"/>
                <w:szCs w:val="16"/>
              </w:rPr>
              <w:t>AD23AEBCAD23AEBCAD23AEBCAD23AEBCAD23AEBCAD23AEBC</w:t>
            </w:r>
          </w:p>
          <w:p w:rsidR="00FF19C9" w:rsidRPr="00251D9B" w:rsidRDefault="00FF19C9" w:rsidP="00251D9B">
            <w:pPr>
              <w:spacing w:after="60" w:line="240" w:lineRule="auto"/>
              <w:ind w:left="0"/>
              <w:rPr>
                <w:sz w:val="16"/>
                <w:szCs w:val="16"/>
              </w:rPr>
            </w:pPr>
            <w:r w:rsidRPr="00251D9B">
              <w:rPr>
                <w:sz w:val="16"/>
                <w:szCs w:val="16"/>
              </w:rPr>
              <w:t>CD23AEBCCD23AEBCCD23AEBCCD23AEBCCD23AEBCCD23AEBC</w:t>
            </w:r>
          </w:p>
          <w:p w:rsidR="00FF19C9" w:rsidRPr="00251D9B" w:rsidRDefault="00FF19C9" w:rsidP="00251D9B">
            <w:pPr>
              <w:spacing w:after="60" w:line="240" w:lineRule="auto"/>
              <w:ind w:left="0"/>
              <w:rPr>
                <w:sz w:val="16"/>
                <w:szCs w:val="16"/>
              </w:rPr>
            </w:pPr>
            <w:r w:rsidRPr="00251D9B">
              <w:rPr>
                <w:sz w:val="16"/>
                <w:szCs w:val="16"/>
              </w:rPr>
              <w:t>FD23AEBCFD23AEBCFD23AEBCFD23AEBCFD23AEBCFD23AEBC</w:t>
            </w:r>
          </w:p>
        </w:tc>
      </w:tr>
      <w:tr w:rsidR="00FF19C9" w:rsidRPr="00846194">
        <w:trPr>
          <w:cantSplit/>
        </w:trPr>
        <w:tc>
          <w:tcPr>
            <w:tcW w:w="709" w:type="dxa"/>
          </w:tcPr>
          <w:p w:rsidR="00FF19C9" w:rsidRPr="00251D9B" w:rsidRDefault="00FF19C9" w:rsidP="00251D9B">
            <w:pPr>
              <w:spacing w:after="60" w:line="240" w:lineRule="auto"/>
              <w:ind w:left="0"/>
              <w:rPr>
                <w:sz w:val="16"/>
                <w:szCs w:val="16"/>
              </w:rPr>
            </w:pPr>
            <w:r w:rsidRPr="00251D9B">
              <w:rPr>
                <w:sz w:val="16"/>
                <w:szCs w:val="16"/>
              </w:rPr>
              <w:t>0x2A</w:t>
            </w:r>
          </w:p>
        </w:tc>
        <w:tc>
          <w:tcPr>
            <w:tcW w:w="1559" w:type="dxa"/>
          </w:tcPr>
          <w:p w:rsidR="00FF19C9" w:rsidRPr="00251D9B" w:rsidRDefault="00FF19C9" w:rsidP="00251D9B">
            <w:pPr>
              <w:spacing w:after="60" w:line="240" w:lineRule="auto"/>
              <w:ind w:left="0"/>
              <w:rPr>
                <w:sz w:val="16"/>
                <w:szCs w:val="16"/>
              </w:rPr>
            </w:pPr>
            <w:r w:rsidRPr="00251D9B">
              <w:rPr>
                <w:sz w:val="16"/>
                <w:szCs w:val="16"/>
              </w:rPr>
              <w:t>Personalisation</w:t>
            </w:r>
          </w:p>
          <w:p w:rsidR="00FF19C9" w:rsidRPr="00251D9B" w:rsidRDefault="00FF19C9" w:rsidP="00251D9B">
            <w:pPr>
              <w:spacing w:after="60" w:line="240" w:lineRule="auto"/>
              <w:ind w:left="0"/>
              <w:rPr>
                <w:sz w:val="16"/>
                <w:szCs w:val="16"/>
              </w:rPr>
            </w:pPr>
            <w:r w:rsidRPr="00251D9B">
              <w:rPr>
                <w:sz w:val="16"/>
                <w:szCs w:val="16"/>
              </w:rPr>
              <w:t>Service</w:t>
            </w:r>
          </w:p>
          <w:p w:rsidR="00FF19C9" w:rsidRPr="00251D9B" w:rsidRDefault="00FF19C9" w:rsidP="00251D9B">
            <w:pPr>
              <w:spacing w:after="60" w:line="240" w:lineRule="auto"/>
              <w:ind w:left="0"/>
              <w:rPr>
                <w:sz w:val="16"/>
                <w:szCs w:val="16"/>
              </w:rPr>
            </w:pPr>
            <w:r w:rsidRPr="00251D9B">
              <w:rPr>
                <w:sz w:val="16"/>
                <w:szCs w:val="16"/>
              </w:rPr>
              <w:t>Validation</w:t>
            </w:r>
          </w:p>
          <w:p w:rsidR="00FF19C9" w:rsidRPr="00251D9B" w:rsidRDefault="00FF19C9" w:rsidP="00251D9B">
            <w:pPr>
              <w:spacing w:after="60" w:line="240" w:lineRule="auto"/>
              <w:ind w:left="0"/>
              <w:rPr>
                <w:sz w:val="16"/>
                <w:szCs w:val="16"/>
              </w:rPr>
            </w:pPr>
            <w:r w:rsidRPr="00251D9B">
              <w:rPr>
                <w:sz w:val="16"/>
                <w:szCs w:val="16"/>
              </w:rPr>
              <w:t>Enquiry</w:t>
            </w:r>
          </w:p>
        </w:tc>
        <w:tc>
          <w:tcPr>
            <w:tcW w:w="1843" w:type="dxa"/>
          </w:tcPr>
          <w:p w:rsidR="00FF19C9" w:rsidRPr="00251D9B" w:rsidRDefault="00FF19C9" w:rsidP="00251D9B">
            <w:pPr>
              <w:spacing w:after="60" w:line="240" w:lineRule="auto"/>
              <w:ind w:left="0"/>
              <w:rPr>
                <w:sz w:val="16"/>
                <w:szCs w:val="16"/>
              </w:rPr>
            </w:pPr>
            <w:r w:rsidRPr="00251D9B">
              <w:rPr>
                <w:sz w:val="16"/>
                <w:szCs w:val="16"/>
              </w:rPr>
              <w:t>tstmkovapertls042</w:t>
            </w:r>
          </w:p>
          <w:p w:rsidR="00FF19C9" w:rsidRPr="00251D9B" w:rsidRDefault="00FF19C9" w:rsidP="00251D9B">
            <w:pPr>
              <w:spacing w:after="60" w:line="240" w:lineRule="auto"/>
              <w:ind w:left="0"/>
              <w:rPr>
                <w:sz w:val="16"/>
                <w:szCs w:val="16"/>
              </w:rPr>
            </w:pPr>
            <w:r w:rsidRPr="00251D9B">
              <w:rPr>
                <w:sz w:val="16"/>
                <w:szCs w:val="16"/>
              </w:rPr>
              <w:t>tstmkovasrvtls042</w:t>
            </w:r>
          </w:p>
          <w:p w:rsidR="00FF19C9" w:rsidRPr="00251D9B" w:rsidRDefault="00FF19C9" w:rsidP="00251D9B">
            <w:pPr>
              <w:spacing w:after="60" w:line="240" w:lineRule="auto"/>
              <w:ind w:left="0"/>
              <w:rPr>
                <w:sz w:val="16"/>
                <w:szCs w:val="16"/>
              </w:rPr>
            </w:pPr>
            <w:r w:rsidRPr="00251D9B">
              <w:rPr>
                <w:sz w:val="16"/>
                <w:szCs w:val="16"/>
              </w:rPr>
              <w:t>tstmkovavaltls042</w:t>
            </w:r>
          </w:p>
          <w:p w:rsidR="00FF19C9" w:rsidRPr="00251D9B" w:rsidRDefault="00FF19C9" w:rsidP="00251D9B">
            <w:pPr>
              <w:spacing w:after="60" w:line="240" w:lineRule="auto"/>
              <w:ind w:left="0"/>
              <w:rPr>
                <w:sz w:val="16"/>
                <w:szCs w:val="16"/>
              </w:rPr>
            </w:pPr>
            <w:r w:rsidRPr="00251D9B">
              <w:rPr>
                <w:sz w:val="16"/>
                <w:szCs w:val="16"/>
              </w:rPr>
              <w:t>tstmkovaenqtls042</w:t>
            </w:r>
          </w:p>
        </w:tc>
        <w:tc>
          <w:tcPr>
            <w:tcW w:w="5670" w:type="dxa"/>
          </w:tcPr>
          <w:p w:rsidR="00FF19C9" w:rsidRPr="00251D9B" w:rsidRDefault="00FF19C9" w:rsidP="00251D9B">
            <w:pPr>
              <w:spacing w:after="60" w:line="240" w:lineRule="auto"/>
              <w:ind w:left="0"/>
              <w:rPr>
                <w:sz w:val="16"/>
                <w:szCs w:val="16"/>
              </w:rPr>
            </w:pPr>
            <w:r w:rsidRPr="00251D9B">
              <w:rPr>
                <w:sz w:val="16"/>
                <w:szCs w:val="16"/>
              </w:rPr>
              <w:t>AB25AEBCAB25AEBCAB25AEBCAB25AEBCAB25AEBCAB25AEBC</w:t>
            </w:r>
          </w:p>
          <w:p w:rsidR="00FF19C9" w:rsidRPr="00251D9B" w:rsidRDefault="00FF19C9" w:rsidP="00251D9B">
            <w:pPr>
              <w:spacing w:after="60" w:line="240" w:lineRule="auto"/>
              <w:ind w:left="0"/>
              <w:rPr>
                <w:sz w:val="16"/>
                <w:szCs w:val="16"/>
              </w:rPr>
            </w:pPr>
            <w:r w:rsidRPr="00251D9B">
              <w:rPr>
                <w:sz w:val="16"/>
                <w:szCs w:val="16"/>
              </w:rPr>
              <w:t>AD25AEBCAD25AEBCAD25AEBCAD25AEBCAD25AEBCAD25AEBC</w:t>
            </w:r>
          </w:p>
          <w:p w:rsidR="00FF19C9" w:rsidRPr="00251D9B" w:rsidRDefault="00FF19C9" w:rsidP="00251D9B">
            <w:pPr>
              <w:spacing w:after="60" w:line="240" w:lineRule="auto"/>
              <w:ind w:left="0"/>
              <w:rPr>
                <w:sz w:val="16"/>
                <w:szCs w:val="16"/>
              </w:rPr>
            </w:pPr>
            <w:r w:rsidRPr="00251D9B">
              <w:rPr>
                <w:sz w:val="16"/>
                <w:szCs w:val="16"/>
              </w:rPr>
              <w:t>CD25AEBCCD25AEBCCD25AEBCCD25AEBCCD25AEBCCD25AEBC</w:t>
            </w:r>
          </w:p>
          <w:p w:rsidR="00FF19C9" w:rsidRPr="00251D9B" w:rsidRDefault="00FF19C9" w:rsidP="00251D9B">
            <w:pPr>
              <w:spacing w:after="60" w:line="240" w:lineRule="auto"/>
              <w:ind w:left="0"/>
              <w:rPr>
                <w:sz w:val="16"/>
                <w:szCs w:val="16"/>
              </w:rPr>
            </w:pPr>
            <w:r w:rsidRPr="00251D9B">
              <w:rPr>
                <w:sz w:val="16"/>
                <w:szCs w:val="16"/>
              </w:rPr>
              <w:t>FD25AEBCFD25AEBCFD25AEBCFD25AEBCFD25AEBCFD25AEBC</w:t>
            </w:r>
          </w:p>
        </w:tc>
      </w:tr>
    </w:tbl>
    <w:p w:rsidR="00FF19C9" w:rsidRDefault="00FF19C9" w:rsidP="00951234">
      <w:pPr>
        <w:rPr>
          <w:rFonts w:cs="Times New Roman"/>
        </w:rPr>
      </w:pPr>
      <w:r>
        <w:rPr>
          <w:rFonts w:cs="Times New Roman"/>
        </w:rPr>
        <w:br/>
      </w:r>
    </w:p>
    <w:p w:rsidR="00FF19C9" w:rsidRDefault="00FF19C9" w:rsidP="00951234">
      <w:r>
        <w:t>Note that between E3 and E4, TLS defined the following as the official test ticketing keys. Whilst not a deliverable, these can be used for testing:</w:t>
      </w: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09"/>
        <w:gridCol w:w="1559"/>
        <w:gridCol w:w="1843"/>
        <w:gridCol w:w="5670"/>
      </w:tblGrid>
      <w:tr w:rsidR="00FF19C9" w:rsidRPr="00846194">
        <w:trPr>
          <w:cantSplit/>
          <w:tblHeader/>
        </w:trPr>
        <w:tc>
          <w:tcPr>
            <w:tcW w:w="709" w:type="dxa"/>
            <w:shd w:val="clear" w:color="auto" w:fill="EEECE1"/>
          </w:tcPr>
          <w:p w:rsidR="00FF19C9" w:rsidRPr="00251D9B" w:rsidRDefault="00FF19C9" w:rsidP="00251D9B">
            <w:pPr>
              <w:spacing w:after="60" w:line="240" w:lineRule="auto"/>
              <w:ind w:left="0"/>
              <w:rPr>
                <w:b/>
                <w:bCs/>
                <w:sz w:val="16"/>
                <w:szCs w:val="16"/>
              </w:rPr>
            </w:pPr>
            <w:r w:rsidRPr="00251D9B">
              <w:rPr>
                <w:b/>
                <w:bCs/>
                <w:sz w:val="16"/>
                <w:szCs w:val="16"/>
              </w:rPr>
              <w:t>Gen</w:t>
            </w:r>
          </w:p>
        </w:tc>
        <w:tc>
          <w:tcPr>
            <w:tcW w:w="1559" w:type="dxa"/>
            <w:shd w:val="clear" w:color="auto" w:fill="EEECE1"/>
          </w:tcPr>
          <w:p w:rsidR="00FF19C9" w:rsidRPr="00251D9B" w:rsidRDefault="00FF19C9" w:rsidP="00251D9B">
            <w:pPr>
              <w:spacing w:after="60" w:line="240" w:lineRule="auto"/>
              <w:ind w:left="0"/>
              <w:rPr>
                <w:b/>
                <w:bCs/>
                <w:sz w:val="16"/>
                <w:szCs w:val="16"/>
              </w:rPr>
            </w:pPr>
            <w:r w:rsidRPr="00251D9B">
              <w:rPr>
                <w:b/>
                <w:bCs/>
                <w:sz w:val="16"/>
                <w:szCs w:val="16"/>
              </w:rPr>
              <w:t>Key Name</w:t>
            </w:r>
          </w:p>
        </w:tc>
        <w:tc>
          <w:tcPr>
            <w:tcW w:w="1843" w:type="dxa"/>
            <w:shd w:val="clear" w:color="auto" w:fill="EEECE1"/>
          </w:tcPr>
          <w:p w:rsidR="00FF19C9" w:rsidRPr="00251D9B" w:rsidRDefault="00FF19C9" w:rsidP="00251D9B">
            <w:pPr>
              <w:spacing w:after="60" w:line="240" w:lineRule="auto"/>
              <w:ind w:left="0"/>
              <w:rPr>
                <w:b/>
                <w:bCs/>
                <w:sz w:val="16"/>
                <w:szCs w:val="16"/>
              </w:rPr>
            </w:pPr>
            <w:r w:rsidRPr="00251D9B">
              <w:rPr>
                <w:b/>
                <w:bCs/>
                <w:sz w:val="16"/>
                <w:szCs w:val="16"/>
              </w:rPr>
              <w:t>Key Id</w:t>
            </w:r>
          </w:p>
        </w:tc>
        <w:tc>
          <w:tcPr>
            <w:tcW w:w="5670" w:type="dxa"/>
            <w:shd w:val="clear" w:color="auto" w:fill="EEECE1"/>
          </w:tcPr>
          <w:p w:rsidR="00FF19C9" w:rsidRPr="00251D9B" w:rsidRDefault="00FF19C9" w:rsidP="00251D9B">
            <w:pPr>
              <w:spacing w:after="60" w:line="240" w:lineRule="auto"/>
              <w:ind w:left="0"/>
              <w:rPr>
                <w:b/>
                <w:bCs/>
                <w:sz w:val="16"/>
                <w:szCs w:val="16"/>
              </w:rPr>
            </w:pPr>
            <w:r w:rsidRPr="00251D9B">
              <w:rPr>
                <w:b/>
                <w:bCs/>
                <w:sz w:val="16"/>
                <w:szCs w:val="16"/>
              </w:rPr>
              <w:t>Test Key</w:t>
            </w:r>
          </w:p>
        </w:tc>
      </w:tr>
      <w:tr w:rsidR="00FF19C9" w:rsidRPr="00846194">
        <w:trPr>
          <w:cantSplit/>
        </w:trPr>
        <w:tc>
          <w:tcPr>
            <w:tcW w:w="709" w:type="dxa"/>
          </w:tcPr>
          <w:p w:rsidR="00FF19C9" w:rsidRPr="00251D9B" w:rsidRDefault="00FF19C9" w:rsidP="00251D9B">
            <w:pPr>
              <w:spacing w:after="60" w:line="240" w:lineRule="auto"/>
              <w:ind w:left="0"/>
              <w:rPr>
                <w:sz w:val="16"/>
                <w:szCs w:val="16"/>
              </w:rPr>
            </w:pPr>
            <w:r w:rsidRPr="00251D9B">
              <w:rPr>
                <w:sz w:val="16"/>
                <w:szCs w:val="16"/>
              </w:rPr>
              <w:t>0x00</w:t>
            </w:r>
          </w:p>
        </w:tc>
        <w:tc>
          <w:tcPr>
            <w:tcW w:w="1559" w:type="dxa"/>
          </w:tcPr>
          <w:p w:rsidR="00FF19C9" w:rsidRPr="00251D9B" w:rsidRDefault="00FF19C9" w:rsidP="00251D9B">
            <w:pPr>
              <w:spacing w:after="60" w:line="240" w:lineRule="auto"/>
              <w:ind w:left="0"/>
              <w:rPr>
                <w:sz w:val="16"/>
                <w:szCs w:val="16"/>
              </w:rPr>
            </w:pPr>
            <w:r w:rsidRPr="00251D9B">
              <w:rPr>
                <w:sz w:val="16"/>
                <w:szCs w:val="16"/>
              </w:rPr>
              <w:t>Personalisation</w:t>
            </w:r>
          </w:p>
          <w:p w:rsidR="00FF19C9" w:rsidRPr="00251D9B" w:rsidRDefault="00FF19C9" w:rsidP="00251D9B">
            <w:pPr>
              <w:spacing w:after="60" w:line="240" w:lineRule="auto"/>
              <w:ind w:left="0"/>
              <w:rPr>
                <w:sz w:val="16"/>
                <w:szCs w:val="16"/>
              </w:rPr>
            </w:pPr>
            <w:r w:rsidRPr="00251D9B">
              <w:rPr>
                <w:sz w:val="16"/>
                <w:szCs w:val="16"/>
              </w:rPr>
              <w:t>Service</w:t>
            </w:r>
          </w:p>
          <w:p w:rsidR="00FF19C9" w:rsidRPr="00251D9B" w:rsidRDefault="00FF19C9" w:rsidP="00251D9B">
            <w:pPr>
              <w:spacing w:after="60" w:line="240" w:lineRule="auto"/>
              <w:ind w:left="0"/>
              <w:rPr>
                <w:sz w:val="16"/>
                <w:szCs w:val="16"/>
              </w:rPr>
            </w:pPr>
            <w:r w:rsidRPr="00251D9B">
              <w:rPr>
                <w:sz w:val="16"/>
                <w:szCs w:val="16"/>
              </w:rPr>
              <w:t>Validation</w:t>
            </w:r>
          </w:p>
          <w:p w:rsidR="00FF19C9" w:rsidRPr="00251D9B" w:rsidRDefault="00FF19C9" w:rsidP="00251D9B">
            <w:pPr>
              <w:spacing w:after="60" w:line="240" w:lineRule="auto"/>
              <w:ind w:left="0"/>
              <w:rPr>
                <w:sz w:val="16"/>
                <w:szCs w:val="16"/>
              </w:rPr>
            </w:pPr>
            <w:r w:rsidRPr="00251D9B">
              <w:rPr>
                <w:sz w:val="16"/>
                <w:szCs w:val="16"/>
              </w:rPr>
              <w:t>Enquiry</w:t>
            </w:r>
          </w:p>
        </w:tc>
        <w:tc>
          <w:tcPr>
            <w:tcW w:w="1843" w:type="dxa"/>
          </w:tcPr>
          <w:p w:rsidR="00FF19C9" w:rsidRPr="00251D9B" w:rsidRDefault="00FF19C9" w:rsidP="00251D9B">
            <w:pPr>
              <w:spacing w:after="60" w:line="240" w:lineRule="auto"/>
              <w:ind w:left="0"/>
              <w:rPr>
                <w:sz w:val="16"/>
                <w:szCs w:val="16"/>
              </w:rPr>
            </w:pPr>
            <w:r w:rsidRPr="00251D9B">
              <w:rPr>
                <w:sz w:val="16"/>
                <w:szCs w:val="16"/>
              </w:rPr>
              <w:t>tstmkovapertls000</w:t>
            </w:r>
          </w:p>
          <w:p w:rsidR="00FF19C9" w:rsidRPr="00251D9B" w:rsidRDefault="00FF19C9" w:rsidP="00251D9B">
            <w:pPr>
              <w:spacing w:after="60" w:line="240" w:lineRule="auto"/>
              <w:ind w:left="0"/>
              <w:rPr>
                <w:sz w:val="16"/>
                <w:szCs w:val="16"/>
              </w:rPr>
            </w:pPr>
            <w:r w:rsidRPr="00251D9B">
              <w:rPr>
                <w:sz w:val="16"/>
                <w:szCs w:val="16"/>
              </w:rPr>
              <w:t>tstmkovasrvtls000</w:t>
            </w:r>
          </w:p>
          <w:p w:rsidR="00FF19C9" w:rsidRPr="00251D9B" w:rsidRDefault="00FF19C9" w:rsidP="00251D9B">
            <w:pPr>
              <w:spacing w:after="60" w:line="240" w:lineRule="auto"/>
              <w:ind w:left="0"/>
              <w:rPr>
                <w:sz w:val="16"/>
                <w:szCs w:val="16"/>
              </w:rPr>
            </w:pPr>
            <w:r w:rsidRPr="00251D9B">
              <w:rPr>
                <w:sz w:val="16"/>
                <w:szCs w:val="16"/>
              </w:rPr>
              <w:t>tstmkovavaltls000</w:t>
            </w:r>
          </w:p>
          <w:p w:rsidR="00FF19C9" w:rsidRPr="00251D9B" w:rsidRDefault="00FF19C9" w:rsidP="00251D9B">
            <w:pPr>
              <w:spacing w:after="60" w:line="240" w:lineRule="auto"/>
              <w:ind w:left="0"/>
              <w:rPr>
                <w:sz w:val="16"/>
                <w:szCs w:val="16"/>
              </w:rPr>
            </w:pPr>
            <w:r w:rsidRPr="00251D9B">
              <w:rPr>
                <w:sz w:val="16"/>
                <w:szCs w:val="16"/>
              </w:rPr>
              <w:t>tstmkovaenqtls000</w:t>
            </w:r>
          </w:p>
        </w:tc>
        <w:tc>
          <w:tcPr>
            <w:tcW w:w="5670" w:type="dxa"/>
          </w:tcPr>
          <w:p w:rsidR="00FF19C9" w:rsidRPr="00251D9B" w:rsidRDefault="00FF19C9" w:rsidP="00251D9B">
            <w:pPr>
              <w:spacing w:after="60" w:line="240" w:lineRule="auto"/>
              <w:ind w:left="0"/>
              <w:rPr>
                <w:rFonts w:cs="Times New Roman"/>
                <w:sz w:val="16"/>
                <w:szCs w:val="16"/>
              </w:rPr>
            </w:pPr>
            <w:r w:rsidRPr="00251D9B">
              <w:rPr>
                <w:sz w:val="16"/>
                <w:szCs w:val="16"/>
                <w:lang w:val="en-US"/>
              </w:rPr>
              <w:t>0102020404070708080B0B0D0D0E0E101013131515161619</w:t>
            </w:r>
          </w:p>
          <w:p w:rsidR="00FF19C9" w:rsidRPr="00251D9B" w:rsidRDefault="00FF19C9" w:rsidP="00251D9B">
            <w:pPr>
              <w:spacing w:after="60" w:line="240" w:lineRule="auto"/>
              <w:ind w:left="0"/>
              <w:rPr>
                <w:rFonts w:cs="Times New Roman"/>
                <w:sz w:val="16"/>
                <w:szCs w:val="16"/>
              </w:rPr>
            </w:pPr>
            <w:r w:rsidRPr="00251D9B">
              <w:rPr>
                <w:sz w:val="16"/>
                <w:szCs w:val="16"/>
                <w:lang w:val="en-US"/>
              </w:rPr>
              <w:t>16190102020404070708080B0B0D0D0E0E1010131315151</w:t>
            </w:r>
            <w:r w:rsidRPr="00251D9B">
              <w:rPr>
                <w:sz w:val="16"/>
                <w:szCs w:val="16"/>
              </w:rPr>
              <w:t>6</w:t>
            </w:r>
          </w:p>
          <w:p w:rsidR="00FF19C9" w:rsidRPr="00251D9B" w:rsidRDefault="00FF19C9" w:rsidP="00251D9B">
            <w:pPr>
              <w:spacing w:after="60" w:line="240" w:lineRule="auto"/>
              <w:ind w:left="0"/>
              <w:rPr>
                <w:rFonts w:cs="Times New Roman"/>
                <w:sz w:val="16"/>
                <w:szCs w:val="16"/>
              </w:rPr>
            </w:pPr>
            <w:r w:rsidRPr="00251D9B">
              <w:rPr>
                <w:sz w:val="16"/>
                <w:szCs w:val="16"/>
                <w:lang w:val="en-US"/>
              </w:rPr>
              <w:t>151616190102020404070708080B0B0D0D0E0E1010131315</w:t>
            </w:r>
          </w:p>
          <w:p w:rsidR="00FF19C9" w:rsidRPr="00251D9B" w:rsidRDefault="00FF19C9" w:rsidP="00251D9B">
            <w:pPr>
              <w:spacing w:after="60" w:line="240" w:lineRule="auto"/>
              <w:ind w:left="0"/>
              <w:rPr>
                <w:rFonts w:cs="Times New Roman"/>
                <w:sz w:val="16"/>
                <w:szCs w:val="16"/>
              </w:rPr>
            </w:pPr>
            <w:r w:rsidRPr="00251D9B">
              <w:rPr>
                <w:sz w:val="16"/>
                <w:szCs w:val="16"/>
                <w:lang w:val="en-US"/>
              </w:rPr>
              <w:t>1315151616190102020404070708080B0B0D0D0E0E10101</w:t>
            </w:r>
            <w:r w:rsidRPr="00251D9B">
              <w:rPr>
                <w:sz w:val="16"/>
                <w:szCs w:val="16"/>
              </w:rPr>
              <w:t>3</w:t>
            </w:r>
          </w:p>
        </w:tc>
      </w:tr>
      <w:tr w:rsidR="00FF19C9" w:rsidRPr="00846194">
        <w:trPr>
          <w:cantSplit/>
        </w:trPr>
        <w:tc>
          <w:tcPr>
            <w:tcW w:w="709" w:type="dxa"/>
          </w:tcPr>
          <w:p w:rsidR="00FF19C9" w:rsidRPr="00251D9B" w:rsidRDefault="00FF19C9" w:rsidP="00251D9B">
            <w:pPr>
              <w:spacing w:after="60" w:line="240" w:lineRule="auto"/>
              <w:ind w:left="0"/>
              <w:rPr>
                <w:sz w:val="16"/>
                <w:szCs w:val="16"/>
              </w:rPr>
            </w:pPr>
            <w:r w:rsidRPr="00251D9B">
              <w:rPr>
                <w:sz w:val="16"/>
                <w:szCs w:val="16"/>
              </w:rPr>
              <w:t>0x01</w:t>
            </w:r>
          </w:p>
        </w:tc>
        <w:tc>
          <w:tcPr>
            <w:tcW w:w="1559" w:type="dxa"/>
          </w:tcPr>
          <w:p w:rsidR="00FF19C9" w:rsidRPr="00251D9B" w:rsidRDefault="00FF19C9" w:rsidP="00251D9B">
            <w:pPr>
              <w:spacing w:after="60" w:line="240" w:lineRule="auto"/>
              <w:ind w:left="0"/>
              <w:rPr>
                <w:sz w:val="16"/>
                <w:szCs w:val="16"/>
              </w:rPr>
            </w:pPr>
            <w:r w:rsidRPr="00251D9B">
              <w:rPr>
                <w:sz w:val="16"/>
                <w:szCs w:val="16"/>
              </w:rPr>
              <w:t>Personalisation</w:t>
            </w:r>
          </w:p>
          <w:p w:rsidR="00FF19C9" w:rsidRPr="00251D9B" w:rsidRDefault="00FF19C9" w:rsidP="00251D9B">
            <w:pPr>
              <w:spacing w:after="60" w:line="240" w:lineRule="auto"/>
              <w:ind w:left="0"/>
              <w:rPr>
                <w:sz w:val="16"/>
                <w:szCs w:val="16"/>
              </w:rPr>
            </w:pPr>
            <w:r w:rsidRPr="00251D9B">
              <w:rPr>
                <w:sz w:val="16"/>
                <w:szCs w:val="16"/>
              </w:rPr>
              <w:t>Service</w:t>
            </w:r>
          </w:p>
          <w:p w:rsidR="00FF19C9" w:rsidRPr="00251D9B" w:rsidRDefault="00FF19C9" w:rsidP="00251D9B">
            <w:pPr>
              <w:spacing w:after="60" w:line="240" w:lineRule="auto"/>
              <w:ind w:left="0"/>
              <w:rPr>
                <w:sz w:val="16"/>
                <w:szCs w:val="16"/>
              </w:rPr>
            </w:pPr>
            <w:r w:rsidRPr="00251D9B">
              <w:rPr>
                <w:sz w:val="16"/>
                <w:szCs w:val="16"/>
              </w:rPr>
              <w:t>Validation</w:t>
            </w:r>
          </w:p>
          <w:p w:rsidR="00FF19C9" w:rsidRPr="00251D9B" w:rsidRDefault="00FF19C9" w:rsidP="00251D9B">
            <w:pPr>
              <w:spacing w:after="60" w:line="240" w:lineRule="auto"/>
              <w:ind w:left="0"/>
              <w:rPr>
                <w:sz w:val="16"/>
                <w:szCs w:val="16"/>
              </w:rPr>
            </w:pPr>
            <w:r w:rsidRPr="00251D9B">
              <w:rPr>
                <w:sz w:val="16"/>
                <w:szCs w:val="16"/>
              </w:rPr>
              <w:t>Enquiry</w:t>
            </w:r>
          </w:p>
        </w:tc>
        <w:tc>
          <w:tcPr>
            <w:tcW w:w="1843" w:type="dxa"/>
          </w:tcPr>
          <w:p w:rsidR="00FF19C9" w:rsidRPr="00251D9B" w:rsidRDefault="00FF19C9" w:rsidP="00251D9B">
            <w:pPr>
              <w:spacing w:after="60" w:line="240" w:lineRule="auto"/>
              <w:ind w:left="0"/>
              <w:rPr>
                <w:sz w:val="16"/>
                <w:szCs w:val="16"/>
              </w:rPr>
            </w:pPr>
            <w:r w:rsidRPr="00251D9B">
              <w:rPr>
                <w:sz w:val="16"/>
                <w:szCs w:val="16"/>
              </w:rPr>
              <w:t>tstmkovapertls001</w:t>
            </w:r>
          </w:p>
          <w:p w:rsidR="00FF19C9" w:rsidRPr="00251D9B" w:rsidRDefault="00FF19C9" w:rsidP="00251D9B">
            <w:pPr>
              <w:spacing w:after="60" w:line="240" w:lineRule="auto"/>
              <w:ind w:left="0"/>
              <w:rPr>
                <w:sz w:val="16"/>
                <w:szCs w:val="16"/>
              </w:rPr>
            </w:pPr>
            <w:r w:rsidRPr="00251D9B">
              <w:rPr>
                <w:sz w:val="16"/>
                <w:szCs w:val="16"/>
              </w:rPr>
              <w:t>tstmkovasrvtls001</w:t>
            </w:r>
          </w:p>
          <w:p w:rsidR="00FF19C9" w:rsidRPr="00251D9B" w:rsidRDefault="00FF19C9" w:rsidP="00251D9B">
            <w:pPr>
              <w:spacing w:after="60" w:line="240" w:lineRule="auto"/>
              <w:ind w:left="0"/>
              <w:rPr>
                <w:sz w:val="16"/>
                <w:szCs w:val="16"/>
              </w:rPr>
            </w:pPr>
            <w:r w:rsidRPr="00251D9B">
              <w:rPr>
                <w:sz w:val="16"/>
                <w:szCs w:val="16"/>
              </w:rPr>
              <w:t>tstmkovavaltls001</w:t>
            </w:r>
          </w:p>
          <w:p w:rsidR="00FF19C9" w:rsidRPr="00251D9B" w:rsidRDefault="00FF19C9" w:rsidP="00251D9B">
            <w:pPr>
              <w:spacing w:after="60" w:line="240" w:lineRule="auto"/>
              <w:ind w:left="0"/>
              <w:rPr>
                <w:sz w:val="16"/>
                <w:szCs w:val="16"/>
              </w:rPr>
            </w:pPr>
            <w:r w:rsidRPr="00251D9B">
              <w:rPr>
                <w:sz w:val="16"/>
                <w:szCs w:val="16"/>
              </w:rPr>
              <w:t>tstmkovaenqtls001</w:t>
            </w:r>
          </w:p>
        </w:tc>
        <w:tc>
          <w:tcPr>
            <w:tcW w:w="5670" w:type="dxa"/>
          </w:tcPr>
          <w:p w:rsidR="00FF19C9" w:rsidRPr="00251D9B" w:rsidRDefault="00FF19C9" w:rsidP="00251D9B">
            <w:pPr>
              <w:spacing w:after="60" w:line="240" w:lineRule="auto"/>
              <w:ind w:left="0"/>
              <w:rPr>
                <w:rFonts w:cs="Times New Roman"/>
                <w:sz w:val="16"/>
                <w:szCs w:val="16"/>
              </w:rPr>
            </w:pPr>
            <w:r w:rsidRPr="00251D9B">
              <w:rPr>
                <w:sz w:val="16"/>
                <w:szCs w:val="16"/>
                <w:lang w:val="en-US"/>
              </w:rPr>
              <w:t>1010101004070708080B0B0D0D0E0E1</w:t>
            </w:r>
            <w:r w:rsidRPr="00251D9B">
              <w:rPr>
                <w:sz w:val="16"/>
                <w:szCs w:val="16"/>
              </w:rPr>
              <w:t>01013131515161619</w:t>
            </w:r>
          </w:p>
          <w:p w:rsidR="00FF19C9" w:rsidRPr="00251D9B" w:rsidRDefault="00FF19C9" w:rsidP="00251D9B">
            <w:pPr>
              <w:spacing w:after="60" w:line="240" w:lineRule="auto"/>
              <w:ind w:left="0"/>
              <w:rPr>
                <w:rFonts w:cs="Times New Roman"/>
                <w:sz w:val="16"/>
                <w:szCs w:val="16"/>
              </w:rPr>
            </w:pPr>
            <w:r w:rsidRPr="00251D9B">
              <w:rPr>
                <w:sz w:val="16"/>
                <w:szCs w:val="16"/>
                <w:lang w:val="en-US"/>
              </w:rPr>
              <w:t>10101010020404070708080B0B0D0D0E0E10101313151516</w:t>
            </w:r>
          </w:p>
          <w:p w:rsidR="00FF19C9" w:rsidRPr="00251D9B" w:rsidRDefault="00FF19C9" w:rsidP="00251D9B">
            <w:pPr>
              <w:spacing w:after="60" w:line="240" w:lineRule="auto"/>
              <w:ind w:left="0"/>
              <w:rPr>
                <w:rFonts w:cs="Times New Roman"/>
                <w:sz w:val="16"/>
                <w:szCs w:val="16"/>
              </w:rPr>
            </w:pPr>
            <w:r w:rsidRPr="00251D9B">
              <w:rPr>
                <w:sz w:val="16"/>
                <w:szCs w:val="16"/>
                <w:lang w:val="en-US"/>
              </w:rPr>
              <w:t>101010100102020404070708080B0B0D0D0E0E101013</w:t>
            </w:r>
            <w:r w:rsidRPr="00251D9B">
              <w:rPr>
                <w:sz w:val="16"/>
                <w:szCs w:val="16"/>
              </w:rPr>
              <w:t>1315</w:t>
            </w:r>
          </w:p>
          <w:p w:rsidR="00FF19C9" w:rsidRPr="00251D9B" w:rsidRDefault="00FF19C9" w:rsidP="00251D9B">
            <w:pPr>
              <w:spacing w:after="60" w:line="240" w:lineRule="auto"/>
              <w:ind w:left="0"/>
              <w:rPr>
                <w:rFonts w:cs="Times New Roman"/>
                <w:sz w:val="16"/>
                <w:szCs w:val="16"/>
              </w:rPr>
            </w:pPr>
            <w:r w:rsidRPr="00251D9B">
              <w:rPr>
                <w:sz w:val="16"/>
                <w:szCs w:val="16"/>
                <w:lang w:val="en-US"/>
              </w:rPr>
              <w:t>1010101016190102020404070708080B0B0D0D0E0E101013</w:t>
            </w:r>
          </w:p>
        </w:tc>
      </w:tr>
      <w:tr w:rsidR="00FF19C9" w:rsidRPr="00846194">
        <w:tc>
          <w:tcPr>
            <w:tcW w:w="709" w:type="dxa"/>
          </w:tcPr>
          <w:p w:rsidR="00FF19C9" w:rsidRPr="00251D9B" w:rsidRDefault="00FF19C9" w:rsidP="00251D9B">
            <w:pPr>
              <w:spacing w:after="60" w:line="240" w:lineRule="auto"/>
              <w:ind w:left="0"/>
              <w:rPr>
                <w:sz w:val="16"/>
                <w:szCs w:val="16"/>
              </w:rPr>
            </w:pPr>
            <w:r w:rsidRPr="00251D9B">
              <w:rPr>
                <w:sz w:val="16"/>
                <w:szCs w:val="16"/>
              </w:rPr>
              <w:t>0x02</w:t>
            </w:r>
          </w:p>
        </w:tc>
        <w:tc>
          <w:tcPr>
            <w:tcW w:w="1559" w:type="dxa"/>
          </w:tcPr>
          <w:p w:rsidR="00FF19C9" w:rsidRPr="00251D9B" w:rsidRDefault="00FF19C9" w:rsidP="00251D9B">
            <w:pPr>
              <w:spacing w:after="60" w:line="240" w:lineRule="auto"/>
              <w:ind w:left="0"/>
              <w:rPr>
                <w:sz w:val="16"/>
                <w:szCs w:val="16"/>
              </w:rPr>
            </w:pPr>
            <w:r w:rsidRPr="00251D9B">
              <w:rPr>
                <w:sz w:val="16"/>
                <w:szCs w:val="16"/>
              </w:rPr>
              <w:t>Personalisation</w:t>
            </w:r>
          </w:p>
          <w:p w:rsidR="00FF19C9" w:rsidRPr="00251D9B" w:rsidRDefault="00FF19C9" w:rsidP="00251D9B">
            <w:pPr>
              <w:spacing w:after="60" w:line="240" w:lineRule="auto"/>
              <w:ind w:left="0"/>
              <w:rPr>
                <w:sz w:val="16"/>
                <w:szCs w:val="16"/>
              </w:rPr>
            </w:pPr>
            <w:r w:rsidRPr="00251D9B">
              <w:rPr>
                <w:sz w:val="16"/>
                <w:szCs w:val="16"/>
              </w:rPr>
              <w:t>Service</w:t>
            </w:r>
          </w:p>
          <w:p w:rsidR="00FF19C9" w:rsidRPr="00251D9B" w:rsidRDefault="00FF19C9" w:rsidP="00251D9B">
            <w:pPr>
              <w:spacing w:after="60" w:line="240" w:lineRule="auto"/>
              <w:ind w:left="0"/>
              <w:rPr>
                <w:sz w:val="16"/>
                <w:szCs w:val="16"/>
              </w:rPr>
            </w:pPr>
            <w:r w:rsidRPr="00251D9B">
              <w:rPr>
                <w:sz w:val="16"/>
                <w:szCs w:val="16"/>
              </w:rPr>
              <w:t>Validation</w:t>
            </w:r>
          </w:p>
          <w:p w:rsidR="00FF19C9" w:rsidRPr="00251D9B" w:rsidRDefault="00FF19C9" w:rsidP="00251D9B">
            <w:pPr>
              <w:spacing w:after="60" w:line="240" w:lineRule="auto"/>
              <w:ind w:left="0"/>
              <w:rPr>
                <w:sz w:val="16"/>
                <w:szCs w:val="16"/>
              </w:rPr>
            </w:pPr>
            <w:r w:rsidRPr="00251D9B">
              <w:rPr>
                <w:sz w:val="16"/>
                <w:szCs w:val="16"/>
              </w:rPr>
              <w:t>Enquiry</w:t>
            </w:r>
          </w:p>
        </w:tc>
        <w:tc>
          <w:tcPr>
            <w:tcW w:w="1843" w:type="dxa"/>
          </w:tcPr>
          <w:p w:rsidR="00FF19C9" w:rsidRPr="00251D9B" w:rsidRDefault="00FF19C9" w:rsidP="00251D9B">
            <w:pPr>
              <w:spacing w:after="60" w:line="240" w:lineRule="auto"/>
              <w:ind w:left="0"/>
              <w:rPr>
                <w:sz w:val="16"/>
                <w:szCs w:val="16"/>
              </w:rPr>
            </w:pPr>
            <w:r w:rsidRPr="00251D9B">
              <w:rPr>
                <w:sz w:val="16"/>
                <w:szCs w:val="16"/>
              </w:rPr>
              <w:t>tstmkovapertls002</w:t>
            </w:r>
          </w:p>
          <w:p w:rsidR="00FF19C9" w:rsidRPr="00251D9B" w:rsidRDefault="00FF19C9" w:rsidP="00251D9B">
            <w:pPr>
              <w:spacing w:after="60" w:line="240" w:lineRule="auto"/>
              <w:ind w:left="0"/>
              <w:rPr>
                <w:sz w:val="16"/>
                <w:szCs w:val="16"/>
              </w:rPr>
            </w:pPr>
            <w:r w:rsidRPr="00251D9B">
              <w:rPr>
                <w:sz w:val="16"/>
                <w:szCs w:val="16"/>
              </w:rPr>
              <w:t>tstmkovasrvtls002</w:t>
            </w:r>
          </w:p>
          <w:p w:rsidR="00FF19C9" w:rsidRPr="00251D9B" w:rsidRDefault="00FF19C9" w:rsidP="00251D9B">
            <w:pPr>
              <w:spacing w:after="60" w:line="240" w:lineRule="auto"/>
              <w:ind w:left="0"/>
              <w:rPr>
                <w:sz w:val="16"/>
                <w:szCs w:val="16"/>
              </w:rPr>
            </w:pPr>
            <w:r w:rsidRPr="00251D9B">
              <w:rPr>
                <w:sz w:val="16"/>
                <w:szCs w:val="16"/>
              </w:rPr>
              <w:t>tstmkovavaltls002</w:t>
            </w:r>
          </w:p>
          <w:p w:rsidR="00FF19C9" w:rsidRPr="00251D9B" w:rsidRDefault="00FF19C9" w:rsidP="00251D9B">
            <w:pPr>
              <w:spacing w:after="60" w:line="240" w:lineRule="auto"/>
              <w:ind w:left="0"/>
              <w:rPr>
                <w:sz w:val="16"/>
                <w:szCs w:val="16"/>
              </w:rPr>
            </w:pPr>
            <w:r w:rsidRPr="00251D9B">
              <w:rPr>
                <w:sz w:val="16"/>
                <w:szCs w:val="16"/>
              </w:rPr>
              <w:t>tstmkovaenqtls02</w:t>
            </w:r>
          </w:p>
        </w:tc>
        <w:tc>
          <w:tcPr>
            <w:tcW w:w="5670" w:type="dxa"/>
          </w:tcPr>
          <w:p w:rsidR="00FF19C9" w:rsidRPr="00251D9B" w:rsidRDefault="00FF19C9" w:rsidP="00251D9B">
            <w:pPr>
              <w:spacing w:after="60" w:line="240" w:lineRule="auto"/>
              <w:ind w:left="0"/>
              <w:rPr>
                <w:rFonts w:cs="Times New Roman"/>
                <w:sz w:val="16"/>
                <w:szCs w:val="16"/>
              </w:rPr>
            </w:pPr>
            <w:r w:rsidRPr="00251D9B">
              <w:rPr>
                <w:sz w:val="16"/>
                <w:szCs w:val="16"/>
                <w:lang w:val="en-US"/>
              </w:rPr>
              <w:t>2020202004070708080B0B0D0D0E0E101013131515161619</w:t>
            </w:r>
          </w:p>
          <w:p w:rsidR="00FF19C9" w:rsidRPr="00251D9B" w:rsidRDefault="00FF19C9" w:rsidP="00251D9B">
            <w:pPr>
              <w:spacing w:after="60" w:line="240" w:lineRule="auto"/>
              <w:ind w:left="0"/>
              <w:rPr>
                <w:rFonts w:cs="Times New Roman"/>
                <w:sz w:val="16"/>
                <w:szCs w:val="16"/>
              </w:rPr>
            </w:pPr>
            <w:r w:rsidRPr="00251D9B">
              <w:rPr>
                <w:sz w:val="16"/>
                <w:szCs w:val="16"/>
                <w:lang w:val="en-US"/>
              </w:rPr>
              <w:t>20202020020404070708080B0B0D0D0E0E1010131315151</w:t>
            </w:r>
            <w:r w:rsidRPr="00251D9B">
              <w:rPr>
                <w:sz w:val="16"/>
                <w:szCs w:val="16"/>
              </w:rPr>
              <w:t>6</w:t>
            </w:r>
          </w:p>
          <w:p w:rsidR="00FF19C9" w:rsidRPr="00251D9B" w:rsidRDefault="00FF19C9" w:rsidP="00251D9B">
            <w:pPr>
              <w:spacing w:after="60" w:line="240" w:lineRule="auto"/>
              <w:ind w:left="0"/>
              <w:rPr>
                <w:rFonts w:cs="Times New Roman"/>
                <w:sz w:val="16"/>
                <w:szCs w:val="16"/>
              </w:rPr>
            </w:pPr>
            <w:r w:rsidRPr="00251D9B">
              <w:rPr>
                <w:sz w:val="16"/>
                <w:szCs w:val="16"/>
                <w:lang w:val="en-US"/>
              </w:rPr>
              <w:t>202020200102020404070708080B0B0D0D0E0E1010131315</w:t>
            </w:r>
          </w:p>
          <w:p w:rsidR="00FF19C9" w:rsidRPr="00251D9B" w:rsidRDefault="00FF19C9" w:rsidP="00251D9B">
            <w:pPr>
              <w:spacing w:after="60" w:line="240" w:lineRule="auto"/>
              <w:ind w:left="0"/>
              <w:rPr>
                <w:rFonts w:cs="Times New Roman"/>
                <w:sz w:val="16"/>
                <w:szCs w:val="16"/>
              </w:rPr>
            </w:pPr>
            <w:r w:rsidRPr="00251D9B">
              <w:rPr>
                <w:sz w:val="16"/>
                <w:szCs w:val="16"/>
                <w:lang w:val="en-US"/>
              </w:rPr>
              <w:t>2020202016190102020404070708080B0B0D0D0E0E10101</w:t>
            </w:r>
            <w:r w:rsidRPr="00251D9B">
              <w:rPr>
                <w:sz w:val="16"/>
                <w:szCs w:val="16"/>
              </w:rPr>
              <w:t>3</w:t>
            </w:r>
          </w:p>
        </w:tc>
      </w:tr>
      <w:tr w:rsidR="00FF19C9" w:rsidRPr="00846194">
        <w:tc>
          <w:tcPr>
            <w:tcW w:w="709" w:type="dxa"/>
          </w:tcPr>
          <w:p w:rsidR="00FF19C9" w:rsidRPr="00251D9B" w:rsidRDefault="00FF19C9" w:rsidP="00251D9B">
            <w:pPr>
              <w:spacing w:after="60" w:line="240" w:lineRule="auto"/>
              <w:ind w:left="0"/>
              <w:rPr>
                <w:sz w:val="16"/>
                <w:szCs w:val="16"/>
              </w:rPr>
            </w:pPr>
            <w:r w:rsidRPr="00251D9B">
              <w:rPr>
                <w:sz w:val="16"/>
                <w:szCs w:val="16"/>
              </w:rPr>
              <w:t>0x03</w:t>
            </w:r>
          </w:p>
        </w:tc>
        <w:tc>
          <w:tcPr>
            <w:tcW w:w="1559" w:type="dxa"/>
          </w:tcPr>
          <w:p w:rsidR="00FF19C9" w:rsidRPr="00251D9B" w:rsidRDefault="00FF19C9" w:rsidP="00251D9B">
            <w:pPr>
              <w:spacing w:after="60" w:line="240" w:lineRule="auto"/>
              <w:ind w:left="0"/>
              <w:rPr>
                <w:sz w:val="16"/>
                <w:szCs w:val="16"/>
              </w:rPr>
            </w:pPr>
            <w:r w:rsidRPr="00251D9B">
              <w:rPr>
                <w:sz w:val="16"/>
                <w:szCs w:val="16"/>
              </w:rPr>
              <w:t>Personalisation</w:t>
            </w:r>
          </w:p>
          <w:p w:rsidR="00FF19C9" w:rsidRPr="00251D9B" w:rsidRDefault="00FF19C9" w:rsidP="00251D9B">
            <w:pPr>
              <w:spacing w:after="60" w:line="240" w:lineRule="auto"/>
              <w:ind w:left="0"/>
              <w:rPr>
                <w:sz w:val="16"/>
                <w:szCs w:val="16"/>
              </w:rPr>
            </w:pPr>
            <w:r w:rsidRPr="00251D9B">
              <w:rPr>
                <w:sz w:val="16"/>
                <w:szCs w:val="16"/>
              </w:rPr>
              <w:t>Service</w:t>
            </w:r>
          </w:p>
          <w:p w:rsidR="00FF19C9" w:rsidRPr="00251D9B" w:rsidRDefault="00FF19C9" w:rsidP="00251D9B">
            <w:pPr>
              <w:spacing w:after="60" w:line="240" w:lineRule="auto"/>
              <w:ind w:left="0"/>
              <w:rPr>
                <w:sz w:val="16"/>
                <w:szCs w:val="16"/>
              </w:rPr>
            </w:pPr>
            <w:r w:rsidRPr="00251D9B">
              <w:rPr>
                <w:sz w:val="16"/>
                <w:szCs w:val="16"/>
              </w:rPr>
              <w:t>Validation</w:t>
            </w:r>
          </w:p>
          <w:p w:rsidR="00FF19C9" w:rsidRPr="00251D9B" w:rsidRDefault="00FF19C9" w:rsidP="00251D9B">
            <w:pPr>
              <w:spacing w:after="60" w:line="240" w:lineRule="auto"/>
              <w:ind w:left="0"/>
              <w:rPr>
                <w:sz w:val="16"/>
                <w:szCs w:val="16"/>
              </w:rPr>
            </w:pPr>
            <w:r w:rsidRPr="00251D9B">
              <w:rPr>
                <w:sz w:val="16"/>
                <w:szCs w:val="16"/>
              </w:rPr>
              <w:t>Enquiry</w:t>
            </w:r>
          </w:p>
        </w:tc>
        <w:tc>
          <w:tcPr>
            <w:tcW w:w="1843" w:type="dxa"/>
          </w:tcPr>
          <w:p w:rsidR="00FF19C9" w:rsidRPr="00251D9B" w:rsidRDefault="00FF19C9" w:rsidP="00251D9B">
            <w:pPr>
              <w:spacing w:after="60" w:line="240" w:lineRule="auto"/>
              <w:ind w:left="0"/>
              <w:rPr>
                <w:sz w:val="16"/>
                <w:szCs w:val="16"/>
              </w:rPr>
            </w:pPr>
            <w:r w:rsidRPr="00251D9B">
              <w:rPr>
                <w:sz w:val="16"/>
                <w:szCs w:val="16"/>
              </w:rPr>
              <w:t>tstmkovapertls003</w:t>
            </w:r>
          </w:p>
          <w:p w:rsidR="00FF19C9" w:rsidRPr="00251D9B" w:rsidRDefault="00FF19C9" w:rsidP="00251D9B">
            <w:pPr>
              <w:spacing w:after="60" w:line="240" w:lineRule="auto"/>
              <w:ind w:left="0"/>
              <w:rPr>
                <w:sz w:val="16"/>
                <w:szCs w:val="16"/>
              </w:rPr>
            </w:pPr>
            <w:r w:rsidRPr="00251D9B">
              <w:rPr>
                <w:sz w:val="16"/>
                <w:szCs w:val="16"/>
              </w:rPr>
              <w:t>tstmkovasrvtls003</w:t>
            </w:r>
          </w:p>
          <w:p w:rsidR="00FF19C9" w:rsidRPr="00251D9B" w:rsidRDefault="00FF19C9" w:rsidP="00251D9B">
            <w:pPr>
              <w:spacing w:after="60" w:line="240" w:lineRule="auto"/>
              <w:ind w:left="0"/>
              <w:rPr>
                <w:sz w:val="16"/>
                <w:szCs w:val="16"/>
              </w:rPr>
            </w:pPr>
            <w:r w:rsidRPr="00251D9B">
              <w:rPr>
                <w:sz w:val="16"/>
                <w:szCs w:val="16"/>
              </w:rPr>
              <w:t>tstmkovavaltls003</w:t>
            </w:r>
          </w:p>
          <w:p w:rsidR="00FF19C9" w:rsidRPr="00251D9B" w:rsidRDefault="00FF19C9" w:rsidP="00251D9B">
            <w:pPr>
              <w:spacing w:after="60" w:line="240" w:lineRule="auto"/>
              <w:ind w:left="0"/>
              <w:rPr>
                <w:sz w:val="16"/>
                <w:szCs w:val="16"/>
              </w:rPr>
            </w:pPr>
            <w:r w:rsidRPr="00251D9B">
              <w:rPr>
                <w:sz w:val="16"/>
                <w:szCs w:val="16"/>
              </w:rPr>
              <w:t>tstmkovaenqtls003</w:t>
            </w:r>
          </w:p>
        </w:tc>
        <w:tc>
          <w:tcPr>
            <w:tcW w:w="5670" w:type="dxa"/>
          </w:tcPr>
          <w:p w:rsidR="00FF19C9" w:rsidRPr="00251D9B" w:rsidRDefault="00FF19C9" w:rsidP="00251D9B">
            <w:pPr>
              <w:spacing w:after="60" w:line="240" w:lineRule="auto"/>
              <w:ind w:left="0"/>
              <w:rPr>
                <w:rFonts w:cs="Times New Roman"/>
                <w:sz w:val="16"/>
                <w:szCs w:val="16"/>
              </w:rPr>
            </w:pPr>
            <w:r w:rsidRPr="00251D9B">
              <w:rPr>
                <w:sz w:val="16"/>
                <w:szCs w:val="16"/>
                <w:lang w:val="en-US"/>
              </w:rPr>
              <w:t>3131313104070708080B0B0D0D0E0E1</w:t>
            </w:r>
            <w:r w:rsidRPr="00251D9B">
              <w:rPr>
                <w:sz w:val="16"/>
                <w:szCs w:val="16"/>
              </w:rPr>
              <w:t>01013131515161619</w:t>
            </w:r>
          </w:p>
          <w:p w:rsidR="00FF19C9" w:rsidRPr="00251D9B" w:rsidRDefault="00FF19C9" w:rsidP="00251D9B">
            <w:pPr>
              <w:spacing w:after="60" w:line="240" w:lineRule="auto"/>
              <w:ind w:left="0"/>
              <w:rPr>
                <w:rFonts w:cs="Times New Roman"/>
                <w:sz w:val="16"/>
                <w:szCs w:val="16"/>
              </w:rPr>
            </w:pPr>
            <w:r w:rsidRPr="00251D9B">
              <w:rPr>
                <w:sz w:val="16"/>
                <w:szCs w:val="16"/>
                <w:lang w:val="en-US"/>
              </w:rPr>
              <w:t>31313131020404070708080B0B0D0D0E0E10101313151516</w:t>
            </w:r>
          </w:p>
          <w:p w:rsidR="00FF19C9" w:rsidRPr="00251D9B" w:rsidRDefault="00FF19C9" w:rsidP="00251D9B">
            <w:pPr>
              <w:spacing w:after="60" w:line="240" w:lineRule="auto"/>
              <w:ind w:left="0"/>
              <w:rPr>
                <w:rFonts w:cs="Times New Roman"/>
                <w:sz w:val="16"/>
                <w:szCs w:val="16"/>
              </w:rPr>
            </w:pPr>
            <w:r w:rsidRPr="00251D9B">
              <w:rPr>
                <w:sz w:val="16"/>
                <w:szCs w:val="16"/>
                <w:lang w:val="en-US"/>
              </w:rPr>
              <w:t>313131310102020404070708080B0B0D0D0E0E101013</w:t>
            </w:r>
            <w:r w:rsidRPr="00251D9B">
              <w:rPr>
                <w:sz w:val="16"/>
                <w:szCs w:val="16"/>
              </w:rPr>
              <w:t>1315</w:t>
            </w:r>
          </w:p>
          <w:p w:rsidR="00FF19C9" w:rsidRPr="00251D9B" w:rsidRDefault="00FF19C9" w:rsidP="00251D9B">
            <w:pPr>
              <w:spacing w:after="60" w:line="240" w:lineRule="auto"/>
              <w:ind w:left="0"/>
              <w:rPr>
                <w:rFonts w:cs="Times New Roman"/>
                <w:sz w:val="16"/>
                <w:szCs w:val="16"/>
              </w:rPr>
            </w:pPr>
            <w:r w:rsidRPr="00251D9B">
              <w:rPr>
                <w:sz w:val="16"/>
                <w:szCs w:val="16"/>
                <w:lang w:val="en-US"/>
              </w:rPr>
              <w:t>3131313116190102020404070708080B0B0D0D0E0E101013</w:t>
            </w:r>
          </w:p>
        </w:tc>
      </w:tr>
    </w:tbl>
    <w:p w:rsidR="00FF19C9" w:rsidRDefault="00FF19C9" w:rsidP="00951234">
      <w:pPr>
        <w:rPr>
          <w:rFonts w:cs="Times New Roman"/>
        </w:rPr>
      </w:pPr>
    </w:p>
    <w:p w:rsidR="00FF19C9" w:rsidRPr="00846194" w:rsidRDefault="00FF19C9" w:rsidP="00846194">
      <w:pPr>
        <w:rPr>
          <w:b/>
          <w:bCs/>
        </w:rPr>
      </w:pPr>
      <w:r>
        <w:rPr>
          <w:b/>
          <w:bCs/>
        </w:rPr>
        <w:t>CT/ULC</w:t>
      </w:r>
      <w:r w:rsidRPr="00846194">
        <w:rPr>
          <w:b/>
          <w:bCs/>
        </w:rPr>
        <w:t xml:space="preserve"> Keys</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75"/>
        <w:gridCol w:w="1560"/>
        <w:gridCol w:w="1876"/>
        <w:gridCol w:w="5528"/>
      </w:tblGrid>
      <w:tr w:rsidR="00FF19C9" w:rsidRPr="00846194">
        <w:trPr>
          <w:tblHeader/>
        </w:trPr>
        <w:tc>
          <w:tcPr>
            <w:tcW w:w="675" w:type="dxa"/>
            <w:shd w:val="clear" w:color="auto" w:fill="EEECE1"/>
          </w:tcPr>
          <w:p w:rsidR="00FF19C9" w:rsidRPr="00251D9B" w:rsidRDefault="00FF19C9" w:rsidP="00251D9B">
            <w:pPr>
              <w:ind w:left="0"/>
              <w:rPr>
                <w:b/>
                <w:bCs/>
                <w:sz w:val="16"/>
                <w:szCs w:val="16"/>
              </w:rPr>
            </w:pPr>
            <w:r w:rsidRPr="00251D9B">
              <w:rPr>
                <w:b/>
                <w:bCs/>
                <w:sz w:val="16"/>
                <w:szCs w:val="16"/>
              </w:rPr>
              <w:t>GeN</w:t>
            </w:r>
          </w:p>
        </w:tc>
        <w:tc>
          <w:tcPr>
            <w:tcW w:w="1560" w:type="dxa"/>
            <w:shd w:val="clear" w:color="auto" w:fill="EEECE1"/>
          </w:tcPr>
          <w:p w:rsidR="00FF19C9" w:rsidRPr="00251D9B" w:rsidRDefault="00FF19C9" w:rsidP="00251D9B">
            <w:pPr>
              <w:ind w:left="0"/>
              <w:rPr>
                <w:b/>
                <w:bCs/>
                <w:sz w:val="16"/>
                <w:szCs w:val="16"/>
              </w:rPr>
            </w:pPr>
            <w:r w:rsidRPr="00251D9B">
              <w:rPr>
                <w:b/>
                <w:bCs/>
                <w:sz w:val="16"/>
                <w:szCs w:val="16"/>
              </w:rPr>
              <w:t>Key Name</w:t>
            </w:r>
          </w:p>
        </w:tc>
        <w:tc>
          <w:tcPr>
            <w:tcW w:w="1876" w:type="dxa"/>
            <w:shd w:val="clear" w:color="auto" w:fill="EEECE1"/>
          </w:tcPr>
          <w:p w:rsidR="00FF19C9" w:rsidRPr="00251D9B" w:rsidRDefault="00FF19C9" w:rsidP="00251D9B">
            <w:pPr>
              <w:ind w:left="0"/>
              <w:rPr>
                <w:b/>
                <w:bCs/>
                <w:sz w:val="16"/>
                <w:szCs w:val="16"/>
              </w:rPr>
            </w:pPr>
            <w:r w:rsidRPr="00251D9B">
              <w:rPr>
                <w:b/>
                <w:bCs/>
                <w:sz w:val="16"/>
                <w:szCs w:val="16"/>
              </w:rPr>
              <w:t>Key Id</w:t>
            </w:r>
          </w:p>
        </w:tc>
        <w:tc>
          <w:tcPr>
            <w:tcW w:w="5528" w:type="dxa"/>
            <w:shd w:val="clear" w:color="auto" w:fill="EEECE1"/>
          </w:tcPr>
          <w:p w:rsidR="00FF19C9" w:rsidRPr="00251D9B" w:rsidRDefault="00FF19C9" w:rsidP="00251D9B">
            <w:pPr>
              <w:ind w:left="0"/>
              <w:rPr>
                <w:b/>
                <w:bCs/>
                <w:sz w:val="16"/>
                <w:szCs w:val="16"/>
              </w:rPr>
            </w:pPr>
            <w:r w:rsidRPr="00251D9B">
              <w:rPr>
                <w:b/>
                <w:bCs/>
                <w:sz w:val="16"/>
                <w:szCs w:val="16"/>
              </w:rPr>
              <w:t>Test Key</w:t>
            </w:r>
          </w:p>
        </w:tc>
      </w:tr>
      <w:tr w:rsidR="00FF19C9" w:rsidRPr="00846194">
        <w:tc>
          <w:tcPr>
            <w:tcW w:w="675" w:type="dxa"/>
          </w:tcPr>
          <w:p w:rsidR="00FF19C9" w:rsidRPr="00251D9B" w:rsidRDefault="00FF19C9" w:rsidP="00251D9B">
            <w:pPr>
              <w:ind w:left="0"/>
              <w:rPr>
                <w:sz w:val="16"/>
                <w:szCs w:val="16"/>
              </w:rPr>
            </w:pPr>
            <w:r w:rsidRPr="00251D9B">
              <w:rPr>
                <w:sz w:val="16"/>
                <w:szCs w:val="16"/>
              </w:rPr>
              <w:t>0x00</w:t>
            </w:r>
          </w:p>
        </w:tc>
        <w:tc>
          <w:tcPr>
            <w:tcW w:w="1560" w:type="dxa"/>
          </w:tcPr>
          <w:p w:rsidR="00FF19C9" w:rsidRPr="00251D9B" w:rsidRDefault="00FF19C9" w:rsidP="00251D9B">
            <w:pPr>
              <w:ind w:left="0"/>
              <w:rPr>
                <w:sz w:val="16"/>
                <w:szCs w:val="16"/>
              </w:rPr>
            </w:pPr>
            <w:r w:rsidRPr="00251D9B">
              <w:rPr>
                <w:sz w:val="16"/>
                <w:szCs w:val="16"/>
              </w:rPr>
              <w:t>CT_ULC</w:t>
            </w:r>
          </w:p>
        </w:tc>
        <w:tc>
          <w:tcPr>
            <w:tcW w:w="1876" w:type="dxa"/>
          </w:tcPr>
          <w:p w:rsidR="00FF19C9" w:rsidRPr="00251D9B" w:rsidRDefault="00FF19C9" w:rsidP="00251D9B">
            <w:pPr>
              <w:ind w:left="0"/>
              <w:rPr>
                <w:sz w:val="16"/>
                <w:szCs w:val="16"/>
              </w:rPr>
            </w:pPr>
            <w:r w:rsidRPr="00251D9B">
              <w:rPr>
                <w:sz w:val="16"/>
                <w:szCs w:val="16"/>
              </w:rPr>
              <w:t>tstmkcltulctls000</w:t>
            </w:r>
          </w:p>
        </w:tc>
        <w:tc>
          <w:tcPr>
            <w:tcW w:w="5528" w:type="dxa"/>
          </w:tcPr>
          <w:p w:rsidR="00FF19C9" w:rsidRPr="00251D9B" w:rsidRDefault="00FF19C9" w:rsidP="00251D9B">
            <w:pPr>
              <w:ind w:left="0"/>
              <w:rPr>
                <w:sz w:val="16"/>
                <w:szCs w:val="16"/>
              </w:rPr>
            </w:pPr>
            <w:r w:rsidRPr="00251D9B">
              <w:rPr>
                <w:sz w:val="16"/>
                <w:szCs w:val="16"/>
              </w:rPr>
              <w:t>A801AEBCA801AEBCA801AEBCA801AEBCA801AEBCA801AEBC</w:t>
            </w:r>
          </w:p>
        </w:tc>
      </w:tr>
      <w:tr w:rsidR="00FF19C9" w:rsidRPr="00846194">
        <w:tc>
          <w:tcPr>
            <w:tcW w:w="675" w:type="dxa"/>
          </w:tcPr>
          <w:p w:rsidR="00FF19C9" w:rsidRPr="00251D9B" w:rsidRDefault="00FF19C9" w:rsidP="00251D9B">
            <w:pPr>
              <w:ind w:left="0"/>
              <w:rPr>
                <w:sz w:val="16"/>
                <w:szCs w:val="16"/>
              </w:rPr>
            </w:pPr>
            <w:r w:rsidRPr="00251D9B">
              <w:rPr>
                <w:sz w:val="16"/>
                <w:szCs w:val="16"/>
              </w:rPr>
              <w:t>0x01</w:t>
            </w:r>
          </w:p>
        </w:tc>
        <w:tc>
          <w:tcPr>
            <w:tcW w:w="1560" w:type="dxa"/>
          </w:tcPr>
          <w:p w:rsidR="00FF19C9" w:rsidRPr="00251D9B" w:rsidRDefault="00FF19C9" w:rsidP="00251D9B">
            <w:pPr>
              <w:ind w:left="0"/>
              <w:rPr>
                <w:sz w:val="16"/>
                <w:szCs w:val="16"/>
              </w:rPr>
            </w:pPr>
            <w:r w:rsidRPr="00251D9B">
              <w:rPr>
                <w:sz w:val="16"/>
                <w:szCs w:val="16"/>
              </w:rPr>
              <w:t>CT_ULC</w:t>
            </w:r>
          </w:p>
        </w:tc>
        <w:tc>
          <w:tcPr>
            <w:tcW w:w="1876" w:type="dxa"/>
          </w:tcPr>
          <w:p w:rsidR="00FF19C9" w:rsidRPr="00251D9B" w:rsidRDefault="00FF19C9" w:rsidP="00251D9B">
            <w:pPr>
              <w:ind w:left="0"/>
              <w:rPr>
                <w:sz w:val="16"/>
                <w:szCs w:val="16"/>
              </w:rPr>
            </w:pPr>
            <w:r w:rsidRPr="00251D9B">
              <w:rPr>
                <w:sz w:val="16"/>
                <w:szCs w:val="16"/>
              </w:rPr>
              <w:t>tstmkcltulctls001</w:t>
            </w:r>
          </w:p>
        </w:tc>
        <w:tc>
          <w:tcPr>
            <w:tcW w:w="5528" w:type="dxa"/>
          </w:tcPr>
          <w:p w:rsidR="00FF19C9" w:rsidRPr="00251D9B" w:rsidRDefault="00FF19C9" w:rsidP="00251D9B">
            <w:pPr>
              <w:ind w:left="0"/>
              <w:rPr>
                <w:sz w:val="16"/>
                <w:szCs w:val="16"/>
              </w:rPr>
            </w:pPr>
            <w:r w:rsidRPr="00251D9B">
              <w:rPr>
                <w:sz w:val="16"/>
                <w:szCs w:val="16"/>
              </w:rPr>
              <w:t>A802AEBCA802AEBCA802AEBCA802AEBCA802AEBCA802AEBC</w:t>
            </w:r>
          </w:p>
        </w:tc>
      </w:tr>
      <w:tr w:rsidR="00FF19C9" w:rsidRPr="00846194">
        <w:tc>
          <w:tcPr>
            <w:tcW w:w="675" w:type="dxa"/>
          </w:tcPr>
          <w:p w:rsidR="00FF19C9" w:rsidRPr="00251D9B" w:rsidRDefault="00FF19C9" w:rsidP="00251D9B">
            <w:pPr>
              <w:ind w:left="0"/>
              <w:rPr>
                <w:sz w:val="16"/>
                <w:szCs w:val="16"/>
              </w:rPr>
            </w:pPr>
            <w:r w:rsidRPr="00251D9B">
              <w:rPr>
                <w:sz w:val="16"/>
                <w:szCs w:val="16"/>
              </w:rPr>
              <w:t>0x04</w:t>
            </w:r>
          </w:p>
        </w:tc>
        <w:tc>
          <w:tcPr>
            <w:tcW w:w="1560" w:type="dxa"/>
          </w:tcPr>
          <w:p w:rsidR="00FF19C9" w:rsidRPr="00251D9B" w:rsidRDefault="00FF19C9" w:rsidP="00251D9B">
            <w:pPr>
              <w:ind w:left="0"/>
              <w:rPr>
                <w:sz w:val="16"/>
                <w:szCs w:val="16"/>
              </w:rPr>
            </w:pPr>
            <w:r w:rsidRPr="00251D9B">
              <w:rPr>
                <w:sz w:val="16"/>
                <w:szCs w:val="16"/>
              </w:rPr>
              <w:t>CT_ULC</w:t>
            </w:r>
          </w:p>
        </w:tc>
        <w:tc>
          <w:tcPr>
            <w:tcW w:w="1876" w:type="dxa"/>
          </w:tcPr>
          <w:p w:rsidR="00FF19C9" w:rsidRPr="00251D9B" w:rsidRDefault="00FF19C9" w:rsidP="00251D9B">
            <w:pPr>
              <w:ind w:left="0"/>
              <w:rPr>
                <w:sz w:val="16"/>
                <w:szCs w:val="16"/>
              </w:rPr>
            </w:pPr>
            <w:r w:rsidRPr="00251D9B">
              <w:rPr>
                <w:sz w:val="16"/>
                <w:szCs w:val="16"/>
              </w:rPr>
              <w:t>tstmkcltulctls004</w:t>
            </w:r>
          </w:p>
        </w:tc>
        <w:tc>
          <w:tcPr>
            <w:tcW w:w="5528" w:type="dxa"/>
          </w:tcPr>
          <w:p w:rsidR="00FF19C9" w:rsidRPr="00251D9B" w:rsidRDefault="00FF19C9" w:rsidP="00251D9B">
            <w:pPr>
              <w:ind w:left="0"/>
              <w:rPr>
                <w:sz w:val="16"/>
                <w:szCs w:val="16"/>
              </w:rPr>
            </w:pPr>
            <w:r w:rsidRPr="00251D9B">
              <w:rPr>
                <w:sz w:val="16"/>
                <w:szCs w:val="16"/>
              </w:rPr>
              <w:t>A804AEBCA804AEBCA804AEBCA804AEBCA804AEBCA804AEBC</w:t>
            </w:r>
          </w:p>
        </w:tc>
      </w:tr>
      <w:tr w:rsidR="00FF19C9" w:rsidRPr="00846194">
        <w:tc>
          <w:tcPr>
            <w:tcW w:w="675" w:type="dxa"/>
          </w:tcPr>
          <w:p w:rsidR="00FF19C9" w:rsidRPr="00251D9B" w:rsidRDefault="00FF19C9" w:rsidP="00251D9B">
            <w:pPr>
              <w:ind w:left="0"/>
              <w:rPr>
                <w:sz w:val="16"/>
                <w:szCs w:val="16"/>
              </w:rPr>
            </w:pPr>
            <w:r w:rsidRPr="00251D9B">
              <w:rPr>
                <w:sz w:val="16"/>
                <w:szCs w:val="16"/>
              </w:rPr>
              <w:t>0x05</w:t>
            </w:r>
          </w:p>
        </w:tc>
        <w:tc>
          <w:tcPr>
            <w:tcW w:w="1560" w:type="dxa"/>
          </w:tcPr>
          <w:p w:rsidR="00FF19C9" w:rsidRPr="00251D9B" w:rsidRDefault="00FF19C9" w:rsidP="00251D9B">
            <w:pPr>
              <w:ind w:left="0"/>
              <w:rPr>
                <w:sz w:val="16"/>
                <w:szCs w:val="16"/>
              </w:rPr>
            </w:pPr>
            <w:r w:rsidRPr="00251D9B">
              <w:rPr>
                <w:sz w:val="16"/>
                <w:szCs w:val="16"/>
              </w:rPr>
              <w:t>CT_ULC</w:t>
            </w:r>
          </w:p>
        </w:tc>
        <w:tc>
          <w:tcPr>
            <w:tcW w:w="1876" w:type="dxa"/>
          </w:tcPr>
          <w:p w:rsidR="00FF19C9" w:rsidRPr="00251D9B" w:rsidRDefault="00FF19C9" w:rsidP="00251D9B">
            <w:pPr>
              <w:ind w:left="0"/>
              <w:rPr>
                <w:sz w:val="16"/>
                <w:szCs w:val="16"/>
              </w:rPr>
            </w:pPr>
            <w:r w:rsidRPr="00251D9B">
              <w:rPr>
                <w:sz w:val="16"/>
                <w:szCs w:val="16"/>
              </w:rPr>
              <w:t>tstmkcltulctls005</w:t>
            </w:r>
          </w:p>
        </w:tc>
        <w:tc>
          <w:tcPr>
            <w:tcW w:w="5528" w:type="dxa"/>
          </w:tcPr>
          <w:p w:rsidR="00FF19C9" w:rsidRPr="00251D9B" w:rsidRDefault="00FF19C9" w:rsidP="00251D9B">
            <w:pPr>
              <w:ind w:left="0"/>
              <w:rPr>
                <w:sz w:val="16"/>
                <w:szCs w:val="16"/>
              </w:rPr>
            </w:pPr>
            <w:r w:rsidRPr="00251D9B">
              <w:rPr>
                <w:sz w:val="16"/>
                <w:szCs w:val="16"/>
              </w:rPr>
              <w:t>A807AEBCA807AEBCA807AEBCA807AEBCA807AEBCA807AEBC</w:t>
            </w:r>
          </w:p>
        </w:tc>
      </w:tr>
      <w:tr w:rsidR="00FF19C9" w:rsidRPr="00846194">
        <w:tc>
          <w:tcPr>
            <w:tcW w:w="675" w:type="dxa"/>
          </w:tcPr>
          <w:p w:rsidR="00FF19C9" w:rsidRPr="00251D9B" w:rsidRDefault="00FF19C9" w:rsidP="00251D9B">
            <w:pPr>
              <w:ind w:left="0"/>
              <w:rPr>
                <w:sz w:val="16"/>
                <w:szCs w:val="16"/>
              </w:rPr>
            </w:pPr>
            <w:r w:rsidRPr="00251D9B">
              <w:rPr>
                <w:sz w:val="16"/>
                <w:szCs w:val="16"/>
              </w:rPr>
              <w:t>0x07</w:t>
            </w:r>
          </w:p>
        </w:tc>
        <w:tc>
          <w:tcPr>
            <w:tcW w:w="1560" w:type="dxa"/>
          </w:tcPr>
          <w:p w:rsidR="00FF19C9" w:rsidRPr="00251D9B" w:rsidRDefault="00FF19C9" w:rsidP="00251D9B">
            <w:pPr>
              <w:ind w:left="0"/>
              <w:rPr>
                <w:sz w:val="16"/>
                <w:szCs w:val="16"/>
              </w:rPr>
            </w:pPr>
            <w:r w:rsidRPr="00251D9B">
              <w:rPr>
                <w:sz w:val="16"/>
                <w:szCs w:val="16"/>
              </w:rPr>
              <w:t>CT_ULC</w:t>
            </w:r>
          </w:p>
        </w:tc>
        <w:tc>
          <w:tcPr>
            <w:tcW w:w="1876" w:type="dxa"/>
          </w:tcPr>
          <w:p w:rsidR="00FF19C9" w:rsidRPr="00251D9B" w:rsidRDefault="00FF19C9" w:rsidP="00251D9B">
            <w:pPr>
              <w:ind w:left="0"/>
              <w:rPr>
                <w:sz w:val="16"/>
                <w:szCs w:val="16"/>
              </w:rPr>
            </w:pPr>
            <w:r w:rsidRPr="00251D9B">
              <w:rPr>
                <w:sz w:val="16"/>
                <w:szCs w:val="16"/>
              </w:rPr>
              <w:t>tstmkcltulctls007</w:t>
            </w:r>
          </w:p>
        </w:tc>
        <w:tc>
          <w:tcPr>
            <w:tcW w:w="5528" w:type="dxa"/>
          </w:tcPr>
          <w:p w:rsidR="00FF19C9" w:rsidRPr="00251D9B" w:rsidRDefault="00FF19C9" w:rsidP="00251D9B">
            <w:pPr>
              <w:ind w:left="0"/>
              <w:rPr>
                <w:sz w:val="16"/>
                <w:szCs w:val="16"/>
              </w:rPr>
            </w:pPr>
            <w:r w:rsidRPr="00251D9B">
              <w:rPr>
                <w:sz w:val="16"/>
                <w:szCs w:val="16"/>
              </w:rPr>
              <w:t>A808AEBCA808AEBCA808AEBCA808AEBCA808AEBCA808AEBC</w:t>
            </w:r>
          </w:p>
        </w:tc>
      </w:tr>
      <w:tr w:rsidR="00FF19C9" w:rsidRPr="00846194">
        <w:tc>
          <w:tcPr>
            <w:tcW w:w="675" w:type="dxa"/>
          </w:tcPr>
          <w:p w:rsidR="00FF19C9" w:rsidRPr="00251D9B" w:rsidRDefault="00FF19C9" w:rsidP="00251D9B">
            <w:pPr>
              <w:ind w:left="0"/>
              <w:rPr>
                <w:sz w:val="16"/>
                <w:szCs w:val="16"/>
              </w:rPr>
            </w:pPr>
            <w:r w:rsidRPr="00251D9B">
              <w:rPr>
                <w:sz w:val="16"/>
                <w:szCs w:val="16"/>
              </w:rPr>
              <w:t>0x10</w:t>
            </w:r>
          </w:p>
        </w:tc>
        <w:tc>
          <w:tcPr>
            <w:tcW w:w="1560" w:type="dxa"/>
          </w:tcPr>
          <w:p w:rsidR="00FF19C9" w:rsidRPr="00251D9B" w:rsidRDefault="00FF19C9" w:rsidP="00251D9B">
            <w:pPr>
              <w:ind w:left="0"/>
              <w:rPr>
                <w:sz w:val="16"/>
                <w:szCs w:val="16"/>
              </w:rPr>
            </w:pPr>
            <w:r w:rsidRPr="00251D9B">
              <w:rPr>
                <w:sz w:val="16"/>
                <w:szCs w:val="16"/>
              </w:rPr>
              <w:t>CT_ULC</w:t>
            </w:r>
          </w:p>
        </w:tc>
        <w:tc>
          <w:tcPr>
            <w:tcW w:w="1876" w:type="dxa"/>
          </w:tcPr>
          <w:p w:rsidR="00FF19C9" w:rsidRPr="00251D9B" w:rsidRDefault="00FF19C9" w:rsidP="00251D9B">
            <w:pPr>
              <w:ind w:left="0"/>
              <w:rPr>
                <w:sz w:val="16"/>
                <w:szCs w:val="16"/>
              </w:rPr>
            </w:pPr>
            <w:r w:rsidRPr="00251D9B">
              <w:rPr>
                <w:sz w:val="16"/>
                <w:szCs w:val="16"/>
              </w:rPr>
              <w:t>tstmkcltulctls016</w:t>
            </w:r>
          </w:p>
        </w:tc>
        <w:tc>
          <w:tcPr>
            <w:tcW w:w="5528" w:type="dxa"/>
          </w:tcPr>
          <w:p w:rsidR="00FF19C9" w:rsidRPr="00251D9B" w:rsidRDefault="00FF19C9" w:rsidP="00251D9B">
            <w:pPr>
              <w:ind w:left="0"/>
              <w:rPr>
                <w:sz w:val="16"/>
                <w:szCs w:val="16"/>
              </w:rPr>
            </w:pPr>
            <w:r w:rsidRPr="00251D9B">
              <w:rPr>
                <w:sz w:val="16"/>
                <w:szCs w:val="16"/>
              </w:rPr>
              <w:t>A80BAEBCA80BAEBCA80BAEBCA80BAEBCA80BAEBCA80BAEBC</w:t>
            </w:r>
          </w:p>
        </w:tc>
      </w:tr>
      <w:tr w:rsidR="00FF19C9" w:rsidRPr="00846194">
        <w:tc>
          <w:tcPr>
            <w:tcW w:w="675" w:type="dxa"/>
          </w:tcPr>
          <w:p w:rsidR="00FF19C9" w:rsidRPr="00251D9B" w:rsidRDefault="00FF19C9" w:rsidP="00251D9B">
            <w:pPr>
              <w:ind w:left="0"/>
              <w:rPr>
                <w:sz w:val="16"/>
                <w:szCs w:val="16"/>
              </w:rPr>
            </w:pPr>
            <w:r w:rsidRPr="00251D9B">
              <w:rPr>
                <w:sz w:val="16"/>
                <w:szCs w:val="16"/>
              </w:rPr>
              <w:t>0x1E</w:t>
            </w:r>
          </w:p>
        </w:tc>
        <w:tc>
          <w:tcPr>
            <w:tcW w:w="1560" w:type="dxa"/>
          </w:tcPr>
          <w:p w:rsidR="00FF19C9" w:rsidRPr="00251D9B" w:rsidRDefault="00FF19C9" w:rsidP="00251D9B">
            <w:pPr>
              <w:ind w:left="0"/>
              <w:rPr>
                <w:sz w:val="16"/>
                <w:szCs w:val="16"/>
              </w:rPr>
            </w:pPr>
            <w:r w:rsidRPr="00251D9B">
              <w:rPr>
                <w:sz w:val="16"/>
                <w:szCs w:val="16"/>
              </w:rPr>
              <w:t>CT_ULC</w:t>
            </w:r>
          </w:p>
        </w:tc>
        <w:tc>
          <w:tcPr>
            <w:tcW w:w="1876" w:type="dxa"/>
          </w:tcPr>
          <w:p w:rsidR="00FF19C9" w:rsidRPr="00251D9B" w:rsidRDefault="00FF19C9" w:rsidP="00251D9B">
            <w:pPr>
              <w:ind w:left="0"/>
              <w:rPr>
                <w:sz w:val="16"/>
                <w:szCs w:val="16"/>
              </w:rPr>
            </w:pPr>
            <w:r w:rsidRPr="00251D9B">
              <w:rPr>
                <w:sz w:val="16"/>
                <w:szCs w:val="16"/>
              </w:rPr>
              <w:t>tstmkcltulctls030</w:t>
            </w:r>
          </w:p>
        </w:tc>
        <w:tc>
          <w:tcPr>
            <w:tcW w:w="5528" w:type="dxa"/>
          </w:tcPr>
          <w:p w:rsidR="00FF19C9" w:rsidRPr="00251D9B" w:rsidRDefault="00FF19C9" w:rsidP="00251D9B">
            <w:pPr>
              <w:ind w:left="0"/>
              <w:rPr>
                <w:sz w:val="16"/>
                <w:szCs w:val="16"/>
              </w:rPr>
            </w:pPr>
            <w:r w:rsidRPr="00251D9B">
              <w:rPr>
                <w:sz w:val="16"/>
                <w:szCs w:val="16"/>
              </w:rPr>
              <w:t>A80DAEBCA80DAEBCA80DAEBCA80DAEBCA80DAEBCA80DAEBC</w:t>
            </w:r>
          </w:p>
        </w:tc>
      </w:tr>
      <w:tr w:rsidR="00FF19C9" w:rsidRPr="00846194">
        <w:tc>
          <w:tcPr>
            <w:tcW w:w="675" w:type="dxa"/>
          </w:tcPr>
          <w:p w:rsidR="00FF19C9" w:rsidRPr="00251D9B" w:rsidRDefault="00FF19C9" w:rsidP="00251D9B">
            <w:pPr>
              <w:ind w:left="0"/>
              <w:rPr>
                <w:sz w:val="16"/>
                <w:szCs w:val="16"/>
              </w:rPr>
            </w:pPr>
            <w:r w:rsidRPr="00251D9B">
              <w:rPr>
                <w:sz w:val="16"/>
                <w:szCs w:val="16"/>
              </w:rPr>
              <w:t>0x1F</w:t>
            </w:r>
          </w:p>
        </w:tc>
        <w:tc>
          <w:tcPr>
            <w:tcW w:w="1560" w:type="dxa"/>
          </w:tcPr>
          <w:p w:rsidR="00FF19C9" w:rsidRPr="00251D9B" w:rsidRDefault="00FF19C9" w:rsidP="00251D9B">
            <w:pPr>
              <w:ind w:left="0"/>
              <w:rPr>
                <w:sz w:val="16"/>
                <w:szCs w:val="16"/>
              </w:rPr>
            </w:pPr>
            <w:r w:rsidRPr="00251D9B">
              <w:rPr>
                <w:sz w:val="16"/>
                <w:szCs w:val="16"/>
              </w:rPr>
              <w:t>CT_ULC</w:t>
            </w:r>
          </w:p>
        </w:tc>
        <w:tc>
          <w:tcPr>
            <w:tcW w:w="1876" w:type="dxa"/>
          </w:tcPr>
          <w:p w:rsidR="00FF19C9" w:rsidRPr="00251D9B" w:rsidRDefault="00FF19C9" w:rsidP="00251D9B">
            <w:pPr>
              <w:ind w:left="0"/>
              <w:rPr>
                <w:sz w:val="16"/>
                <w:szCs w:val="16"/>
              </w:rPr>
            </w:pPr>
            <w:r w:rsidRPr="00251D9B">
              <w:rPr>
                <w:sz w:val="16"/>
                <w:szCs w:val="16"/>
              </w:rPr>
              <w:t>tstmkcltulctls031</w:t>
            </w:r>
          </w:p>
        </w:tc>
        <w:tc>
          <w:tcPr>
            <w:tcW w:w="5528" w:type="dxa"/>
          </w:tcPr>
          <w:p w:rsidR="00FF19C9" w:rsidRPr="00251D9B" w:rsidRDefault="00FF19C9" w:rsidP="00251D9B">
            <w:pPr>
              <w:ind w:left="0"/>
              <w:rPr>
                <w:sz w:val="16"/>
                <w:szCs w:val="16"/>
              </w:rPr>
            </w:pPr>
            <w:r w:rsidRPr="00251D9B">
              <w:rPr>
                <w:sz w:val="16"/>
                <w:szCs w:val="16"/>
              </w:rPr>
              <w:t>A80EAEBCA80EAEBCA80EAEBCA80EAEBCA80EAEBCA80EAEBC</w:t>
            </w:r>
          </w:p>
        </w:tc>
      </w:tr>
      <w:tr w:rsidR="00FF19C9" w:rsidRPr="00846194">
        <w:tc>
          <w:tcPr>
            <w:tcW w:w="675" w:type="dxa"/>
          </w:tcPr>
          <w:p w:rsidR="00FF19C9" w:rsidRPr="00251D9B" w:rsidRDefault="00FF19C9" w:rsidP="00251D9B">
            <w:pPr>
              <w:ind w:left="0"/>
              <w:rPr>
                <w:sz w:val="16"/>
                <w:szCs w:val="16"/>
              </w:rPr>
            </w:pPr>
            <w:r w:rsidRPr="00251D9B">
              <w:rPr>
                <w:sz w:val="16"/>
                <w:szCs w:val="16"/>
              </w:rPr>
              <w:t>0x20</w:t>
            </w:r>
          </w:p>
        </w:tc>
        <w:tc>
          <w:tcPr>
            <w:tcW w:w="1560" w:type="dxa"/>
          </w:tcPr>
          <w:p w:rsidR="00FF19C9" w:rsidRPr="00251D9B" w:rsidRDefault="00FF19C9" w:rsidP="00251D9B">
            <w:pPr>
              <w:ind w:left="0"/>
              <w:rPr>
                <w:sz w:val="16"/>
                <w:szCs w:val="16"/>
              </w:rPr>
            </w:pPr>
            <w:r w:rsidRPr="00251D9B">
              <w:rPr>
                <w:sz w:val="16"/>
                <w:szCs w:val="16"/>
              </w:rPr>
              <w:t>CT_ULC</w:t>
            </w:r>
          </w:p>
        </w:tc>
        <w:tc>
          <w:tcPr>
            <w:tcW w:w="1876" w:type="dxa"/>
          </w:tcPr>
          <w:p w:rsidR="00FF19C9" w:rsidRPr="00251D9B" w:rsidRDefault="00FF19C9" w:rsidP="00251D9B">
            <w:pPr>
              <w:ind w:left="0"/>
              <w:rPr>
                <w:sz w:val="16"/>
                <w:szCs w:val="16"/>
              </w:rPr>
            </w:pPr>
            <w:r w:rsidRPr="00251D9B">
              <w:rPr>
                <w:sz w:val="16"/>
                <w:szCs w:val="16"/>
              </w:rPr>
              <w:t>tstmkcltulctls032</w:t>
            </w:r>
          </w:p>
        </w:tc>
        <w:tc>
          <w:tcPr>
            <w:tcW w:w="5528" w:type="dxa"/>
          </w:tcPr>
          <w:p w:rsidR="00FF19C9" w:rsidRPr="00251D9B" w:rsidRDefault="00FF19C9" w:rsidP="00251D9B">
            <w:pPr>
              <w:ind w:left="0"/>
              <w:rPr>
                <w:sz w:val="16"/>
                <w:szCs w:val="16"/>
              </w:rPr>
            </w:pPr>
            <w:r w:rsidRPr="00251D9B">
              <w:rPr>
                <w:sz w:val="16"/>
                <w:szCs w:val="16"/>
              </w:rPr>
              <w:t>A810AEBCA810AEBCA810AEBCA810AEBCA810AEBCA810AEBC</w:t>
            </w:r>
          </w:p>
        </w:tc>
      </w:tr>
      <w:tr w:rsidR="00FF19C9" w:rsidRPr="00846194">
        <w:tc>
          <w:tcPr>
            <w:tcW w:w="675" w:type="dxa"/>
          </w:tcPr>
          <w:p w:rsidR="00FF19C9" w:rsidRPr="00251D9B" w:rsidRDefault="00FF19C9" w:rsidP="00251D9B">
            <w:pPr>
              <w:ind w:left="0"/>
              <w:rPr>
                <w:sz w:val="16"/>
                <w:szCs w:val="16"/>
              </w:rPr>
            </w:pPr>
            <w:r w:rsidRPr="00251D9B">
              <w:rPr>
                <w:sz w:val="16"/>
                <w:szCs w:val="16"/>
              </w:rPr>
              <w:t>0x22</w:t>
            </w:r>
          </w:p>
        </w:tc>
        <w:tc>
          <w:tcPr>
            <w:tcW w:w="1560" w:type="dxa"/>
          </w:tcPr>
          <w:p w:rsidR="00FF19C9" w:rsidRPr="00251D9B" w:rsidRDefault="00FF19C9" w:rsidP="00251D9B">
            <w:pPr>
              <w:ind w:left="0"/>
              <w:rPr>
                <w:sz w:val="16"/>
                <w:szCs w:val="16"/>
              </w:rPr>
            </w:pPr>
            <w:r w:rsidRPr="00251D9B">
              <w:rPr>
                <w:sz w:val="16"/>
                <w:szCs w:val="16"/>
              </w:rPr>
              <w:t>CT_ULC</w:t>
            </w:r>
          </w:p>
        </w:tc>
        <w:tc>
          <w:tcPr>
            <w:tcW w:w="1876" w:type="dxa"/>
          </w:tcPr>
          <w:p w:rsidR="00FF19C9" w:rsidRPr="00251D9B" w:rsidRDefault="00FF19C9" w:rsidP="00251D9B">
            <w:pPr>
              <w:ind w:left="0"/>
              <w:rPr>
                <w:sz w:val="16"/>
                <w:szCs w:val="16"/>
              </w:rPr>
            </w:pPr>
            <w:r w:rsidRPr="00251D9B">
              <w:rPr>
                <w:sz w:val="16"/>
                <w:szCs w:val="16"/>
              </w:rPr>
              <w:t>tstmkcltulctls034</w:t>
            </w:r>
          </w:p>
        </w:tc>
        <w:tc>
          <w:tcPr>
            <w:tcW w:w="5528" w:type="dxa"/>
          </w:tcPr>
          <w:p w:rsidR="00FF19C9" w:rsidRPr="00251D9B" w:rsidRDefault="00FF19C9" w:rsidP="00251D9B">
            <w:pPr>
              <w:ind w:left="0"/>
              <w:rPr>
                <w:sz w:val="16"/>
                <w:szCs w:val="16"/>
              </w:rPr>
            </w:pPr>
            <w:r w:rsidRPr="00251D9B">
              <w:rPr>
                <w:sz w:val="16"/>
                <w:szCs w:val="16"/>
              </w:rPr>
              <w:t>A813AEBCA813AEBCA813AEBCA813AEBCA813AEBCA813AEBC</w:t>
            </w:r>
          </w:p>
        </w:tc>
      </w:tr>
      <w:tr w:rsidR="00FF19C9" w:rsidRPr="00846194">
        <w:tc>
          <w:tcPr>
            <w:tcW w:w="675" w:type="dxa"/>
          </w:tcPr>
          <w:p w:rsidR="00FF19C9" w:rsidRPr="00251D9B" w:rsidRDefault="00FF19C9" w:rsidP="00251D9B">
            <w:pPr>
              <w:ind w:left="0"/>
              <w:rPr>
                <w:sz w:val="16"/>
                <w:szCs w:val="16"/>
              </w:rPr>
            </w:pPr>
            <w:r w:rsidRPr="00251D9B">
              <w:rPr>
                <w:sz w:val="16"/>
                <w:szCs w:val="16"/>
              </w:rPr>
              <w:t>0x24</w:t>
            </w:r>
          </w:p>
        </w:tc>
        <w:tc>
          <w:tcPr>
            <w:tcW w:w="1560" w:type="dxa"/>
          </w:tcPr>
          <w:p w:rsidR="00FF19C9" w:rsidRPr="00251D9B" w:rsidRDefault="00FF19C9" w:rsidP="00251D9B">
            <w:pPr>
              <w:ind w:left="0"/>
              <w:rPr>
                <w:sz w:val="16"/>
                <w:szCs w:val="16"/>
              </w:rPr>
            </w:pPr>
            <w:r w:rsidRPr="00251D9B">
              <w:rPr>
                <w:sz w:val="16"/>
                <w:szCs w:val="16"/>
              </w:rPr>
              <w:t>CT_ULC</w:t>
            </w:r>
          </w:p>
        </w:tc>
        <w:tc>
          <w:tcPr>
            <w:tcW w:w="1876" w:type="dxa"/>
          </w:tcPr>
          <w:p w:rsidR="00FF19C9" w:rsidRPr="00251D9B" w:rsidRDefault="00FF19C9" w:rsidP="00251D9B">
            <w:pPr>
              <w:ind w:left="0"/>
              <w:rPr>
                <w:sz w:val="16"/>
                <w:szCs w:val="16"/>
              </w:rPr>
            </w:pPr>
            <w:r w:rsidRPr="00251D9B">
              <w:rPr>
                <w:sz w:val="16"/>
                <w:szCs w:val="16"/>
              </w:rPr>
              <w:t>tstmkcltulctls036</w:t>
            </w:r>
          </w:p>
        </w:tc>
        <w:tc>
          <w:tcPr>
            <w:tcW w:w="5528" w:type="dxa"/>
          </w:tcPr>
          <w:p w:rsidR="00FF19C9" w:rsidRPr="00251D9B" w:rsidRDefault="00FF19C9" w:rsidP="00251D9B">
            <w:pPr>
              <w:ind w:left="0"/>
              <w:rPr>
                <w:sz w:val="16"/>
                <w:szCs w:val="16"/>
              </w:rPr>
            </w:pPr>
            <w:r w:rsidRPr="00251D9B">
              <w:rPr>
                <w:sz w:val="16"/>
                <w:szCs w:val="16"/>
              </w:rPr>
              <w:t>A815AEBCA815AEBCA815AEBCA815AEBCA815AEBCA815AEBC</w:t>
            </w:r>
          </w:p>
        </w:tc>
      </w:tr>
      <w:tr w:rsidR="00FF19C9" w:rsidRPr="00846194">
        <w:tc>
          <w:tcPr>
            <w:tcW w:w="675" w:type="dxa"/>
          </w:tcPr>
          <w:p w:rsidR="00FF19C9" w:rsidRPr="00251D9B" w:rsidRDefault="00FF19C9" w:rsidP="00251D9B">
            <w:pPr>
              <w:ind w:left="0"/>
              <w:rPr>
                <w:sz w:val="16"/>
                <w:szCs w:val="16"/>
              </w:rPr>
            </w:pPr>
            <w:r w:rsidRPr="00251D9B">
              <w:rPr>
                <w:sz w:val="16"/>
                <w:szCs w:val="16"/>
              </w:rPr>
              <w:t>0x25</w:t>
            </w:r>
          </w:p>
        </w:tc>
        <w:tc>
          <w:tcPr>
            <w:tcW w:w="1560" w:type="dxa"/>
          </w:tcPr>
          <w:p w:rsidR="00FF19C9" w:rsidRPr="00251D9B" w:rsidRDefault="00FF19C9" w:rsidP="00251D9B">
            <w:pPr>
              <w:ind w:left="0"/>
              <w:rPr>
                <w:sz w:val="16"/>
                <w:szCs w:val="16"/>
              </w:rPr>
            </w:pPr>
            <w:r w:rsidRPr="00251D9B">
              <w:rPr>
                <w:sz w:val="16"/>
                <w:szCs w:val="16"/>
              </w:rPr>
              <w:t>CT_ULC</w:t>
            </w:r>
          </w:p>
        </w:tc>
        <w:tc>
          <w:tcPr>
            <w:tcW w:w="1876" w:type="dxa"/>
          </w:tcPr>
          <w:p w:rsidR="00FF19C9" w:rsidRPr="00251D9B" w:rsidRDefault="00FF19C9" w:rsidP="00251D9B">
            <w:pPr>
              <w:ind w:left="0"/>
              <w:rPr>
                <w:sz w:val="16"/>
                <w:szCs w:val="16"/>
              </w:rPr>
            </w:pPr>
            <w:r w:rsidRPr="00251D9B">
              <w:rPr>
                <w:sz w:val="16"/>
                <w:szCs w:val="16"/>
              </w:rPr>
              <w:t>tstmkcltulctls037</w:t>
            </w:r>
          </w:p>
        </w:tc>
        <w:tc>
          <w:tcPr>
            <w:tcW w:w="5528" w:type="dxa"/>
          </w:tcPr>
          <w:p w:rsidR="00FF19C9" w:rsidRPr="00251D9B" w:rsidRDefault="00FF19C9" w:rsidP="00251D9B">
            <w:pPr>
              <w:ind w:left="0"/>
              <w:rPr>
                <w:sz w:val="16"/>
                <w:szCs w:val="16"/>
              </w:rPr>
            </w:pPr>
            <w:r w:rsidRPr="00251D9B">
              <w:rPr>
                <w:sz w:val="16"/>
                <w:szCs w:val="16"/>
              </w:rPr>
              <w:t>A816AEBCA816AEBCA816AEBCA816AEBCA816AEBCA816AEBC</w:t>
            </w:r>
          </w:p>
        </w:tc>
      </w:tr>
      <w:tr w:rsidR="00FF19C9" w:rsidRPr="00846194">
        <w:tc>
          <w:tcPr>
            <w:tcW w:w="675" w:type="dxa"/>
          </w:tcPr>
          <w:p w:rsidR="00FF19C9" w:rsidRPr="00251D9B" w:rsidRDefault="00FF19C9" w:rsidP="00251D9B">
            <w:pPr>
              <w:ind w:left="0"/>
              <w:rPr>
                <w:sz w:val="16"/>
                <w:szCs w:val="16"/>
              </w:rPr>
            </w:pPr>
            <w:r w:rsidRPr="00251D9B">
              <w:rPr>
                <w:sz w:val="16"/>
                <w:szCs w:val="16"/>
              </w:rPr>
              <w:t>0x26</w:t>
            </w:r>
          </w:p>
        </w:tc>
        <w:tc>
          <w:tcPr>
            <w:tcW w:w="1560" w:type="dxa"/>
          </w:tcPr>
          <w:p w:rsidR="00FF19C9" w:rsidRPr="00251D9B" w:rsidRDefault="00FF19C9" w:rsidP="00251D9B">
            <w:pPr>
              <w:ind w:left="0"/>
              <w:rPr>
                <w:sz w:val="16"/>
                <w:szCs w:val="16"/>
              </w:rPr>
            </w:pPr>
            <w:r w:rsidRPr="00251D9B">
              <w:rPr>
                <w:sz w:val="16"/>
                <w:szCs w:val="16"/>
              </w:rPr>
              <w:t>CT_ULC</w:t>
            </w:r>
          </w:p>
        </w:tc>
        <w:tc>
          <w:tcPr>
            <w:tcW w:w="1876" w:type="dxa"/>
          </w:tcPr>
          <w:p w:rsidR="00FF19C9" w:rsidRPr="00251D9B" w:rsidRDefault="00FF19C9" w:rsidP="00251D9B">
            <w:pPr>
              <w:ind w:left="0"/>
              <w:rPr>
                <w:sz w:val="16"/>
                <w:szCs w:val="16"/>
              </w:rPr>
            </w:pPr>
            <w:r w:rsidRPr="00251D9B">
              <w:rPr>
                <w:sz w:val="16"/>
                <w:szCs w:val="16"/>
              </w:rPr>
              <w:t>tstmkcltulctls038</w:t>
            </w:r>
          </w:p>
        </w:tc>
        <w:tc>
          <w:tcPr>
            <w:tcW w:w="5528" w:type="dxa"/>
          </w:tcPr>
          <w:p w:rsidR="00FF19C9" w:rsidRPr="00251D9B" w:rsidRDefault="00FF19C9" w:rsidP="00251D9B">
            <w:pPr>
              <w:ind w:left="0"/>
              <w:rPr>
                <w:sz w:val="16"/>
                <w:szCs w:val="16"/>
              </w:rPr>
            </w:pPr>
            <w:r w:rsidRPr="00251D9B">
              <w:rPr>
                <w:sz w:val="16"/>
                <w:szCs w:val="16"/>
              </w:rPr>
              <w:t>A819AEBCA819AEBCA819AEBCA819AEBCA819AEBCA819AEBC</w:t>
            </w:r>
          </w:p>
        </w:tc>
      </w:tr>
      <w:tr w:rsidR="00FF19C9" w:rsidRPr="00846194">
        <w:tc>
          <w:tcPr>
            <w:tcW w:w="675" w:type="dxa"/>
          </w:tcPr>
          <w:p w:rsidR="00FF19C9" w:rsidRPr="00251D9B" w:rsidRDefault="00FF19C9" w:rsidP="00251D9B">
            <w:pPr>
              <w:ind w:left="0"/>
              <w:rPr>
                <w:sz w:val="16"/>
                <w:szCs w:val="16"/>
              </w:rPr>
            </w:pPr>
            <w:r w:rsidRPr="00251D9B">
              <w:rPr>
                <w:sz w:val="16"/>
                <w:szCs w:val="16"/>
              </w:rPr>
              <w:t>0x27</w:t>
            </w:r>
          </w:p>
        </w:tc>
        <w:tc>
          <w:tcPr>
            <w:tcW w:w="1560" w:type="dxa"/>
          </w:tcPr>
          <w:p w:rsidR="00FF19C9" w:rsidRPr="00251D9B" w:rsidRDefault="00FF19C9" w:rsidP="00251D9B">
            <w:pPr>
              <w:ind w:left="0"/>
              <w:rPr>
                <w:sz w:val="16"/>
                <w:szCs w:val="16"/>
              </w:rPr>
            </w:pPr>
            <w:r w:rsidRPr="00251D9B">
              <w:rPr>
                <w:sz w:val="16"/>
                <w:szCs w:val="16"/>
              </w:rPr>
              <w:t>CT_ULC</w:t>
            </w:r>
          </w:p>
        </w:tc>
        <w:tc>
          <w:tcPr>
            <w:tcW w:w="1876" w:type="dxa"/>
          </w:tcPr>
          <w:p w:rsidR="00FF19C9" w:rsidRPr="00251D9B" w:rsidRDefault="00FF19C9" w:rsidP="00251D9B">
            <w:pPr>
              <w:ind w:left="0"/>
              <w:rPr>
                <w:sz w:val="16"/>
                <w:szCs w:val="16"/>
              </w:rPr>
            </w:pPr>
            <w:r w:rsidRPr="00251D9B">
              <w:rPr>
                <w:sz w:val="16"/>
                <w:szCs w:val="16"/>
              </w:rPr>
              <w:t>tstmkcltulctls039</w:t>
            </w:r>
          </w:p>
        </w:tc>
        <w:tc>
          <w:tcPr>
            <w:tcW w:w="5528" w:type="dxa"/>
          </w:tcPr>
          <w:p w:rsidR="00FF19C9" w:rsidRPr="00251D9B" w:rsidRDefault="00FF19C9" w:rsidP="00251D9B">
            <w:pPr>
              <w:ind w:left="0"/>
              <w:rPr>
                <w:sz w:val="16"/>
                <w:szCs w:val="16"/>
              </w:rPr>
            </w:pPr>
            <w:r w:rsidRPr="00251D9B">
              <w:rPr>
                <w:sz w:val="16"/>
                <w:szCs w:val="16"/>
              </w:rPr>
              <w:t>A820AEBCA820AEBCA820AEBCA820AEBCA820AEBCA820AEBC</w:t>
            </w:r>
          </w:p>
        </w:tc>
      </w:tr>
      <w:tr w:rsidR="00FF19C9" w:rsidRPr="00846194">
        <w:tc>
          <w:tcPr>
            <w:tcW w:w="675" w:type="dxa"/>
          </w:tcPr>
          <w:p w:rsidR="00FF19C9" w:rsidRPr="00251D9B" w:rsidRDefault="00FF19C9" w:rsidP="00251D9B">
            <w:pPr>
              <w:ind w:left="0"/>
              <w:rPr>
                <w:sz w:val="16"/>
                <w:szCs w:val="16"/>
              </w:rPr>
            </w:pPr>
            <w:r w:rsidRPr="00251D9B">
              <w:rPr>
                <w:sz w:val="16"/>
                <w:szCs w:val="16"/>
              </w:rPr>
              <w:t>0x28</w:t>
            </w:r>
          </w:p>
        </w:tc>
        <w:tc>
          <w:tcPr>
            <w:tcW w:w="1560" w:type="dxa"/>
          </w:tcPr>
          <w:p w:rsidR="00FF19C9" w:rsidRPr="00251D9B" w:rsidRDefault="00FF19C9" w:rsidP="00251D9B">
            <w:pPr>
              <w:ind w:left="0"/>
              <w:rPr>
                <w:sz w:val="16"/>
                <w:szCs w:val="16"/>
              </w:rPr>
            </w:pPr>
            <w:r w:rsidRPr="00251D9B">
              <w:rPr>
                <w:sz w:val="16"/>
                <w:szCs w:val="16"/>
              </w:rPr>
              <w:t>CT_ULC</w:t>
            </w:r>
          </w:p>
        </w:tc>
        <w:tc>
          <w:tcPr>
            <w:tcW w:w="1876" w:type="dxa"/>
          </w:tcPr>
          <w:p w:rsidR="00FF19C9" w:rsidRPr="00251D9B" w:rsidRDefault="00FF19C9" w:rsidP="00251D9B">
            <w:pPr>
              <w:ind w:left="0"/>
              <w:rPr>
                <w:sz w:val="16"/>
                <w:szCs w:val="16"/>
              </w:rPr>
            </w:pPr>
            <w:r w:rsidRPr="00251D9B">
              <w:rPr>
                <w:sz w:val="16"/>
                <w:szCs w:val="16"/>
              </w:rPr>
              <w:t>tstmkcltulctls040</w:t>
            </w:r>
          </w:p>
        </w:tc>
        <w:tc>
          <w:tcPr>
            <w:tcW w:w="5528" w:type="dxa"/>
          </w:tcPr>
          <w:p w:rsidR="00FF19C9" w:rsidRPr="00251D9B" w:rsidRDefault="00FF19C9" w:rsidP="00251D9B">
            <w:pPr>
              <w:ind w:left="0"/>
              <w:rPr>
                <w:sz w:val="16"/>
                <w:szCs w:val="16"/>
              </w:rPr>
            </w:pPr>
            <w:r w:rsidRPr="00251D9B">
              <w:rPr>
                <w:sz w:val="16"/>
                <w:szCs w:val="16"/>
              </w:rPr>
              <w:t>A823AEBCA823AEBCA823AEBCA823AEBCA823AEBCA823AEBC</w:t>
            </w:r>
          </w:p>
        </w:tc>
      </w:tr>
      <w:tr w:rsidR="00FF19C9" w:rsidRPr="00846194">
        <w:tc>
          <w:tcPr>
            <w:tcW w:w="675" w:type="dxa"/>
          </w:tcPr>
          <w:p w:rsidR="00FF19C9" w:rsidRPr="00251D9B" w:rsidRDefault="00FF19C9" w:rsidP="00251D9B">
            <w:pPr>
              <w:ind w:left="0"/>
              <w:rPr>
                <w:sz w:val="16"/>
                <w:szCs w:val="16"/>
              </w:rPr>
            </w:pPr>
            <w:r w:rsidRPr="00251D9B">
              <w:rPr>
                <w:sz w:val="16"/>
                <w:szCs w:val="16"/>
              </w:rPr>
              <w:t>0x2A</w:t>
            </w:r>
          </w:p>
        </w:tc>
        <w:tc>
          <w:tcPr>
            <w:tcW w:w="1560" w:type="dxa"/>
          </w:tcPr>
          <w:p w:rsidR="00FF19C9" w:rsidRPr="00251D9B" w:rsidRDefault="00FF19C9" w:rsidP="00251D9B">
            <w:pPr>
              <w:ind w:left="0"/>
              <w:rPr>
                <w:sz w:val="16"/>
                <w:szCs w:val="16"/>
              </w:rPr>
            </w:pPr>
            <w:r w:rsidRPr="00251D9B">
              <w:rPr>
                <w:sz w:val="16"/>
                <w:szCs w:val="16"/>
              </w:rPr>
              <w:t>CT_ULC</w:t>
            </w:r>
          </w:p>
        </w:tc>
        <w:tc>
          <w:tcPr>
            <w:tcW w:w="1876" w:type="dxa"/>
          </w:tcPr>
          <w:p w:rsidR="00FF19C9" w:rsidRPr="00251D9B" w:rsidRDefault="00FF19C9" w:rsidP="00251D9B">
            <w:pPr>
              <w:ind w:left="0"/>
              <w:rPr>
                <w:sz w:val="16"/>
                <w:szCs w:val="16"/>
              </w:rPr>
            </w:pPr>
            <w:r w:rsidRPr="00251D9B">
              <w:rPr>
                <w:sz w:val="16"/>
                <w:szCs w:val="16"/>
              </w:rPr>
              <w:t>tstmkcltulctls042</w:t>
            </w:r>
          </w:p>
        </w:tc>
        <w:tc>
          <w:tcPr>
            <w:tcW w:w="5528" w:type="dxa"/>
          </w:tcPr>
          <w:p w:rsidR="00FF19C9" w:rsidRPr="00251D9B" w:rsidRDefault="00FF19C9" w:rsidP="00251D9B">
            <w:pPr>
              <w:ind w:left="0"/>
              <w:rPr>
                <w:sz w:val="16"/>
                <w:szCs w:val="16"/>
              </w:rPr>
            </w:pPr>
            <w:r w:rsidRPr="00251D9B">
              <w:rPr>
                <w:sz w:val="16"/>
                <w:szCs w:val="16"/>
              </w:rPr>
              <w:t>A825AEBCA825AEBCA825AEBCA825AEBCA825AEBCA825AEBC</w:t>
            </w:r>
          </w:p>
        </w:tc>
      </w:tr>
    </w:tbl>
    <w:p w:rsidR="00FF19C9" w:rsidRDefault="00FF19C9" w:rsidP="00951234">
      <w:pPr>
        <w:rPr>
          <w:rFonts w:cs="Times New Roman"/>
        </w:rPr>
      </w:pPr>
    </w:p>
    <w:p w:rsidR="00FF19C9" w:rsidRDefault="00FF19C9">
      <w:pPr>
        <w:ind w:left="0"/>
        <w:rPr>
          <w:rFonts w:cs="Times New Roman"/>
          <w:b/>
          <w:bCs/>
        </w:rPr>
      </w:pPr>
      <w:r>
        <w:rPr>
          <w:b/>
          <w:bCs/>
        </w:rPr>
        <w:t>Privacy</w:t>
      </w:r>
      <w:r w:rsidRPr="00846194">
        <w:rPr>
          <w:b/>
          <w:bCs/>
        </w:rPr>
        <w:t xml:space="preserve"> Keys</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75"/>
        <w:gridCol w:w="1560"/>
        <w:gridCol w:w="1876"/>
        <w:gridCol w:w="5528"/>
      </w:tblGrid>
      <w:tr w:rsidR="00FF19C9" w:rsidRPr="00846194">
        <w:tc>
          <w:tcPr>
            <w:tcW w:w="675" w:type="dxa"/>
            <w:shd w:val="clear" w:color="auto" w:fill="EEECE1"/>
          </w:tcPr>
          <w:p w:rsidR="00FF19C9" w:rsidRPr="00251D9B" w:rsidRDefault="00FF19C9" w:rsidP="00251D9B">
            <w:pPr>
              <w:ind w:left="0"/>
              <w:rPr>
                <w:b/>
                <w:bCs/>
                <w:sz w:val="16"/>
                <w:szCs w:val="16"/>
              </w:rPr>
            </w:pPr>
            <w:r w:rsidRPr="00251D9B">
              <w:rPr>
                <w:b/>
                <w:bCs/>
                <w:sz w:val="16"/>
                <w:szCs w:val="16"/>
              </w:rPr>
              <w:t>Gen</w:t>
            </w:r>
          </w:p>
        </w:tc>
        <w:tc>
          <w:tcPr>
            <w:tcW w:w="1560" w:type="dxa"/>
            <w:shd w:val="clear" w:color="auto" w:fill="EEECE1"/>
          </w:tcPr>
          <w:p w:rsidR="00FF19C9" w:rsidRPr="00251D9B" w:rsidRDefault="00FF19C9" w:rsidP="00251D9B">
            <w:pPr>
              <w:ind w:left="0"/>
              <w:rPr>
                <w:b/>
                <w:bCs/>
                <w:sz w:val="16"/>
                <w:szCs w:val="16"/>
              </w:rPr>
            </w:pPr>
            <w:r w:rsidRPr="00251D9B">
              <w:rPr>
                <w:b/>
                <w:bCs/>
                <w:sz w:val="16"/>
                <w:szCs w:val="16"/>
              </w:rPr>
              <w:t>Key Name</w:t>
            </w:r>
          </w:p>
        </w:tc>
        <w:tc>
          <w:tcPr>
            <w:tcW w:w="1876" w:type="dxa"/>
            <w:shd w:val="clear" w:color="auto" w:fill="EEECE1"/>
          </w:tcPr>
          <w:p w:rsidR="00FF19C9" w:rsidRPr="00251D9B" w:rsidRDefault="00FF19C9" w:rsidP="00251D9B">
            <w:pPr>
              <w:ind w:left="0"/>
              <w:rPr>
                <w:b/>
                <w:bCs/>
                <w:sz w:val="16"/>
                <w:szCs w:val="16"/>
              </w:rPr>
            </w:pPr>
            <w:r w:rsidRPr="00251D9B">
              <w:rPr>
                <w:b/>
                <w:bCs/>
                <w:sz w:val="16"/>
                <w:szCs w:val="16"/>
              </w:rPr>
              <w:t>Key Id</w:t>
            </w:r>
          </w:p>
        </w:tc>
        <w:tc>
          <w:tcPr>
            <w:tcW w:w="5528" w:type="dxa"/>
            <w:shd w:val="clear" w:color="auto" w:fill="EEECE1"/>
          </w:tcPr>
          <w:p w:rsidR="00FF19C9" w:rsidRPr="00251D9B" w:rsidRDefault="00FF19C9" w:rsidP="00251D9B">
            <w:pPr>
              <w:ind w:left="0"/>
              <w:rPr>
                <w:b/>
                <w:bCs/>
                <w:sz w:val="16"/>
                <w:szCs w:val="16"/>
              </w:rPr>
            </w:pPr>
            <w:r w:rsidRPr="00251D9B">
              <w:rPr>
                <w:b/>
                <w:bCs/>
                <w:sz w:val="16"/>
                <w:szCs w:val="16"/>
              </w:rPr>
              <w:t>Test Key</w:t>
            </w:r>
          </w:p>
        </w:tc>
      </w:tr>
      <w:tr w:rsidR="00FF19C9" w:rsidRPr="00846194">
        <w:tc>
          <w:tcPr>
            <w:tcW w:w="675" w:type="dxa"/>
          </w:tcPr>
          <w:p w:rsidR="00FF19C9" w:rsidRPr="00251D9B" w:rsidRDefault="00FF19C9" w:rsidP="00251D9B">
            <w:pPr>
              <w:ind w:left="0"/>
              <w:rPr>
                <w:sz w:val="16"/>
                <w:szCs w:val="16"/>
              </w:rPr>
            </w:pPr>
            <w:r w:rsidRPr="00251D9B">
              <w:rPr>
                <w:sz w:val="16"/>
                <w:szCs w:val="16"/>
              </w:rPr>
              <w:t>0x00</w:t>
            </w:r>
          </w:p>
        </w:tc>
        <w:tc>
          <w:tcPr>
            <w:tcW w:w="1560" w:type="dxa"/>
          </w:tcPr>
          <w:p w:rsidR="00FF19C9" w:rsidRPr="00251D9B" w:rsidRDefault="00FF19C9" w:rsidP="00251D9B">
            <w:pPr>
              <w:ind w:left="0"/>
              <w:rPr>
                <w:sz w:val="16"/>
                <w:szCs w:val="16"/>
              </w:rPr>
            </w:pPr>
            <w:r w:rsidRPr="00251D9B">
              <w:rPr>
                <w:sz w:val="16"/>
                <w:szCs w:val="16"/>
              </w:rPr>
              <w:t>Privacy</w:t>
            </w:r>
          </w:p>
        </w:tc>
        <w:tc>
          <w:tcPr>
            <w:tcW w:w="1876" w:type="dxa"/>
          </w:tcPr>
          <w:p w:rsidR="00FF19C9" w:rsidRPr="00251D9B" w:rsidRDefault="00FF19C9" w:rsidP="00251D9B">
            <w:pPr>
              <w:ind w:left="0"/>
              <w:rPr>
                <w:sz w:val="16"/>
                <w:szCs w:val="16"/>
              </w:rPr>
            </w:pPr>
            <w:r w:rsidRPr="00251D9B">
              <w:rPr>
                <w:sz w:val="16"/>
                <w:szCs w:val="16"/>
              </w:rPr>
              <w:t>tstikovaprvtls000</w:t>
            </w:r>
          </w:p>
        </w:tc>
        <w:tc>
          <w:tcPr>
            <w:tcW w:w="5528" w:type="dxa"/>
          </w:tcPr>
          <w:p w:rsidR="00FF19C9" w:rsidRPr="00251D9B" w:rsidRDefault="00FF19C9" w:rsidP="00251D9B">
            <w:pPr>
              <w:ind w:left="0"/>
              <w:rPr>
                <w:sz w:val="16"/>
                <w:szCs w:val="16"/>
              </w:rPr>
            </w:pPr>
            <w:r w:rsidRPr="00251D9B">
              <w:rPr>
                <w:sz w:val="16"/>
                <w:szCs w:val="16"/>
              </w:rPr>
              <w:t>A701AEBCA701AEBCA701AEBCA701AEBCA701AEBCA701AEBC</w:t>
            </w:r>
          </w:p>
        </w:tc>
      </w:tr>
      <w:tr w:rsidR="00FF19C9" w:rsidRPr="00846194">
        <w:tc>
          <w:tcPr>
            <w:tcW w:w="675" w:type="dxa"/>
          </w:tcPr>
          <w:p w:rsidR="00FF19C9" w:rsidRPr="00251D9B" w:rsidRDefault="00FF19C9" w:rsidP="00251D9B">
            <w:pPr>
              <w:ind w:left="0"/>
              <w:rPr>
                <w:sz w:val="16"/>
                <w:szCs w:val="16"/>
              </w:rPr>
            </w:pPr>
            <w:r w:rsidRPr="00251D9B">
              <w:rPr>
                <w:sz w:val="16"/>
                <w:szCs w:val="16"/>
              </w:rPr>
              <w:t>0x01</w:t>
            </w:r>
          </w:p>
        </w:tc>
        <w:tc>
          <w:tcPr>
            <w:tcW w:w="1560" w:type="dxa"/>
          </w:tcPr>
          <w:p w:rsidR="00FF19C9" w:rsidRPr="00251D9B" w:rsidRDefault="00FF19C9" w:rsidP="00251D9B">
            <w:pPr>
              <w:ind w:left="0"/>
              <w:rPr>
                <w:sz w:val="16"/>
                <w:szCs w:val="16"/>
              </w:rPr>
            </w:pPr>
            <w:r w:rsidRPr="00251D9B">
              <w:rPr>
                <w:sz w:val="16"/>
                <w:szCs w:val="16"/>
              </w:rPr>
              <w:t>Privacy</w:t>
            </w:r>
          </w:p>
        </w:tc>
        <w:tc>
          <w:tcPr>
            <w:tcW w:w="1876" w:type="dxa"/>
          </w:tcPr>
          <w:p w:rsidR="00FF19C9" w:rsidRPr="00251D9B" w:rsidRDefault="00FF19C9" w:rsidP="00251D9B">
            <w:pPr>
              <w:ind w:left="0"/>
              <w:rPr>
                <w:sz w:val="16"/>
                <w:szCs w:val="16"/>
              </w:rPr>
            </w:pPr>
            <w:r w:rsidRPr="00251D9B">
              <w:rPr>
                <w:sz w:val="16"/>
                <w:szCs w:val="16"/>
              </w:rPr>
              <w:t>tstikovaprvtls001</w:t>
            </w:r>
          </w:p>
        </w:tc>
        <w:tc>
          <w:tcPr>
            <w:tcW w:w="5528" w:type="dxa"/>
          </w:tcPr>
          <w:p w:rsidR="00FF19C9" w:rsidRPr="00251D9B" w:rsidRDefault="00FF19C9" w:rsidP="00251D9B">
            <w:pPr>
              <w:ind w:left="0"/>
              <w:rPr>
                <w:sz w:val="16"/>
                <w:szCs w:val="16"/>
              </w:rPr>
            </w:pPr>
            <w:r w:rsidRPr="00251D9B">
              <w:rPr>
                <w:sz w:val="16"/>
                <w:szCs w:val="16"/>
              </w:rPr>
              <w:t>A702AEBCA702AEBCA702AEBCA702AEBCA702AEBCA702AEBC</w:t>
            </w:r>
          </w:p>
        </w:tc>
      </w:tr>
      <w:tr w:rsidR="00FF19C9" w:rsidRPr="00846194">
        <w:tc>
          <w:tcPr>
            <w:tcW w:w="675" w:type="dxa"/>
          </w:tcPr>
          <w:p w:rsidR="00FF19C9" w:rsidRPr="00251D9B" w:rsidRDefault="00FF19C9" w:rsidP="00251D9B">
            <w:pPr>
              <w:ind w:left="0"/>
              <w:rPr>
                <w:sz w:val="16"/>
                <w:szCs w:val="16"/>
              </w:rPr>
            </w:pPr>
            <w:r w:rsidRPr="00251D9B">
              <w:rPr>
                <w:sz w:val="16"/>
                <w:szCs w:val="16"/>
              </w:rPr>
              <w:t>0x04</w:t>
            </w:r>
          </w:p>
        </w:tc>
        <w:tc>
          <w:tcPr>
            <w:tcW w:w="1560" w:type="dxa"/>
          </w:tcPr>
          <w:p w:rsidR="00FF19C9" w:rsidRPr="00251D9B" w:rsidRDefault="00FF19C9" w:rsidP="00251D9B">
            <w:pPr>
              <w:ind w:left="0"/>
              <w:rPr>
                <w:sz w:val="16"/>
                <w:szCs w:val="16"/>
              </w:rPr>
            </w:pPr>
            <w:r w:rsidRPr="00251D9B">
              <w:rPr>
                <w:sz w:val="16"/>
                <w:szCs w:val="16"/>
              </w:rPr>
              <w:t>Privacy</w:t>
            </w:r>
          </w:p>
        </w:tc>
        <w:tc>
          <w:tcPr>
            <w:tcW w:w="1876" w:type="dxa"/>
          </w:tcPr>
          <w:p w:rsidR="00FF19C9" w:rsidRPr="00251D9B" w:rsidRDefault="00FF19C9" w:rsidP="00251D9B">
            <w:pPr>
              <w:ind w:left="0"/>
              <w:rPr>
                <w:sz w:val="16"/>
                <w:szCs w:val="16"/>
              </w:rPr>
            </w:pPr>
            <w:r w:rsidRPr="00251D9B">
              <w:rPr>
                <w:sz w:val="16"/>
                <w:szCs w:val="16"/>
              </w:rPr>
              <w:t>tstikovaprvtls004</w:t>
            </w:r>
          </w:p>
        </w:tc>
        <w:tc>
          <w:tcPr>
            <w:tcW w:w="5528" w:type="dxa"/>
          </w:tcPr>
          <w:p w:rsidR="00FF19C9" w:rsidRPr="00251D9B" w:rsidRDefault="00FF19C9" w:rsidP="00251D9B">
            <w:pPr>
              <w:ind w:left="0"/>
              <w:rPr>
                <w:sz w:val="16"/>
                <w:szCs w:val="16"/>
              </w:rPr>
            </w:pPr>
            <w:r w:rsidRPr="00251D9B">
              <w:rPr>
                <w:sz w:val="16"/>
                <w:szCs w:val="16"/>
              </w:rPr>
              <w:t>A704AEBCA704AEBCA704AEBCA704AEBCA704AEBCA704AEBC</w:t>
            </w:r>
          </w:p>
        </w:tc>
      </w:tr>
      <w:tr w:rsidR="00FF19C9" w:rsidRPr="00846194">
        <w:tc>
          <w:tcPr>
            <w:tcW w:w="675" w:type="dxa"/>
          </w:tcPr>
          <w:p w:rsidR="00FF19C9" w:rsidRPr="00251D9B" w:rsidRDefault="00FF19C9" w:rsidP="00251D9B">
            <w:pPr>
              <w:ind w:left="0"/>
              <w:rPr>
                <w:sz w:val="16"/>
                <w:szCs w:val="16"/>
              </w:rPr>
            </w:pPr>
            <w:r w:rsidRPr="00251D9B">
              <w:rPr>
                <w:sz w:val="16"/>
                <w:szCs w:val="16"/>
              </w:rPr>
              <w:t>0x05</w:t>
            </w:r>
          </w:p>
        </w:tc>
        <w:tc>
          <w:tcPr>
            <w:tcW w:w="1560" w:type="dxa"/>
          </w:tcPr>
          <w:p w:rsidR="00FF19C9" w:rsidRPr="00251D9B" w:rsidRDefault="00FF19C9" w:rsidP="00251D9B">
            <w:pPr>
              <w:ind w:left="0"/>
              <w:rPr>
                <w:sz w:val="16"/>
                <w:szCs w:val="16"/>
              </w:rPr>
            </w:pPr>
            <w:r w:rsidRPr="00251D9B">
              <w:rPr>
                <w:sz w:val="16"/>
                <w:szCs w:val="16"/>
              </w:rPr>
              <w:t>Privacy</w:t>
            </w:r>
          </w:p>
        </w:tc>
        <w:tc>
          <w:tcPr>
            <w:tcW w:w="1876" w:type="dxa"/>
          </w:tcPr>
          <w:p w:rsidR="00FF19C9" w:rsidRPr="00251D9B" w:rsidRDefault="00FF19C9" w:rsidP="00251D9B">
            <w:pPr>
              <w:ind w:left="0"/>
              <w:rPr>
                <w:sz w:val="16"/>
                <w:szCs w:val="16"/>
              </w:rPr>
            </w:pPr>
            <w:r w:rsidRPr="00251D9B">
              <w:rPr>
                <w:sz w:val="16"/>
                <w:szCs w:val="16"/>
              </w:rPr>
              <w:t>tstikovaprvtls005</w:t>
            </w:r>
          </w:p>
        </w:tc>
        <w:tc>
          <w:tcPr>
            <w:tcW w:w="5528" w:type="dxa"/>
          </w:tcPr>
          <w:p w:rsidR="00FF19C9" w:rsidRPr="00251D9B" w:rsidRDefault="00FF19C9" w:rsidP="00251D9B">
            <w:pPr>
              <w:ind w:left="0"/>
              <w:rPr>
                <w:sz w:val="16"/>
                <w:szCs w:val="16"/>
              </w:rPr>
            </w:pPr>
            <w:r w:rsidRPr="00251D9B">
              <w:rPr>
                <w:sz w:val="16"/>
                <w:szCs w:val="16"/>
              </w:rPr>
              <w:t>A707AEBCA707AEBCA707AEBCA707AEBCA707AEBCA707AEBC</w:t>
            </w:r>
          </w:p>
        </w:tc>
      </w:tr>
      <w:tr w:rsidR="00FF19C9" w:rsidRPr="00846194">
        <w:tc>
          <w:tcPr>
            <w:tcW w:w="675" w:type="dxa"/>
          </w:tcPr>
          <w:p w:rsidR="00FF19C9" w:rsidRPr="00251D9B" w:rsidRDefault="00FF19C9" w:rsidP="00251D9B">
            <w:pPr>
              <w:ind w:left="0"/>
              <w:rPr>
                <w:sz w:val="16"/>
                <w:szCs w:val="16"/>
              </w:rPr>
            </w:pPr>
            <w:r w:rsidRPr="00251D9B">
              <w:rPr>
                <w:sz w:val="16"/>
                <w:szCs w:val="16"/>
              </w:rPr>
              <w:t>0x07</w:t>
            </w:r>
          </w:p>
        </w:tc>
        <w:tc>
          <w:tcPr>
            <w:tcW w:w="1560" w:type="dxa"/>
          </w:tcPr>
          <w:p w:rsidR="00FF19C9" w:rsidRPr="00251D9B" w:rsidRDefault="00FF19C9" w:rsidP="00251D9B">
            <w:pPr>
              <w:ind w:left="0"/>
              <w:rPr>
                <w:sz w:val="16"/>
                <w:szCs w:val="16"/>
              </w:rPr>
            </w:pPr>
            <w:r w:rsidRPr="00251D9B">
              <w:rPr>
                <w:sz w:val="16"/>
                <w:szCs w:val="16"/>
              </w:rPr>
              <w:t>Privacy</w:t>
            </w:r>
          </w:p>
        </w:tc>
        <w:tc>
          <w:tcPr>
            <w:tcW w:w="1876" w:type="dxa"/>
          </w:tcPr>
          <w:p w:rsidR="00FF19C9" w:rsidRPr="00251D9B" w:rsidRDefault="00FF19C9" w:rsidP="00251D9B">
            <w:pPr>
              <w:ind w:left="0"/>
              <w:rPr>
                <w:sz w:val="16"/>
                <w:szCs w:val="16"/>
              </w:rPr>
            </w:pPr>
            <w:r w:rsidRPr="00251D9B">
              <w:rPr>
                <w:sz w:val="16"/>
                <w:szCs w:val="16"/>
              </w:rPr>
              <w:t>tstikovaprvtls007</w:t>
            </w:r>
          </w:p>
        </w:tc>
        <w:tc>
          <w:tcPr>
            <w:tcW w:w="5528" w:type="dxa"/>
          </w:tcPr>
          <w:p w:rsidR="00FF19C9" w:rsidRPr="00251D9B" w:rsidRDefault="00FF19C9" w:rsidP="00251D9B">
            <w:pPr>
              <w:ind w:left="0"/>
              <w:rPr>
                <w:sz w:val="16"/>
                <w:szCs w:val="16"/>
              </w:rPr>
            </w:pPr>
            <w:r w:rsidRPr="00251D9B">
              <w:rPr>
                <w:sz w:val="16"/>
                <w:szCs w:val="16"/>
              </w:rPr>
              <w:t>A708AEBCA708AEBCA708AEBCA708AEBCA708AEBCA708AEBC</w:t>
            </w:r>
          </w:p>
        </w:tc>
      </w:tr>
      <w:tr w:rsidR="00FF19C9" w:rsidRPr="00846194">
        <w:tc>
          <w:tcPr>
            <w:tcW w:w="675" w:type="dxa"/>
          </w:tcPr>
          <w:p w:rsidR="00FF19C9" w:rsidRPr="00251D9B" w:rsidRDefault="00FF19C9" w:rsidP="00251D9B">
            <w:pPr>
              <w:ind w:left="0"/>
              <w:rPr>
                <w:sz w:val="16"/>
                <w:szCs w:val="16"/>
              </w:rPr>
            </w:pPr>
            <w:r w:rsidRPr="00251D9B">
              <w:rPr>
                <w:sz w:val="16"/>
                <w:szCs w:val="16"/>
              </w:rPr>
              <w:t>0x10</w:t>
            </w:r>
          </w:p>
        </w:tc>
        <w:tc>
          <w:tcPr>
            <w:tcW w:w="1560" w:type="dxa"/>
          </w:tcPr>
          <w:p w:rsidR="00FF19C9" w:rsidRPr="00251D9B" w:rsidRDefault="00FF19C9" w:rsidP="00251D9B">
            <w:pPr>
              <w:ind w:left="0"/>
              <w:rPr>
                <w:sz w:val="16"/>
                <w:szCs w:val="16"/>
              </w:rPr>
            </w:pPr>
            <w:r w:rsidRPr="00251D9B">
              <w:rPr>
                <w:sz w:val="16"/>
                <w:szCs w:val="16"/>
              </w:rPr>
              <w:t>Privacy</w:t>
            </w:r>
          </w:p>
        </w:tc>
        <w:tc>
          <w:tcPr>
            <w:tcW w:w="1876" w:type="dxa"/>
          </w:tcPr>
          <w:p w:rsidR="00FF19C9" w:rsidRPr="00251D9B" w:rsidRDefault="00FF19C9" w:rsidP="00251D9B">
            <w:pPr>
              <w:ind w:left="0"/>
              <w:rPr>
                <w:sz w:val="16"/>
                <w:szCs w:val="16"/>
              </w:rPr>
            </w:pPr>
            <w:r w:rsidRPr="00251D9B">
              <w:rPr>
                <w:sz w:val="16"/>
                <w:szCs w:val="16"/>
              </w:rPr>
              <w:t>tstikovaprvtls016</w:t>
            </w:r>
          </w:p>
        </w:tc>
        <w:tc>
          <w:tcPr>
            <w:tcW w:w="5528" w:type="dxa"/>
          </w:tcPr>
          <w:p w:rsidR="00FF19C9" w:rsidRPr="00251D9B" w:rsidRDefault="00FF19C9" w:rsidP="00251D9B">
            <w:pPr>
              <w:ind w:left="0"/>
              <w:rPr>
                <w:sz w:val="16"/>
                <w:szCs w:val="16"/>
              </w:rPr>
            </w:pPr>
            <w:r w:rsidRPr="00251D9B">
              <w:rPr>
                <w:sz w:val="16"/>
                <w:szCs w:val="16"/>
              </w:rPr>
              <w:t>A70BAEBCA70BAEBCA70BAEBCA70BAEBCA70BAEBCA70BAEBC</w:t>
            </w:r>
          </w:p>
        </w:tc>
      </w:tr>
      <w:tr w:rsidR="00FF19C9" w:rsidRPr="00846194">
        <w:tc>
          <w:tcPr>
            <w:tcW w:w="675" w:type="dxa"/>
          </w:tcPr>
          <w:p w:rsidR="00FF19C9" w:rsidRPr="00251D9B" w:rsidRDefault="00FF19C9" w:rsidP="00251D9B">
            <w:pPr>
              <w:ind w:left="0"/>
              <w:rPr>
                <w:sz w:val="16"/>
                <w:szCs w:val="16"/>
              </w:rPr>
            </w:pPr>
            <w:r w:rsidRPr="00251D9B">
              <w:rPr>
                <w:sz w:val="16"/>
                <w:szCs w:val="16"/>
              </w:rPr>
              <w:t>0x1E</w:t>
            </w:r>
          </w:p>
        </w:tc>
        <w:tc>
          <w:tcPr>
            <w:tcW w:w="1560" w:type="dxa"/>
          </w:tcPr>
          <w:p w:rsidR="00FF19C9" w:rsidRPr="00251D9B" w:rsidRDefault="00FF19C9" w:rsidP="00251D9B">
            <w:pPr>
              <w:ind w:left="0"/>
              <w:rPr>
                <w:sz w:val="16"/>
                <w:szCs w:val="16"/>
              </w:rPr>
            </w:pPr>
            <w:r w:rsidRPr="00251D9B">
              <w:rPr>
                <w:sz w:val="16"/>
                <w:szCs w:val="16"/>
              </w:rPr>
              <w:t>Privacy</w:t>
            </w:r>
          </w:p>
        </w:tc>
        <w:tc>
          <w:tcPr>
            <w:tcW w:w="1876" w:type="dxa"/>
          </w:tcPr>
          <w:p w:rsidR="00FF19C9" w:rsidRPr="00251D9B" w:rsidRDefault="00FF19C9" w:rsidP="00251D9B">
            <w:pPr>
              <w:ind w:left="0"/>
              <w:rPr>
                <w:sz w:val="16"/>
                <w:szCs w:val="16"/>
              </w:rPr>
            </w:pPr>
            <w:r w:rsidRPr="00251D9B">
              <w:rPr>
                <w:sz w:val="16"/>
                <w:szCs w:val="16"/>
              </w:rPr>
              <w:t>tstikovaprvtls030</w:t>
            </w:r>
          </w:p>
        </w:tc>
        <w:tc>
          <w:tcPr>
            <w:tcW w:w="5528" w:type="dxa"/>
          </w:tcPr>
          <w:p w:rsidR="00FF19C9" w:rsidRPr="00251D9B" w:rsidRDefault="00FF19C9" w:rsidP="00251D9B">
            <w:pPr>
              <w:ind w:left="0"/>
              <w:rPr>
                <w:sz w:val="16"/>
                <w:szCs w:val="16"/>
              </w:rPr>
            </w:pPr>
            <w:r w:rsidRPr="00251D9B">
              <w:rPr>
                <w:sz w:val="16"/>
                <w:szCs w:val="16"/>
              </w:rPr>
              <w:t>A70DAEBCA70DAEBCA70DAEBCA70DAEBCA70DAEBCA70DAEBC</w:t>
            </w:r>
          </w:p>
        </w:tc>
      </w:tr>
      <w:tr w:rsidR="00FF19C9" w:rsidRPr="00846194">
        <w:tc>
          <w:tcPr>
            <w:tcW w:w="675" w:type="dxa"/>
          </w:tcPr>
          <w:p w:rsidR="00FF19C9" w:rsidRPr="00251D9B" w:rsidRDefault="00FF19C9" w:rsidP="00251D9B">
            <w:pPr>
              <w:ind w:left="0"/>
              <w:rPr>
                <w:sz w:val="16"/>
                <w:szCs w:val="16"/>
              </w:rPr>
            </w:pPr>
            <w:r w:rsidRPr="00251D9B">
              <w:rPr>
                <w:sz w:val="16"/>
                <w:szCs w:val="16"/>
              </w:rPr>
              <w:t>0x1F</w:t>
            </w:r>
          </w:p>
        </w:tc>
        <w:tc>
          <w:tcPr>
            <w:tcW w:w="1560" w:type="dxa"/>
          </w:tcPr>
          <w:p w:rsidR="00FF19C9" w:rsidRPr="00251D9B" w:rsidRDefault="00FF19C9" w:rsidP="00251D9B">
            <w:pPr>
              <w:ind w:left="0"/>
              <w:rPr>
                <w:sz w:val="16"/>
                <w:szCs w:val="16"/>
              </w:rPr>
            </w:pPr>
            <w:r w:rsidRPr="00251D9B">
              <w:rPr>
                <w:sz w:val="16"/>
                <w:szCs w:val="16"/>
              </w:rPr>
              <w:t>Privacy</w:t>
            </w:r>
          </w:p>
        </w:tc>
        <w:tc>
          <w:tcPr>
            <w:tcW w:w="1876" w:type="dxa"/>
          </w:tcPr>
          <w:p w:rsidR="00FF19C9" w:rsidRPr="00251D9B" w:rsidRDefault="00FF19C9" w:rsidP="00251D9B">
            <w:pPr>
              <w:ind w:left="0"/>
              <w:rPr>
                <w:sz w:val="16"/>
                <w:szCs w:val="16"/>
              </w:rPr>
            </w:pPr>
            <w:r w:rsidRPr="00251D9B">
              <w:rPr>
                <w:sz w:val="16"/>
                <w:szCs w:val="16"/>
              </w:rPr>
              <w:t>tstikovaprvtls031</w:t>
            </w:r>
          </w:p>
        </w:tc>
        <w:tc>
          <w:tcPr>
            <w:tcW w:w="5528" w:type="dxa"/>
          </w:tcPr>
          <w:p w:rsidR="00FF19C9" w:rsidRPr="00251D9B" w:rsidRDefault="00FF19C9" w:rsidP="00251D9B">
            <w:pPr>
              <w:ind w:left="0"/>
              <w:rPr>
                <w:sz w:val="16"/>
                <w:szCs w:val="16"/>
              </w:rPr>
            </w:pPr>
            <w:r w:rsidRPr="00251D9B">
              <w:rPr>
                <w:sz w:val="16"/>
                <w:szCs w:val="16"/>
              </w:rPr>
              <w:t>A70EAEBCA70EAEBCA70EAEBCA70EAEBCA70EAEBCA70EAEBC</w:t>
            </w:r>
          </w:p>
        </w:tc>
      </w:tr>
      <w:tr w:rsidR="00FF19C9" w:rsidRPr="00846194">
        <w:tc>
          <w:tcPr>
            <w:tcW w:w="675" w:type="dxa"/>
          </w:tcPr>
          <w:p w:rsidR="00FF19C9" w:rsidRPr="00251D9B" w:rsidRDefault="00FF19C9" w:rsidP="00251D9B">
            <w:pPr>
              <w:ind w:left="0"/>
              <w:rPr>
                <w:sz w:val="16"/>
                <w:szCs w:val="16"/>
              </w:rPr>
            </w:pPr>
            <w:r w:rsidRPr="00251D9B">
              <w:rPr>
                <w:sz w:val="16"/>
                <w:szCs w:val="16"/>
              </w:rPr>
              <w:t>0x20</w:t>
            </w:r>
          </w:p>
        </w:tc>
        <w:tc>
          <w:tcPr>
            <w:tcW w:w="1560" w:type="dxa"/>
          </w:tcPr>
          <w:p w:rsidR="00FF19C9" w:rsidRPr="00251D9B" w:rsidRDefault="00FF19C9" w:rsidP="00251D9B">
            <w:pPr>
              <w:ind w:left="0"/>
              <w:rPr>
                <w:sz w:val="16"/>
                <w:szCs w:val="16"/>
              </w:rPr>
            </w:pPr>
            <w:r w:rsidRPr="00251D9B">
              <w:rPr>
                <w:sz w:val="16"/>
                <w:szCs w:val="16"/>
              </w:rPr>
              <w:t>Privacy</w:t>
            </w:r>
          </w:p>
        </w:tc>
        <w:tc>
          <w:tcPr>
            <w:tcW w:w="1876" w:type="dxa"/>
          </w:tcPr>
          <w:p w:rsidR="00FF19C9" w:rsidRPr="00251D9B" w:rsidRDefault="00FF19C9" w:rsidP="00251D9B">
            <w:pPr>
              <w:ind w:left="0"/>
              <w:rPr>
                <w:sz w:val="16"/>
                <w:szCs w:val="16"/>
              </w:rPr>
            </w:pPr>
            <w:r w:rsidRPr="00251D9B">
              <w:rPr>
                <w:sz w:val="16"/>
                <w:szCs w:val="16"/>
              </w:rPr>
              <w:t>tstikovaprvtls032</w:t>
            </w:r>
          </w:p>
        </w:tc>
        <w:tc>
          <w:tcPr>
            <w:tcW w:w="5528" w:type="dxa"/>
          </w:tcPr>
          <w:p w:rsidR="00FF19C9" w:rsidRPr="00251D9B" w:rsidRDefault="00FF19C9" w:rsidP="00251D9B">
            <w:pPr>
              <w:ind w:left="0"/>
              <w:rPr>
                <w:sz w:val="16"/>
                <w:szCs w:val="16"/>
              </w:rPr>
            </w:pPr>
            <w:r w:rsidRPr="00251D9B">
              <w:rPr>
                <w:sz w:val="16"/>
                <w:szCs w:val="16"/>
              </w:rPr>
              <w:t>A710AEBCA710AEBCA710AEBCA710AEBCA710AEBCA710AEBC</w:t>
            </w:r>
          </w:p>
        </w:tc>
      </w:tr>
      <w:tr w:rsidR="00FF19C9" w:rsidRPr="00846194">
        <w:tc>
          <w:tcPr>
            <w:tcW w:w="675" w:type="dxa"/>
          </w:tcPr>
          <w:p w:rsidR="00FF19C9" w:rsidRPr="00251D9B" w:rsidRDefault="00FF19C9" w:rsidP="00251D9B">
            <w:pPr>
              <w:ind w:left="0"/>
              <w:rPr>
                <w:sz w:val="16"/>
                <w:szCs w:val="16"/>
              </w:rPr>
            </w:pPr>
            <w:r w:rsidRPr="00251D9B">
              <w:rPr>
                <w:sz w:val="16"/>
                <w:szCs w:val="16"/>
              </w:rPr>
              <w:t>0x22</w:t>
            </w:r>
          </w:p>
        </w:tc>
        <w:tc>
          <w:tcPr>
            <w:tcW w:w="1560" w:type="dxa"/>
          </w:tcPr>
          <w:p w:rsidR="00FF19C9" w:rsidRPr="00251D9B" w:rsidRDefault="00FF19C9" w:rsidP="00251D9B">
            <w:pPr>
              <w:ind w:left="0"/>
              <w:rPr>
                <w:sz w:val="16"/>
                <w:szCs w:val="16"/>
              </w:rPr>
            </w:pPr>
            <w:r w:rsidRPr="00251D9B">
              <w:rPr>
                <w:sz w:val="16"/>
                <w:szCs w:val="16"/>
              </w:rPr>
              <w:t>Privacy</w:t>
            </w:r>
          </w:p>
        </w:tc>
        <w:tc>
          <w:tcPr>
            <w:tcW w:w="1876" w:type="dxa"/>
          </w:tcPr>
          <w:p w:rsidR="00FF19C9" w:rsidRPr="00251D9B" w:rsidRDefault="00FF19C9" w:rsidP="00251D9B">
            <w:pPr>
              <w:ind w:left="0"/>
              <w:rPr>
                <w:sz w:val="16"/>
                <w:szCs w:val="16"/>
              </w:rPr>
            </w:pPr>
            <w:r w:rsidRPr="00251D9B">
              <w:rPr>
                <w:sz w:val="16"/>
                <w:szCs w:val="16"/>
              </w:rPr>
              <w:t>tstikovaprvtls034</w:t>
            </w:r>
          </w:p>
        </w:tc>
        <w:tc>
          <w:tcPr>
            <w:tcW w:w="5528" w:type="dxa"/>
          </w:tcPr>
          <w:p w:rsidR="00FF19C9" w:rsidRPr="00251D9B" w:rsidRDefault="00FF19C9" w:rsidP="00251D9B">
            <w:pPr>
              <w:ind w:left="0"/>
              <w:rPr>
                <w:sz w:val="16"/>
                <w:szCs w:val="16"/>
              </w:rPr>
            </w:pPr>
            <w:r w:rsidRPr="00251D9B">
              <w:rPr>
                <w:sz w:val="16"/>
                <w:szCs w:val="16"/>
              </w:rPr>
              <w:t>A713AEBCA713AEBCA713AEBCA713AEBCA713AEBCA713AEBC</w:t>
            </w:r>
          </w:p>
        </w:tc>
      </w:tr>
      <w:tr w:rsidR="00FF19C9" w:rsidRPr="00846194">
        <w:tc>
          <w:tcPr>
            <w:tcW w:w="675" w:type="dxa"/>
          </w:tcPr>
          <w:p w:rsidR="00FF19C9" w:rsidRPr="00251D9B" w:rsidRDefault="00FF19C9" w:rsidP="00251D9B">
            <w:pPr>
              <w:ind w:left="0"/>
              <w:rPr>
                <w:sz w:val="16"/>
                <w:szCs w:val="16"/>
              </w:rPr>
            </w:pPr>
            <w:r w:rsidRPr="00251D9B">
              <w:rPr>
                <w:sz w:val="16"/>
                <w:szCs w:val="16"/>
              </w:rPr>
              <w:t>0x24</w:t>
            </w:r>
          </w:p>
        </w:tc>
        <w:tc>
          <w:tcPr>
            <w:tcW w:w="1560" w:type="dxa"/>
          </w:tcPr>
          <w:p w:rsidR="00FF19C9" w:rsidRPr="00251D9B" w:rsidRDefault="00FF19C9" w:rsidP="00251D9B">
            <w:pPr>
              <w:ind w:left="0"/>
              <w:rPr>
                <w:sz w:val="16"/>
                <w:szCs w:val="16"/>
              </w:rPr>
            </w:pPr>
            <w:r w:rsidRPr="00251D9B">
              <w:rPr>
                <w:sz w:val="16"/>
                <w:szCs w:val="16"/>
              </w:rPr>
              <w:t>Privacy</w:t>
            </w:r>
          </w:p>
        </w:tc>
        <w:tc>
          <w:tcPr>
            <w:tcW w:w="1876" w:type="dxa"/>
          </w:tcPr>
          <w:p w:rsidR="00FF19C9" w:rsidRPr="00251D9B" w:rsidRDefault="00FF19C9" w:rsidP="00251D9B">
            <w:pPr>
              <w:ind w:left="0"/>
              <w:rPr>
                <w:sz w:val="16"/>
                <w:szCs w:val="16"/>
              </w:rPr>
            </w:pPr>
            <w:r w:rsidRPr="00251D9B">
              <w:rPr>
                <w:sz w:val="16"/>
                <w:szCs w:val="16"/>
              </w:rPr>
              <w:t>tstikovaprvtls036</w:t>
            </w:r>
          </w:p>
        </w:tc>
        <w:tc>
          <w:tcPr>
            <w:tcW w:w="5528" w:type="dxa"/>
          </w:tcPr>
          <w:p w:rsidR="00FF19C9" w:rsidRPr="00251D9B" w:rsidRDefault="00FF19C9" w:rsidP="00251D9B">
            <w:pPr>
              <w:ind w:left="0"/>
              <w:rPr>
                <w:sz w:val="16"/>
                <w:szCs w:val="16"/>
              </w:rPr>
            </w:pPr>
            <w:r w:rsidRPr="00251D9B">
              <w:rPr>
                <w:sz w:val="16"/>
                <w:szCs w:val="16"/>
              </w:rPr>
              <w:t>A715AEBCA715AEBCA715AEBCA715AEBCA715AEBCA715AEBC</w:t>
            </w:r>
          </w:p>
        </w:tc>
      </w:tr>
      <w:tr w:rsidR="00FF19C9" w:rsidRPr="00846194">
        <w:tc>
          <w:tcPr>
            <w:tcW w:w="675" w:type="dxa"/>
          </w:tcPr>
          <w:p w:rsidR="00FF19C9" w:rsidRPr="00251D9B" w:rsidRDefault="00FF19C9" w:rsidP="00251D9B">
            <w:pPr>
              <w:ind w:left="0"/>
              <w:rPr>
                <w:sz w:val="16"/>
                <w:szCs w:val="16"/>
              </w:rPr>
            </w:pPr>
            <w:r w:rsidRPr="00251D9B">
              <w:rPr>
                <w:sz w:val="16"/>
                <w:szCs w:val="16"/>
              </w:rPr>
              <w:t>0x25</w:t>
            </w:r>
          </w:p>
        </w:tc>
        <w:tc>
          <w:tcPr>
            <w:tcW w:w="1560" w:type="dxa"/>
          </w:tcPr>
          <w:p w:rsidR="00FF19C9" w:rsidRPr="00251D9B" w:rsidRDefault="00FF19C9" w:rsidP="00251D9B">
            <w:pPr>
              <w:ind w:left="0"/>
              <w:rPr>
                <w:sz w:val="16"/>
                <w:szCs w:val="16"/>
              </w:rPr>
            </w:pPr>
            <w:r w:rsidRPr="00251D9B">
              <w:rPr>
                <w:sz w:val="16"/>
                <w:szCs w:val="16"/>
              </w:rPr>
              <w:t>Privacy</w:t>
            </w:r>
          </w:p>
        </w:tc>
        <w:tc>
          <w:tcPr>
            <w:tcW w:w="1876" w:type="dxa"/>
          </w:tcPr>
          <w:p w:rsidR="00FF19C9" w:rsidRPr="00251D9B" w:rsidRDefault="00FF19C9" w:rsidP="00251D9B">
            <w:pPr>
              <w:ind w:left="0"/>
              <w:rPr>
                <w:sz w:val="16"/>
                <w:szCs w:val="16"/>
              </w:rPr>
            </w:pPr>
            <w:r w:rsidRPr="00251D9B">
              <w:rPr>
                <w:sz w:val="16"/>
                <w:szCs w:val="16"/>
              </w:rPr>
              <w:t>tstikovaprvtls037</w:t>
            </w:r>
          </w:p>
        </w:tc>
        <w:tc>
          <w:tcPr>
            <w:tcW w:w="5528" w:type="dxa"/>
          </w:tcPr>
          <w:p w:rsidR="00FF19C9" w:rsidRPr="00251D9B" w:rsidRDefault="00FF19C9" w:rsidP="00251D9B">
            <w:pPr>
              <w:ind w:left="0"/>
              <w:rPr>
                <w:sz w:val="16"/>
                <w:szCs w:val="16"/>
              </w:rPr>
            </w:pPr>
            <w:r w:rsidRPr="00251D9B">
              <w:rPr>
                <w:sz w:val="16"/>
                <w:szCs w:val="16"/>
              </w:rPr>
              <w:t>A716AEBCA716AEBCA716AEBCA716AEBCA716AEBCA716AEBC</w:t>
            </w:r>
          </w:p>
        </w:tc>
      </w:tr>
      <w:tr w:rsidR="00FF19C9" w:rsidRPr="00846194">
        <w:tc>
          <w:tcPr>
            <w:tcW w:w="675" w:type="dxa"/>
          </w:tcPr>
          <w:p w:rsidR="00FF19C9" w:rsidRPr="00251D9B" w:rsidRDefault="00FF19C9" w:rsidP="00251D9B">
            <w:pPr>
              <w:ind w:left="0"/>
              <w:rPr>
                <w:sz w:val="16"/>
                <w:szCs w:val="16"/>
              </w:rPr>
            </w:pPr>
            <w:r w:rsidRPr="00251D9B">
              <w:rPr>
                <w:sz w:val="16"/>
                <w:szCs w:val="16"/>
              </w:rPr>
              <w:t>0x26</w:t>
            </w:r>
          </w:p>
        </w:tc>
        <w:tc>
          <w:tcPr>
            <w:tcW w:w="1560" w:type="dxa"/>
          </w:tcPr>
          <w:p w:rsidR="00FF19C9" w:rsidRPr="00251D9B" w:rsidRDefault="00FF19C9" w:rsidP="00251D9B">
            <w:pPr>
              <w:ind w:left="0"/>
              <w:rPr>
                <w:sz w:val="16"/>
                <w:szCs w:val="16"/>
              </w:rPr>
            </w:pPr>
            <w:r w:rsidRPr="00251D9B">
              <w:rPr>
                <w:sz w:val="16"/>
                <w:szCs w:val="16"/>
              </w:rPr>
              <w:t>Privacy</w:t>
            </w:r>
          </w:p>
        </w:tc>
        <w:tc>
          <w:tcPr>
            <w:tcW w:w="1876" w:type="dxa"/>
          </w:tcPr>
          <w:p w:rsidR="00FF19C9" w:rsidRPr="00251D9B" w:rsidRDefault="00FF19C9" w:rsidP="00251D9B">
            <w:pPr>
              <w:ind w:left="0"/>
              <w:rPr>
                <w:sz w:val="16"/>
                <w:szCs w:val="16"/>
              </w:rPr>
            </w:pPr>
            <w:r w:rsidRPr="00251D9B">
              <w:rPr>
                <w:sz w:val="16"/>
                <w:szCs w:val="16"/>
              </w:rPr>
              <w:t>tstikovaprvtls038</w:t>
            </w:r>
          </w:p>
        </w:tc>
        <w:tc>
          <w:tcPr>
            <w:tcW w:w="5528" w:type="dxa"/>
          </w:tcPr>
          <w:p w:rsidR="00FF19C9" w:rsidRPr="00251D9B" w:rsidRDefault="00FF19C9" w:rsidP="00251D9B">
            <w:pPr>
              <w:ind w:left="0"/>
              <w:rPr>
                <w:sz w:val="16"/>
                <w:szCs w:val="16"/>
              </w:rPr>
            </w:pPr>
            <w:r w:rsidRPr="00251D9B">
              <w:rPr>
                <w:sz w:val="16"/>
                <w:szCs w:val="16"/>
              </w:rPr>
              <w:t>A719AEBCA719AEBCA719AEBCA719AEBCA719AEBCA719AEBC</w:t>
            </w:r>
          </w:p>
        </w:tc>
      </w:tr>
      <w:tr w:rsidR="00FF19C9" w:rsidRPr="00846194">
        <w:tc>
          <w:tcPr>
            <w:tcW w:w="675" w:type="dxa"/>
          </w:tcPr>
          <w:p w:rsidR="00FF19C9" w:rsidRPr="00251D9B" w:rsidRDefault="00FF19C9" w:rsidP="00251D9B">
            <w:pPr>
              <w:ind w:left="0"/>
              <w:rPr>
                <w:sz w:val="16"/>
                <w:szCs w:val="16"/>
              </w:rPr>
            </w:pPr>
            <w:r w:rsidRPr="00251D9B">
              <w:rPr>
                <w:sz w:val="16"/>
                <w:szCs w:val="16"/>
              </w:rPr>
              <w:t>0x27</w:t>
            </w:r>
          </w:p>
        </w:tc>
        <w:tc>
          <w:tcPr>
            <w:tcW w:w="1560" w:type="dxa"/>
          </w:tcPr>
          <w:p w:rsidR="00FF19C9" w:rsidRPr="00251D9B" w:rsidRDefault="00FF19C9" w:rsidP="00251D9B">
            <w:pPr>
              <w:ind w:left="0"/>
              <w:rPr>
                <w:sz w:val="16"/>
                <w:szCs w:val="16"/>
              </w:rPr>
            </w:pPr>
            <w:r w:rsidRPr="00251D9B">
              <w:rPr>
                <w:sz w:val="16"/>
                <w:szCs w:val="16"/>
              </w:rPr>
              <w:t>Privacy</w:t>
            </w:r>
          </w:p>
        </w:tc>
        <w:tc>
          <w:tcPr>
            <w:tcW w:w="1876" w:type="dxa"/>
          </w:tcPr>
          <w:p w:rsidR="00FF19C9" w:rsidRPr="00251D9B" w:rsidRDefault="00FF19C9" w:rsidP="00251D9B">
            <w:pPr>
              <w:ind w:left="0"/>
              <w:rPr>
                <w:sz w:val="16"/>
                <w:szCs w:val="16"/>
              </w:rPr>
            </w:pPr>
            <w:r w:rsidRPr="00251D9B">
              <w:rPr>
                <w:sz w:val="16"/>
                <w:szCs w:val="16"/>
              </w:rPr>
              <w:t>tstikovaprvtls039</w:t>
            </w:r>
          </w:p>
        </w:tc>
        <w:tc>
          <w:tcPr>
            <w:tcW w:w="5528" w:type="dxa"/>
          </w:tcPr>
          <w:p w:rsidR="00FF19C9" w:rsidRPr="00251D9B" w:rsidRDefault="00FF19C9" w:rsidP="00251D9B">
            <w:pPr>
              <w:ind w:left="0"/>
              <w:rPr>
                <w:sz w:val="16"/>
                <w:szCs w:val="16"/>
              </w:rPr>
            </w:pPr>
            <w:r w:rsidRPr="00251D9B">
              <w:rPr>
                <w:sz w:val="16"/>
                <w:szCs w:val="16"/>
              </w:rPr>
              <w:t>A720AEBCA720AEBCA720AEBCA720AEBCA720AEBCA720AEBC</w:t>
            </w:r>
          </w:p>
        </w:tc>
      </w:tr>
      <w:tr w:rsidR="00FF19C9" w:rsidRPr="00846194">
        <w:tc>
          <w:tcPr>
            <w:tcW w:w="675" w:type="dxa"/>
          </w:tcPr>
          <w:p w:rsidR="00FF19C9" w:rsidRPr="00251D9B" w:rsidRDefault="00FF19C9" w:rsidP="00251D9B">
            <w:pPr>
              <w:ind w:left="0"/>
              <w:rPr>
                <w:sz w:val="16"/>
                <w:szCs w:val="16"/>
              </w:rPr>
            </w:pPr>
            <w:r w:rsidRPr="00251D9B">
              <w:rPr>
                <w:sz w:val="16"/>
                <w:szCs w:val="16"/>
              </w:rPr>
              <w:t>0x28</w:t>
            </w:r>
          </w:p>
        </w:tc>
        <w:tc>
          <w:tcPr>
            <w:tcW w:w="1560" w:type="dxa"/>
          </w:tcPr>
          <w:p w:rsidR="00FF19C9" w:rsidRPr="00251D9B" w:rsidRDefault="00FF19C9" w:rsidP="00251D9B">
            <w:pPr>
              <w:ind w:left="0"/>
              <w:rPr>
                <w:sz w:val="16"/>
                <w:szCs w:val="16"/>
              </w:rPr>
            </w:pPr>
            <w:r w:rsidRPr="00251D9B">
              <w:rPr>
                <w:sz w:val="16"/>
                <w:szCs w:val="16"/>
              </w:rPr>
              <w:t>Privacy</w:t>
            </w:r>
          </w:p>
        </w:tc>
        <w:tc>
          <w:tcPr>
            <w:tcW w:w="1876" w:type="dxa"/>
          </w:tcPr>
          <w:p w:rsidR="00FF19C9" w:rsidRPr="00251D9B" w:rsidRDefault="00FF19C9" w:rsidP="00251D9B">
            <w:pPr>
              <w:ind w:left="0"/>
              <w:rPr>
                <w:sz w:val="16"/>
                <w:szCs w:val="16"/>
              </w:rPr>
            </w:pPr>
            <w:r w:rsidRPr="00251D9B">
              <w:rPr>
                <w:sz w:val="16"/>
                <w:szCs w:val="16"/>
              </w:rPr>
              <w:t>tstikovaprvtls040</w:t>
            </w:r>
          </w:p>
        </w:tc>
        <w:tc>
          <w:tcPr>
            <w:tcW w:w="5528" w:type="dxa"/>
          </w:tcPr>
          <w:p w:rsidR="00FF19C9" w:rsidRPr="00251D9B" w:rsidRDefault="00FF19C9" w:rsidP="00251D9B">
            <w:pPr>
              <w:ind w:left="0"/>
              <w:rPr>
                <w:sz w:val="16"/>
                <w:szCs w:val="16"/>
              </w:rPr>
            </w:pPr>
            <w:r w:rsidRPr="00251D9B">
              <w:rPr>
                <w:sz w:val="16"/>
                <w:szCs w:val="16"/>
              </w:rPr>
              <w:t>A723AEBCA723AEBCA723AEBCA723AEBCA723AEBCA723AEBC</w:t>
            </w:r>
          </w:p>
        </w:tc>
      </w:tr>
      <w:tr w:rsidR="00FF19C9" w:rsidRPr="00846194">
        <w:tc>
          <w:tcPr>
            <w:tcW w:w="675" w:type="dxa"/>
          </w:tcPr>
          <w:p w:rsidR="00FF19C9" w:rsidRPr="00251D9B" w:rsidRDefault="00FF19C9" w:rsidP="00251D9B">
            <w:pPr>
              <w:ind w:left="0"/>
              <w:rPr>
                <w:sz w:val="16"/>
                <w:szCs w:val="16"/>
              </w:rPr>
            </w:pPr>
            <w:r w:rsidRPr="00251D9B">
              <w:rPr>
                <w:sz w:val="16"/>
                <w:szCs w:val="16"/>
              </w:rPr>
              <w:t>0x2A</w:t>
            </w:r>
          </w:p>
        </w:tc>
        <w:tc>
          <w:tcPr>
            <w:tcW w:w="1560" w:type="dxa"/>
          </w:tcPr>
          <w:p w:rsidR="00FF19C9" w:rsidRPr="00251D9B" w:rsidRDefault="00FF19C9" w:rsidP="00251D9B">
            <w:pPr>
              <w:ind w:left="0"/>
              <w:rPr>
                <w:sz w:val="16"/>
                <w:szCs w:val="16"/>
              </w:rPr>
            </w:pPr>
            <w:r w:rsidRPr="00251D9B">
              <w:rPr>
                <w:sz w:val="16"/>
                <w:szCs w:val="16"/>
              </w:rPr>
              <w:t>Privacy</w:t>
            </w:r>
          </w:p>
        </w:tc>
        <w:tc>
          <w:tcPr>
            <w:tcW w:w="1876" w:type="dxa"/>
          </w:tcPr>
          <w:p w:rsidR="00FF19C9" w:rsidRPr="00251D9B" w:rsidRDefault="00FF19C9" w:rsidP="00251D9B">
            <w:pPr>
              <w:ind w:left="0"/>
              <w:rPr>
                <w:sz w:val="16"/>
                <w:szCs w:val="16"/>
              </w:rPr>
            </w:pPr>
            <w:r w:rsidRPr="00251D9B">
              <w:rPr>
                <w:sz w:val="16"/>
                <w:szCs w:val="16"/>
              </w:rPr>
              <w:t>tstikovaprvtls042</w:t>
            </w:r>
          </w:p>
        </w:tc>
        <w:tc>
          <w:tcPr>
            <w:tcW w:w="5528" w:type="dxa"/>
          </w:tcPr>
          <w:p w:rsidR="00FF19C9" w:rsidRPr="00251D9B" w:rsidRDefault="00FF19C9" w:rsidP="00251D9B">
            <w:pPr>
              <w:ind w:left="0"/>
              <w:rPr>
                <w:sz w:val="16"/>
                <w:szCs w:val="16"/>
              </w:rPr>
            </w:pPr>
            <w:r w:rsidRPr="00251D9B">
              <w:rPr>
                <w:sz w:val="16"/>
                <w:szCs w:val="16"/>
              </w:rPr>
              <w:t>A725AEBCA725AEBCA725AEBCA725AEBCA725AEBCA725AEBC</w:t>
            </w:r>
          </w:p>
        </w:tc>
      </w:tr>
    </w:tbl>
    <w:p w:rsidR="00FF19C9" w:rsidRDefault="00FF19C9" w:rsidP="00951234">
      <w:pPr>
        <w:rPr>
          <w:rFonts w:cs="Times New Roman"/>
        </w:rPr>
      </w:pPr>
    </w:p>
    <w:p w:rsidR="00FF19C9" w:rsidRDefault="00FF19C9" w:rsidP="00C112D6">
      <w:pPr>
        <w:ind w:left="0"/>
        <w:rPr>
          <w:rFonts w:cs="Times New Roman"/>
          <w:b/>
          <w:bCs/>
        </w:rPr>
      </w:pPr>
      <w:r>
        <w:rPr>
          <w:b/>
          <w:bCs/>
        </w:rPr>
        <w:t>Ceiling Value</w:t>
      </w:r>
      <w:r w:rsidRPr="00846194">
        <w:rPr>
          <w:b/>
          <w:bCs/>
        </w:rPr>
        <w:t xml:space="preserve"> Keys</w:t>
      </w:r>
    </w:p>
    <w:p w:rsidR="00FF19C9" w:rsidRPr="00846194" w:rsidRDefault="00FF19C9" w:rsidP="00C112D6">
      <w:pPr>
        <w:ind w:left="0"/>
        <w:rPr>
          <w:rFonts w:cs="Times New Roman"/>
          <w:b/>
          <w:bCs/>
        </w:rPr>
      </w:pPr>
      <w:r>
        <w:rPr>
          <w:b/>
          <w:bCs/>
        </w:rPr>
        <w:t>BE: CXX</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75"/>
        <w:gridCol w:w="1560"/>
        <w:gridCol w:w="1876"/>
        <w:gridCol w:w="5387"/>
      </w:tblGrid>
      <w:tr w:rsidR="00FF19C9" w:rsidRPr="00846194">
        <w:tc>
          <w:tcPr>
            <w:tcW w:w="675" w:type="dxa"/>
            <w:shd w:val="clear" w:color="auto" w:fill="EEECE1"/>
          </w:tcPr>
          <w:p w:rsidR="00FF19C9" w:rsidRPr="00251D9B" w:rsidRDefault="00FF19C9" w:rsidP="00251D9B">
            <w:pPr>
              <w:ind w:left="0"/>
              <w:rPr>
                <w:b/>
                <w:bCs/>
                <w:sz w:val="16"/>
                <w:szCs w:val="16"/>
              </w:rPr>
            </w:pPr>
            <w:r w:rsidRPr="00251D9B">
              <w:rPr>
                <w:b/>
                <w:bCs/>
                <w:sz w:val="16"/>
                <w:szCs w:val="16"/>
              </w:rPr>
              <w:t>Gen</w:t>
            </w:r>
          </w:p>
        </w:tc>
        <w:tc>
          <w:tcPr>
            <w:tcW w:w="1560" w:type="dxa"/>
            <w:shd w:val="clear" w:color="auto" w:fill="EEECE1"/>
          </w:tcPr>
          <w:p w:rsidR="00FF19C9" w:rsidRPr="00251D9B" w:rsidRDefault="00FF19C9" w:rsidP="00251D9B">
            <w:pPr>
              <w:ind w:left="0"/>
              <w:rPr>
                <w:b/>
                <w:bCs/>
                <w:sz w:val="16"/>
                <w:szCs w:val="16"/>
              </w:rPr>
            </w:pPr>
            <w:r w:rsidRPr="00251D9B">
              <w:rPr>
                <w:b/>
                <w:bCs/>
                <w:sz w:val="16"/>
                <w:szCs w:val="16"/>
              </w:rPr>
              <w:t>Key Name</w:t>
            </w:r>
          </w:p>
        </w:tc>
        <w:tc>
          <w:tcPr>
            <w:tcW w:w="1876" w:type="dxa"/>
            <w:shd w:val="clear" w:color="auto" w:fill="EEECE1"/>
          </w:tcPr>
          <w:p w:rsidR="00FF19C9" w:rsidRPr="00251D9B" w:rsidRDefault="00FF19C9" w:rsidP="00251D9B">
            <w:pPr>
              <w:ind w:left="0"/>
              <w:rPr>
                <w:b/>
                <w:bCs/>
                <w:sz w:val="16"/>
                <w:szCs w:val="16"/>
              </w:rPr>
            </w:pPr>
            <w:r w:rsidRPr="00251D9B">
              <w:rPr>
                <w:b/>
                <w:bCs/>
                <w:sz w:val="16"/>
                <w:szCs w:val="16"/>
              </w:rPr>
              <w:t>Key Id</w:t>
            </w:r>
          </w:p>
        </w:tc>
        <w:tc>
          <w:tcPr>
            <w:tcW w:w="5387" w:type="dxa"/>
            <w:shd w:val="clear" w:color="auto" w:fill="EEECE1"/>
          </w:tcPr>
          <w:p w:rsidR="00FF19C9" w:rsidRPr="00251D9B" w:rsidRDefault="00FF19C9" w:rsidP="00251D9B">
            <w:pPr>
              <w:ind w:left="0"/>
              <w:rPr>
                <w:b/>
                <w:bCs/>
                <w:sz w:val="16"/>
                <w:szCs w:val="16"/>
              </w:rPr>
            </w:pPr>
            <w:r w:rsidRPr="00251D9B">
              <w:rPr>
                <w:b/>
                <w:bCs/>
                <w:sz w:val="16"/>
                <w:szCs w:val="16"/>
              </w:rPr>
              <w:t>Test Key</w:t>
            </w:r>
          </w:p>
        </w:tc>
      </w:tr>
      <w:tr w:rsidR="00FF19C9" w:rsidRPr="00846194">
        <w:tc>
          <w:tcPr>
            <w:tcW w:w="675" w:type="dxa"/>
          </w:tcPr>
          <w:p w:rsidR="00FF19C9" w:rsidRPr="00251D9B" w:rsidRDefault="00FF19C9" w:rsidP="00251D9B">
            <w:pPr>
              <w:ind w:left="0"/>
              <w:rPr>
                <w:sz w:val="16"/>
                <w:szCs w:val="16"/>
              </w:rPr>
            </w:pPr>
            <w:r w:rsidRPr="00251D9B">
              <w:rPr>
                <w:sz w:val="16"/>
                <w:szCs w:val="16"/>
              </w:rPr>
              <w:t>0x00</w:t>
            </w:r>
          </w:p>
        </w:tc>
        <w:tc>
          <w:tcPr>
            <w:tcW w:w="1560" w:type="dxa"/>
          </w:tcPr>
          <w:p w:rsidR="00FF19C9" w:rsidRPr="00251D9B" w:rsidRDefault="00FF19C9" w:rsidP="00251D9B">
            <w:pPr>
              <w:ind w:left="0"/>
              <w:rPr>
                <w:sz w:val="16"/>
                <w:szCs w:val="16"/>
              </w:rPr>
            </w:pPr>
            <w:r w:rsidRPr="00251D9B">
              <w:rPr>
                <w:sz w:val="16"/>
                <w:szCs w:val="16"/>
              </w:rPr>
              <w:t>CVK for CXX</w:t>
            </w:r>
          </w:p>
        </w:tc>
        <w:tc>
          <w:tcPr>
            <w:tcW w:w="1876" w:type="dxa"/>
          </w:tcPr>
          <w:p w:rsidR="00FF19C9" w:rsidRPr="00251D9B" w:rsidRDefault="00FF19C9" w:rsidP="00251D9B">
            <w:pPr>
              <w:ind w:left="0"/>
              <w:rPr>
                <w:sz w:val="16"/>
                <w:szCs w:val="16"/>
              </w:rPr>
            </w:pPr>
            <w:r w:rsidRPr="00251D9B">
              <w:rPr>
                <w:sz w:val="16"/>
                <w:szCs w:val="16"/>
              </w:rPr>
              <w:t>tstmkmsacvkcxx000</w:t>
            </w:r>
          </w:p>
        </w:tc>
        <w:tc>
          <w:tcPr>
            <w:tcW w:w="5387" w:type="dxa"/>
          </w:tcPr>
          <w:p w:rsidR="00FF19C9" w:rsidRPr="00251D9B" w:rsidRDefault="00FF19C9" w:rsidP="00251D9B">
            <w:pPr>
              <w:ind w:left="0"/>
              <w:rPr>
                <w:sz w:val="16"/>
                <w:szCs w:val="16"/>
              </w:rPr>
            </w:pPr>
            <w:r w:rsidRPr="00251D9B">
              <w:rPr>
                <w:sz w:val="16"/>
                <w:szCs w:val="16"/>
              </w:rPr>
              <w:t>A401AEBCA401AEBCA401AEBCA401AEBCA401AEBCA401AEBC</w:t>
            </w:r>
          </w:p>
        </w:tc>
      </w:tr>
      <w:tr w:rsidR="00FF19C9" w:rsidRPr="00846194">
        <w:tc>
          <w:tcPr>
            <w:tcW w:w="675" w:type="dxa"/>
          </w:tcPr>
          <w:p w:rsidR="00FF19C9" w:rsidRPr="00251D9B" w:rsidRDefault="00FF19C9" w:rsidP="00251D9B">
            <w:pPr>
              <w:ind w:left="0"/>
              <w:rPr>
                <w:sz w:val="16"/>
                <w:szCs w:val="16"/>
              </w:rPr>
            </w:pPr>
            <w:r w:rsidRPr="00251D9B">
              <w:rPr>
                <w:sz w:val="16"/>
                <w:szCs w:val="16"/>
              </w:rPr>
              <w:t>0x01</w:t>
            </w:r>
          </w:p>
        </w:tc>
        <w:tc>
          <w:tcPr>
            <w:tcW w:w="1560" w:type="dxa"/>
          </w:tcPr>
          <w:p w:rsidR="00FF19C9" w:rsidRPr="00251D9B" w:rsidRDefault="00FF19C9" w:rsidP="00251D9B">
            <w:pPr>
              <w:ind w:left="0"/>
              <w:rPr>
                <w:sz w:val="16"/>
                <w:szCs w:val="16"/>
              </w:rPr>
            </w:pPr>
            <w:r w:rsidRPr="00251D9B">
              <w:rPr>
                <w:sz w:val="16"/>
                <w:szCs w:val="16"/>
              </w:rPr>
              <w:t>CVK for CXX</w:t>
            </w:r>
          </w:p>
        </w:tc>
        <w:tc>
          <w:tcPr>
            <w:tcW w:w="1876" w:type="dxa"/>
          </w:tcPr>
          <w:p w:rsidR="00FF19C9" w:rsidRPr="00251D9B" w:rsidRDefault="00FF19C9" w:rsidP="00251D9B">
            <w:pPr>
              <w:ind w:left="0"/>
              <w:rPr>
                <w:sz w:val="16"/>
                <w:szCs w:val="16"/>
              </w:rPr>
            </w:pPr>
            <w:r w:rsidRPr="00251D9B">
              <w:rPr>
                <w:sz w:val="16"/>
                <w:szCs w:val="16"/>
              </w:rPr>
              <w:t>tstmkmsacvkcxx001</w:t>
            </w:r>
          </w:p>
        </w:tc>
        <w:tc>
          <w:tcPr>
            <w:tcW w:w="5387" w:type="dxa"/>
          </w:tcPr>
          <w:p w:rsidR="00FF19C9" w:rsidRPr="00251D9B" w:rsidRDefault="00FF19C9" w:rsidP="00251D9B">
            <w:pPr>
              <w:ind w:left="0"/>
              <w:rPr>
                <w:sz w:val="16"/>
                <w:szCs w:val="16"/>
              </w:rPr>
            </w:pPr>
            <w:r w:rsidRPr="00251D9B">
              <w:rPr>
                <w:sz w:val="16"/>
                <w:szCs w:val="16"/>
              </w:rPr>
              <w:t>A402AEBCA402AEBCA402AEBCA402AEBCA402AEBCA402AEBC</w:t>
            </w:r>
          </w:p>
        </w:tc>
      </w:tr>
      <w:tr w:rsidR="00FF19C9" w:rsidRPr="00846194">
        <w:tc>
          <w:tcPr>
            <w:tcW w:w="675" w:type="dxa"/>
          </w:tcPr>
          <w:p w:rsidR="00FF19C9" w:rsidRPr="00251D9B" w:rsidRDefault="00FF19C9" w:rsidP="00251D9B">
            <w:pPr>
              <w:ind w:left="0"/>
              <w:rPr>
                <w:sz w:val="16"/>
                <w:szCs w:val="16"/>
              </w:rPr>
            </w:pPr>
            <w:r w:rsidRPr="00251D9B">
              <w:rPr>
                <w:sz w:val="16"/>
                <w:szCs w:val="16"/>
              </w:rPr>
              <w:t>0x02</w:t>
            </w:r>
          </w:p>
        </w:tc>
        <w:tc>
          <w:tcPr>
            <w:tcW w:w="1560" w:type="dxa"/>
          </w:tcPr>
          <w:p w:rsidR="00FF19C9" w:rsidRPr="00251D9B" w:rsidRDefault="00FF19C9" w:rsidP="00251D9B">
            <w:pPr>
              <w:ind w:left="0"/>
              <w:rPr>
                <w:sz w:val="16"/>
                <w:szCs w:val="16"/>
              </w:rPr>
            </w:pPr>
            <w:r w:rsidRPr="00251D9B">
              <w:rPr>
                <w:sz w:val="16"/>
                <w:szCs w:val="16"/>
              </w:rPr>
              <w:t>CVK for CXX</w:t>
            </w:r>
          </w:p>
        </w:tc>
        <w:tc>
          <w:tcPr>
            <w:tcW w:w="1876" w:type="dxa"/>
          </w:tcPr>
          <w:p w:rsidR="00FF19C9" w:rsidRPr="00251D9B" w:rsidRDefault="00FF19C9" w:rsidP="00251D9B">
            <w:pPr>
              <w:ind w:left="0"/>
              <w:rPr>
                <w:sz w:val="16"/>
                <w:szCs w:val="16"/>
              </w:rPr>
            </w:pPr>
            <w:r w:rsidRPr="00251D9B">
              <w:rPr>
                <w:sz w:val="16"/>
                <w:szCs w:val="16"/>
              </w:rPr>
              <w:t>tstmkmsacvkcxx002</w:t>
            </w:r>
          </w:p>
        </w:tc>
        <w:tc>
          <w:tcPr>
            <w:tcW w:w="5387" w:type="dxa"/>
          </w:tcPr>
          <w:p w:rsidR="00FF19C9" w:rsidRPr="00251D9B" w:rsidRDefault="00FF19C9" w:rsidP="00251D9B">
            <w:pPr>
              <w:ind w:left="0"/>
              <w:rPr>
                <w:sz w:val="16"/>
                <w:szCs w:val="16"/>
              </w:rPr>
            </w:pPr>
            <w:r w:rsidRPr="00251D9B">
              <w:rPr>
                <w:sz w:val="16"/>
                <w:szCs w:val="16"/>
              </w:rPr>
              <w:t>A404AEBCA404AEBCA404AEBCA404AEBCA404AEBCA404AEBC</w:t>
            </w:r>
          </w:p>
        </w:tc>
      </w:tr>
      <w:tr w:rsidR="00FF19C9" w:rsidRPr="00846194">
        <w:tc>
          <w:tcPr>
            <w:tcW w:w="675" w:type="dxa"/>
          </w:tcPr>
          <w:p w:rsidR="00FF19C9" w:rsidRPr="00251D9B" w:rsidRDefault="00FF19C9" w:rsidP="00251D9B">
            <w:pPr>
              <w:ind w:left="0"/>
              <w:rPr>
                <w:sz w:val="16"/>
                <w:szCs w:val="16"/>
              </w:rPr>
            </w:pPr>
            <w:r w:rsidRPr="00251D9B">
              <w:rPr>
                <w:sz w:val="16"/>
                <w:szCs w:val="16"/>
              </w:rPr>
              <w:t>0x03</w:t>
            </w:r>
          </w:p>
        </w:tc>
        <w:tc>
          <w:tcPr>
            <w:tcW w:w="1560" w:type="dxa"/>
          </w:tcPr>
          <w:p w:rsidR="00FF19C9" w:rsidRPr="00251D9B" w:rsidRDefault="00FF19C9" w:rsidP="00251D9B">
            <w:pPr>
              <w:ind w:left="0"/>
              <w:rPr>
                <w:sz w:val="16"/>
                <w:szCs w:val="16"/>
              </w:rPr>
            </w:pPr>
            <w:r w:rsidRPr="00251D9B">
              <w:rPr>
                <w:sz w:val="16"/>
                <w:szCs w:val="16"/>
              </w:rPr>
              <w:t>CVK for CXX</w:t>
            </w:r>
          </w:p>
        </w:tc>
        <w:tc>
          <w:tcPr>
            <w:tcW w:w="1876" w:type="dxa"/>
          </w:tcPr>
          <w:p w:rsidR="00FF19C9" w:rsidRPr="00251D9B" w:rsidRDefault="00FF19C9" w:rsidP="00251D9B">
            <w:pPr>
              <w:ind w:left="0"/>
              <w:rPr>
                <w:sz w:val="16"/>
                <w:szCs w:val="16"/>
              </w:rPr>
            </w:pPr>
            <w:r w:rsidRPr="00251D9B">
              <w:rPr>
                <w:sz w:val="16"/>
                <w:szCs w:val="16"/>
              </w:rPr>
              <w:t>tstmkmsacvkcxx003</w:t>
            </w:r>
          </w:p>
        </w:tc>
        <w:tc>
          <w:tcPr>
            <w:tcW w:w="5387" w:type="dxa"/>
          </w:tcPr>
          <w:p w:rsidR="00FF19C9" w:rsidRPr="00251D9B" w:rsidRDefault="00FF19C9" w:rsidP="00251D9B">
            <w:pPr>
              <w:ind w:left="0"/>
              <w:rPr>
                <w:sz w:val="16"/>
                <w:szCs w:val="16"/>
              </w:rPr>
            </w:pPr>
            <w:r w:rsidRPr="00251D9B">
              <w:rPr>
                <w:sz w:val="16"/>
                <w:szCs w:val="16"/>
              </w:rPr>
              <w:t>A407AEBCA407AEBCA407AEBCA407AEBCA407AEBCA407AEBC</w:t>
            </w:r>
          </w:p>
        </w:tc>
      </w:tr>
    </w:tbl>
    <w:p w:rsidR="00FF19C9" w:rsidRDefault="00FF19C9" w:rsidP="00951234">
      <w:pPr>
        <w:rPr>
          <w:rFonts w:cs="Times New Roman"/>
        </w:rPr>
      </w:pPr>
    </w:p>
    <w:p w:rsidR="00FF19C9" w:rsidRDefault="00FF19C9">
      <w:pPr>
        <w:ind w:left="0"/>
        <w:rPr>
          <w:b/>
          <w:bCs/>
        </w:rPr>
      </w:pPr>
      <w:r>
        <w:rPr>
          <w:b/>
          <w:bCs/>
        </w:rPr>
        <w:t>BE: RET</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75"/>
        <w:gridCol w:w="1560"/>
        <w:gridCol w:w="1876"/>
        <w:gridCol w:w="5387"/>
      </w:tblGrid>
      <w:tr w:rsidR="00FF19C9" w:rsidRPr="00846194">
        <w:tc>
          <w:tcPr>
            <w:tcW w:w="675" w:type="dxa"/>
            <w:shd w:val="clear" w:color="auto" w:fill="EEECE1"/>
          </w:tcPr>
          <w:p w:rsidR="00FF19C9" w:rsidRPr="00251D9B" w:rsidRDefault="00FF19C9" w:rsidP="00251D9B">
            <w:pPr>
              <w:ind w:left="0"/>
              <w:rPr>
                <w:b/>
                <w:bCs/>
                <w:sz w:val="16"/>
                <w:szCs w:val="16"/>
              </w:rPr>
            </w:pPr>
            <w:r w:rsidRPr="00251D9B">
              <w:rPr>
                <w:b/>
                <w:bCs/>
                <w:sz w:val="16"/>
                <w:szCs w:val="16"/>
              </w:rPr>
              <w:t>Gen</w:t>
            </w:r>
          </w:p>
        </w:tc>
        <w:tc>
          <w:tcPr>
            <w:tcW w:w="1560" w:type="dxa"/>
            <w:shd w:val="clear" w:color="auto" w:fill="EEECE1"/>
          </w:tcPr>
          <w:p w:rsidR="00FF19C9" w:rsidRPr="00251D9B" w:rsidRDefault="00FF19C9" w:rsidP="00251D9B">
            <w:pPr>
              <w:ind w:left="0"/>
              <w:rPr>
                <w:b/>
                <w:bCs/>
                <w:sz w:val="16"/>
                <w:szCs w:val="16"/>
              </w:rPr>
            </w:pPr>
            <w:r w:rsidRPr="00251D9B">
              <w:rPr>
                <w:b/>
                <w:bCs/>
                <w:sz w:val="16"/>
                <w:szCs w:val="16"/>
              </w:rPr>
              <w:t>Key Name</w:t>
            </w:r>
          </w:p>
        </w:tc>
        <w:tc>
          <w:tcPr>
            <w:tcW w:w="1876" w:type="dxa"/>
            <w:shd w:val="clear" w:color="auto" w:fill="EEECE1"/>
          </w:tcPr>
          <w:p w:rsidR="00FF19C9" w:rsidRPr="00251D9B" w:rsidRDefault="00FF19C9" w:rsidP="00251D9B">
            <w:pPr>
              <w:ind w:left="0"/>
              <w:rPr>
                <w:b/>
                <w:bCs/>
                <w:sz w:val="16"/>
                <w:szCs w:val="16"/>
              </w:rPr>
            </w:pPr>
            <w:r w:rsidRPr="00251D9B">
              <w:rPr>
                <w:b/>
                <w:bCs/>
                <w:sz w:val="16"/>
                <w:szCs w:val="16"/>
              </w:rPr>
              <w:t>Key Id</w:t>
            </w:r>
          </w:p>
        </w:tc>
        <w:tc>
          <w:tcPr>
            <w:tcW w:w="5387" w:type="dxa"/>
            <w:shd w:val="clear" w:color="auto" w:fill="EEECE1"/>
          </w:tcPr>
          <w:p w:rsidR="00FF19C9" w:rsidRPr="00251D9B" w:rsidRDefault="00FF19C9" w:rsidP="00251D9B">
            <w:pPr>
              <w:ind w:left="0"/>
              <w:rPr>
                <w:b/>
                <w:bCs/>
                <w:sz w:val="16"/>
                <w:szCs w:val="16"/>
              </w:rPr>
            </w:pPr>
            <w:r w:rsidRPr="00251D9B">
              <w:rPr>
                <w:b/>
                <w:bCs/>
                <w:sz w:val="16"/>
                <w:szCs w:val="16"/>
              </w:rPr>
              <w:t>Test Key</w:t>
            </w:r>
          </w:p>
        </w:tc>
      </w:tr>
      <w:tr w:rsidR="00FF19C9" w:rsidRPr="00846194">
        <w:tc>
          <w:tcPr>
            <w:tcW w:w="675" w:type="dxa"/>
          </w:tcPr>
          <w:p w:rsidR="00FF19C9" w:rsidRPr="00251D9B" w:rsidRDefault="00FF19C9" w:rsidP="00251D9B">
            <w:pPr>
              <w:ind w:left="0"/>
              <w:rPr>
                <w:sz w:val="16"/>
                <w:szCs w:val="16"/>
              </w:rPr>
            </w:pPr>
            <w:r w:rsidRPr="00251D9B">
              <w:rPr>
                <w:sz w:val="16"/>
                <w:szCs w:val="16"/>
              </w:rPr>
              <w:t>0x00</w:t>
            </w:r>
          </w:p>
        </w:tc>
        <w:tc>
          <w:tcPr>
            <w:tcW w:w="1560" w:type="dxa"/>
          </w:tcPr>
          <w:p w:rsidR="00FF19C9" w:rsidRPr="00251D9B" w:rsidRDefault="00FF19C9" w:rsidP="00251D9B">
            <w:pPr>
              <w:ind w:left="0"/>
              <w:rPr>
                <w:sz w:val="16"/>
                <w:szCs w:val="16"/>
              </w:rPr>
            </w:pPr>
            <w:r w:rsidRPr="00251D9B">
              <w:rPr>
                <w:sz w:val="16"/>
                <w:szCs w:val="16"/>
              </w:rPr>
              <w:t>CVK for RET</w:t>
            </w:r>
          </w:p>
        </w:tc>
        <w:tc>
          <w:tcPr>
            <w:tcW w:w="1876" w:type="dxa"/>
          </w:tcPr>
          <w:p w:rsidR="00FF19C9" w:rsidRPr="00251D9B" w:rsidRDefault="00FF19C9" w:rsidP="00251D9B">
            <w:pPr>
              <w:ind w:left="0"/>
              <w:rPr>
                <w:sz w:val="16"/>
                <w:szCs w:val="16"/>
              </w:rPr>
            </w:pPr>
            <w:r w:rsidRPr="00251D9B">
              <w:rPr>
                <w:sz w:val="16"/>
                <w:szCs w:val="16"/>
              </w:rPr>
              <w:t>tstmkmsacvkret000</w:t>
            </w:r>
          </w:p>
        </w:tc>
        <w:tc>
          <w:tcPr>
            <w:tcW w:w="5387" w:type="dxa"/>
          </w:tcPr>
          <w:p w:rsidR="00FF19C9" w:rsidRPr="00251D9B" w:rsidRDefault="00FF19C9" w:rsidP="00251D9B">
            <w:pPr>
              <w:ind w:left="0"/>
              <w:rPr>
                <w:sz w:val="16"/>
                <w:szCs w:val="16"/>
              </w:rPr>
            </w:pPr>
            <w:r w:rsidRPr="00251D9B">
              <w:rPr>
                <w:sz w:val="16"/>
                <w:szCs w:val="16"/>
              </w:rPr>
              <w:t>A201AEBCA201AEBCA201AEBCA201AEBCA201AEBCA201AEBC</w:t>
            </w:r>
          </w:p>
        </w:tc>
      </w:tr>
      <w:tr w:rsidR="00FF19C9" w:rsidRPr="00846194">
        <w:tc>
          <w:tcPr>
            <w:tcW w:w="675" w:type="dxa"/>
          </w:tcPr>
          <w:p w:rsidR="00FF19C9" w:rsidRPr="00251D9B" w:rsidRDefault="00FF19C9" w:rsidP="00251D9B">
            <w:pPr>
              <w:ind w:left="0"/>
              <w:rPr>
                <w:sz w:val="16"/>
                <w:szCs w:val="16"/>
              </w:rPr>
            </w:pPr>
            <w:r w:rsidRPr="00251D9B">
              <w:rPr>
                <w:sz w:val="16"/>
                <w:szCs w:val="16"/>
              </w:rPr>
              <w:t>0x01</w:t>
            </w:r>
          </w:p>
        </w:tc>
        <w:tc>
          <w:tcPr>
            <w:tcW w:w="1560" w:type="dxa"/>
          </w:tcPr>
          <w:p w:rsidR="00FF19C9" w:rsidRPr="00251D9B" w:rsidRDefault="00FF19C9" w:rsidP="00251D9B">
            <w:pPr>
              <w:ind w:left="0"/>
              <w:rPr>
                <w:sz w:val="16"/>
                <w:szCs w:val="16"/>
              </w:rPr>
            </w:pPr>
            <w:r w:rsidRPr="00251D9B">
              <w:rPr>
                <w:sz w:val="16"/>
                <w:szCs w:val="16"/>
              </w:rPr>
              <w:t>CVK for RET</w:t>
            </w:r>
          </w:p>
        </w:tc>
        <w:tc>
          <w:tcPr>
            <w:tcW w:w="1876" w:type="dxa"/>
          </w:tcPr>
          <w:p w:rsidR="00FF19C9" w:rsidRPr="00251D9B" w:rsidRDefault="00FF19C9" w:rsidP="00251D9B">
            <w:pPr>
              <w:ind w:left="0"/>
              <w:rPr>
                <w:sz w:val="16"/>
                <w:szCs w:val="16"/>
              </w:rPr>
            </w:pPr>
            <w:r w:rsidRPr="00251D9B">
              <w:rPr>
                <w:sz w:val="16"/>
                <w:szCs w:val="16"/>
              </w:rPr>
              <w:t>tstmkmsacvkret001</w:t>
            </w:r>
          </w:p>
        </w:tc>
        <w:tc>
          <w:tcPr>
            <w:tcW w:w="5387" w:type="dxa"/>
          </w:tcPr>
          <w:p w:rsidR="00FF19C9" w:rsidRPr="00251D9B" w:rsidRDefault="00FF19C9" w:rsidP="00251D9B">
            <w:pPr>
              <w:ind w:left="0"/>
              <w:rPr>
                <w:sz w:val="16"/>
                <w:szCs w:val="16"/>
              </w:rPr>
            </w:pPr>
            <w:r w:rsidRPr="00251D9B">
              <w:rPr>
                <w:sz w:val="16"/>
                <w:szCs w:val="16"/>
              </w:rPr>
              <w:t>A202AEBCA202AEBCA202AEBCA202AEBCA202AEBCA202AEBC</w:t>
            </w:r>
          </w:p>
        </w:tc>
      </w:tr>
      <w:tr w:rsidR="00FF19C9" w:rsidRPr="00846194">
        <w:tc>
          <w:tcPr>
            <w:tcW w:w="675" w:type="dxa"/>
          </w:tcPr>
          <w:p w:rsidR="00FF19C9" w:rsidRPr="00251D9B" w:rsidRDefault="00FF19C9" w:rsidP="00251D9B">
            <w:pPr>
              <w:ind w:left="0"/>
              <w:rPr>
                <w:sz w:val="16"/>
                <w:szCs w:val="16"/>
              </w:rPr>
            </w:pPr>
            <w:r w:rsidRPr="00251D9B">
              <w:rPr>
                <w:sz w:val="16"/>
                <w:szCs w:val="16"/>
              </w:rPr>
              <w:t>0x02</w:t>
            </w:r>
          </w:p>
        </w:tc>
        <w:tc>
          <w:tcPr>
            <w:tcW w:w="1560" w:type="dxa"/>
          </w:tcPr>
          <w:p w:rsidR="00FF19C9" w:rsidRPr="00251D9B" w:rsidRDefault="00FF19C9" w:rsidP="00251D9B">
            <w:pPr>
              <w:ind w:left="0"/>
              <w:rPr>
                <w:sz w:val="16"/>
                <w:szCs w:val="16"/>
              </w:rPr>
            </w:pPr>
            <w:r w:rsidRPr="00251D9B">
              <w:rPr>
                <w:sz w:val="16"/>
                <w:szCs w:val="16"/>
              </w:rPr>
              <w:t>CVK for RET</w:t>
            </w:r>
          </w:p>
        </w:tc>
        <w:tc>
          <w:tcPr>
            <w:tcW w:w="1876" w:type="dxa"/>
          </w:tcPr>
          <w:p w:rsidR="00FF19C9" w:rsidRPr="00251D9B" w:rsidRDefault="00FF19C9" w:rsidP="00251D9B">
            <w:pPr>
              <w:ind w:left="0"/>
              <w:rPr>
                <w:sz w:val="16"/>
                <w:szCs w:val="16"/>
              </w:rPr>
            </w:pPr>
            <w:r w:rsidRPr="00251D9B">
              <w:rPr>
                <w:sz w:val="16"/>
                <w:szCs w:val="16"/>
              </w:rPr>
              <w:t>tstmkmsacvkret002</w:t>
            </w:r>
          </w:p>
        </w:tc>
        <w:tc>
          <w:tcPr>
            <w:tcW w:w="5387" w:type="dxa"/>
          </w:tcPr>
          <w:p w:rsidR="00FF19C9" w:rsidRPr="00251D9B" w:rsidRDefault="00FF19C9" w:rsidP="00251D9B">
            <w:pPr>
              <w:ind w:left="0"/>
              <w:rPr>
                <w:sz w:val="16"/>
                <w:szCs w:val="16"/>
              </w:rPr>
            </w:pPr>
            <w:r w:rsidRPr="00251D9B">
              <w:rPr>
                <w:sz w:val="16"/>
                <w:szCs w:val="16"/>
              </w:rPr>
              <w:t>A204AEBCA204AEBCA204AEBCA204AEBCA204AEBCA204AEBC</w:t>
            </w:r>
          </w:p>
        </w:tc>
      </w:tr>
      <w:tr w:rsidR="00FF19C9" w:rsidRPr="00846194">
        <w:tc>
          <w:tcPr>
            <w:tcW w:w="675" w:type="dxa"/>
          </w:tcPr>
          <w:p w:rsidR="00FF19C9" w:rsidRPr="00251D9B" w:rsidRDefault="00FF19C9" w:rsidP="00251D9B">
            <w:pPr>
              <w:ind w:left="0"/>
              <w:rPr>
                <w:sz w:val="16"/>
                <w:szCs w:val="16"/>
              </w:rPr>
            </w:pPr>
            <w:r w:rsidRPr="00251D9B">
              <w:rPr>
                <w:sz w:val="16"/>
                <w:szCs w:val="16"/>
              </w:rPr>
              <w:t>0x03</w:t>
            </w:r>
          </w:p>
        </w:tc>
        <w:tc>
          <w:tcPr>
            <w:tcW w:w="1560" w:type="dxa"/>
          </w:tcPr>
          <w:p w:rsidR="00FF19C9" w:rsidRPr="00251D9B" w:rsidRDefault="00FF19C9" w:rsidP="00251D9B">
            <w:pPr>
              <w:ind w:left="0"/>
              <w:rPr>
                <w:sz w:val="16"/>
                <w:szCs w:val="16"/>
              </w:rPr>
            </w:pPr>
            <w:r w:rsidRPr="00251D9B">
              <w:rPr>
                <w:sz w:val="16"/>
                <w:szCs w:val="16"/>
              </w:rPr>
              <w:t>CVK for RET</w:t>
            </w:r>
          </w:p>
        </w:tc>
        <w:tc>
          <w:tcPr>
            <w:tcW w:w="1876" w:type="dxa"/>
          </w:tcPr>
          <w:p w:rsidR="00FF19C9" w:rsidRPr="00251D9B" w:rsidRDefault="00FF19C9" w:rsidP="00251D9B">
            <w:pPr>
              <w:ind w:left="0"/>
              <w:rPr>
                <w:sz w:val="16"/>
                <w:szCs w:val="16"/>
              </w:rPr>
            </w:pPr>
            <w:r w:rsidRPr="00251D9B">
              <w:rPr>
                <w:sz w:val="16"/>
                <w:szCs w:val="16"/>
              </w:rPr>
              <w:t>tstmkmsacvkret003</w:t>
            </w:r>
          </w:p>
        </w:tc>
        <w:tc>
          <w:tcPr>
            <w:tcW w:w="5387" w:type="dxa"/>
          </w:tcPr>
          <w:p w:rsidR="00FF19C9" w:rsidRPr="00251D9B" w:rsidRDefault="00FF19C9" w:rsidP="00251D9B">
            <w:pPr>
              <w:ind w:left="0"/>
              <w:rPr>
                <w:sz w:val="16"/>
                <w:szCs w:val="16"/>
              </w:rPr>
            </w:pPr>
            <w:r w:rsidRPr="00251D9B">
              <w:rPr>
                <w:sz w:val="16"/>
                <w:szCs w:val="16"/>
              </w:rPr>
              <w:t>A207AEBCA207AEBCA207AEBCA207AEBCA207AEBCA207AEBC</w:t>
            </w:r>
          </w:p>
        </w:tc>
      </w:tr>
    </w:tbl>
    <w:p w:rsidR="00FF19C9" w:rsidRDefault="00FF19C9" w:rsidP="00A855F3">
      <w:pPr>
        <w:rPr>
          <w:rFonts w:cs="Times New Roman"/>
          <w:b/>
          <w:bCs/>
        </w:rPr>
      </w:pPr>
    </w:p>
    <w:p w:rsidR="00FF19C9" w:rsidRDefault="00FF19C9">
      <w:pPr>
        <w:ind w:left="0"/>
        <w:rPr>
          <w:b/>
          <w:bCs/>
        </w:rPr>
      </w:pPr>
      <w:r>
        <w:rPr>
          <w:b/>
          <w:bCs/>
        </w:rPr>
        <w:t>BE: CCV</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75"/>
        <w:gridCol w:w="1560"/>
        <w:gridCol w:w="1876"/>
        <w:gridCol w:w="5387"/>
      </w:tblGrid>
      <w:tr w:rsidR="00FF19C9" w:rsidRPr="00846194">
        <w:tc>
          <w:tcPr>
            <w:tcW w:w="675" w:type="dxa"/>
            <w:shd w:val="clear" w:color="auto" w:fill="EEECE1"/>
          </w:tcPr>
          <w:p w:rsidR="00FF19C9" w:rsidRPr="00251D9B" w:rsidRDefault="00FF19C9" w:rsidP="00251D9B">
            <w:pPr>
              <w:ind w:left="0"/>
              <w:rPr>
                <w:b/>
                <w:bCs/>
                <w:sz w:val="16"/>
                <w:szCs w:val="16"/>
              </w:rPr>
            </w:pPr>
            <w:r w:rsidRPr="00251D9B">
              <w:rPr>
                <w:b/>
                <w:bCs/>
                <w:sz w:val="16"/>
                <w:szCs w:val="16"/>
              </w:rPr>
              <w:t>Gen</w:t>
            </w:r>
          </w:p>
        </w:tc>
        <w:tc>
          <w:tcPr>
            <w:tcW w:w="1560" w:type="dxa"/>
            <w:shd w:val="clear" w:color="auto" w:fill="EEECE1"/>
          </w:tcPr>
          <w:p w:rsidR="00FF19C9" w:rsidRPr="00251D9B" w:rsidRDefault="00FF19C9" w:rsidP="00251D9B">
            <w:pPr>
              <w:ind w:left="0"/>
              <w:rPr>
                <w:b/>
                <w:bCs/>
                <w:sz w:val="16"/>
                <w:szCs w:val="16"/>
              </w:rPr>
            </w:pPr>
            <w:r w:rsidRPr="00251D9B">
              <w:rPr>
                <w:b/>
                <w:bCs/>
                <w:sz w:val="16"/>
                <w:szCs w:val="16"/>
              </w:rPr>
              <w:t>Key Name</w:t>
            </w:r>
          </w:p>
        </w:tc>
        <w:tc>
          <w:tcPr>
            <w:tcW w:w="1876" w:type="dxa"/>
            <w:shd w:val="clear" w:color="auto" w:fill="EEECE1"/>
          </w:tcPr>
          <w:p w:rsidR="00FF19C9" w:rsidRPr="00251D9B" w:rsidRDefault="00FF19C9" w:rsidP="00251D9B">
            <w:pPr>
              <w:ind w:left="0"/>
              <w:rPr>
                <w:b/>
                <w:bCs/>
                <w:sz w:val="16"/>
                <w:szCs w:val="16"/>
              </w:rPr>
            </w:pPr>
            <w:r w:rsidRPr="00251D9B">
              <w:rPr>
                <w:b/>
                <w:bCs/>
                <w:sz w:val="16"/>
                <w:szCs w:val="16"/>
              </w:rPr>
              <w:t>Key Id</w:t>
            </w:r>
          </w:p>
        </w:tc>
        <w:tc>
          <w:tcPr>
            <w:tcW w:w="5387" w:type="dxa"/>
            <w:shd w:val="clear" w:color="auto" w:fill="EEECE1"/>
          </w:tcPr>
          <w:p w:rsidR="00FF19C9" w:rsidRPr="00251D9B" w:rsidRDefault="00FF19C9" w:rsidP="00251D9B">
            <w:pPr>
              <w:ind w:left="0"/>
              <w:rPr>
                <w:b/>
                <w:bCs/>
                <w:sz w:val="16"/>
                <w:szCs w:val="16"/>
              </w:rPr>
            </w:pPr>
            <w:r w:rsidRPr="00251D9B">
              <w:rPr>
                <w:b/>
                <w:bCs/>
                <w:sz w:val="16"/>
                <w:szCs w:val="16"/>
              </w:rPr>
              <w:t>Test Key</w:t>
            </w:r>
          </w:p>
        </w:tc>
      </w:tr>
      <w:tr w:rsidR="00FF19C9" w:rsidRPr="00846194">
        <w:tc>
          <w:tcPr>
            <w:tcW w:w="675" w:type="dxa"/>
          </w:tcPr>
          <w:p w:rsidR="00FF19C9" w:rsidRPr="00251D9B" w:rsidRDefault="00FF19C9" w:rsidP="00251D9B">
            <w:pPr>
              <w:ind w:left="0"/>
              <w:rPr>
                <w:sz w:val="16"/>
                <w:szCs w:val="16"/>
              </w:rPr>
            </w:pPr>
            <w:r w:rsidRPr="00251D9B">
              <w:rPr>
                <w:sz w:val="16"/>
                <w:szCs w:val="16"/>
              </w:rPr>
              <w:t>0x00</w:t>
            </w:r>
          </w:p>
        </w:tc>
        <w:tc>
          <w:tcPr>
            <w:tcW w:w="1560" w:type="dxa"/>
          </w:tcPr>
          <w:p w:rsidR="00FF19C9" w:rsidRPr="00251D9B" w:rsidRDefault="00FF19C9" w:rsidP="00251D9B">
            <w:pPr>
              <w:ind w:left="0"/>
              <w:rPr>
                <w:sz w:val="16"/>
                <w:szCs w:val="16"/>
              </w:rPr>
            </w:pPr>
            <w:r w:rsidRPr="00251D9B">
              <w:rPr>
                <w:sz w:val="16"/>
                <w:szCs w:val="16"/>
              </w:rPr>
              <w:t>CVK for CCV</w:t>
            </w:r>
          </w:p>
        </w:tc>
        <w:tc>
          <w:tcPr>
            <w:tcW w:w="1876" w:type="dxa"/>
          </w:tcPr>
          <w:p w:rsidR="00FF19C9" w:rsidRPr="00251D9B" w:rsidRDefault="00FF19C9" w:rsidP="00251D9B">
            <w:pPr>
              <w:ind w:left="0"/>
              <w:rPr>
                <w:sz w:val="16"/>
                <w:szCs w:val="16"/>
              </w:rPr>
            </w:pPr>
            <w:r w:rsidRPr="00251D9B">
              <w:rPr>
                <w:sz w:val="16"/>
                <w:szCs w:val="16"/>
              </w:rPr>
              <w:t>tstmkmsacvkccv000</w:t>
            </w:r>
          </w:p>
        </w:tc>
        <w:tc>
          <w:tcPr>
            <w:tcW w:w="5387" w:type="dxa"/>
          </w:tcPr>
          <w:p w:rsidR="00FF19C9" w:rsidRPr="00251D9B" w:rsidRDefault="00FF19C9" w:rsidP="00251D9B">
            <w:pPr>
              <w:ind w:left="0"/>
              <w:rPr>
                <w:sz w:val="16"/>
                <w:szCs w:val="16"/>
              </w:rPr>
            </w:pPr>
            <w:r w:rsidRPr="00251D9B">
              <w:rPr>
                <w:sz w:val="16"/>
                <w:szCs w:val="16"/>
              </w:rPr>
              <w:t>A101AEBCA101AEBCA101AEBCA101AEBCA101AEBCA101AEBC</w:t>
            </w:r>
          </w:p>
        </w:tc>
      </w:tr>
      <w:tr w:rsidR="00FF19C9" w:rsidRPr="00846194">
        <w:tc>
          <w:tcPr>
            <w:tcW w:w="675" w:type="dxa"/>
          </w:tcPr>
          <w:p w:rsidR="00FF19C9" w:rsidRPr="00251D9B" w:rsidRDefault="00FF19C9" w:rsidP="00251D9B">
            <w:pPr>
              <w:ind w:left="0"/>
              <w:rPr>
                <w:sz w:val="16"/>
                <w:szCs w:val="16"/>
              </w:rPr>
            </w:pPr>
            <w:r w:rsidRPr="00251D9B">
              <w:rPr>
                <w:sz w:val="16"/>
                <w:szCs w:val="16"/>
              </w:rPr>
              <w:t>0x01</w:t>
            </w:r>
          </w:p>
        </w:tc>
        <w:tc>
          <w:tcPr>
            <w:tcW w:w="1560" w:type="dxa"/>
          </w:tcPr>
          <w:p w:rsidR="00FF19C9" w:rsidRPr="00251D9B" w:rsidRDefault="00FF19C9" w:rsidP="00251D9B">
            <w:pPr>
              <w:ind w:left="0"/>
              <w:rPr>
                <w:sz w:val="16"/>
                <w:szCs w:val="16"/>
              </w:rPr>
            </w:pPr>
            <w:r w:rsidRPr="00251D9B">
              <w:rPr>
                <w:sz w:val="16"/>
                <w:szCs w:val="16"/>
              </w:rPr>
              <w:t>CVK for CCV</w:t>
            </w:r>
          </w:p>
        </w:tc>
        <w:tc>
          <w:tcPr>
            <w:tcW w:w="1876" w:type="dxa"/>
          </w:tcPr>
          <w:p w:rsidR="00FF19C9" w:rsidRPr="00251D9B" w:rsidRDefault="00FF19C9" w:rsidP="00251D9B">
            <w:pPr>
              <w:ind w:left="0"/>
              <w:rPr>
                <w:sz w:val="16"/>
                <w:szCs w:val="16"/>
              </w:rPr>
            </w:pPr>
            <w:r w:rsidRPr="00251D9B">
              <w:rPr>
                <w:sz w:val="16"/>
                <w:szCs w:val="16"/>
              </w:rPr>
              <w:t>tstmkmsacvkccv001</w:t>
            </w:r>
          </w:p>
        </w:tc>
        <w:tc>
          <w:tcPr>
            <w:tcW w:w="5387" w:type="dxa"/>
          </w:tcPr>
          <w:p w:rsidR="00FF19C9" w:rsidRPr="00251D9B" w:rsidRDefault="00FF19C9" w:rsidP="00251D9B">
            <w:pPr>
              <w:ind w:left="0"/>
              <w:rPr>
                <w:sz w:val="16"/>
                <w:szCs w:val="16"/>
              </w:rPr>
            </w:pPr>
            <w:r w:rsidRPr="00251D9B">
              <w:rPr>
                <w:sz w:val="16"/>
                <w:szCs w:val="16"/>
              </w:rPr>
              <w:t>A102AEBCA102AEBCA102AEBCA102AEBCA102AEBCA102AEBC</w:t>
            </w:r>
          </w:p>
        </w:tc>
      </w:tr>
      <w:tr w:rsidR="00FF19C9" w:rsidRPr="00846194">
        <w:tc>
          <w:tcPr>
            <w:tcW w:w="675" w:type="dxa"/>
          </w:tcPr>
          <w:p w:rsidR="00FF19C9" w:rsidRPr="00251D9B" w:rsidRDefault="00FF19C9" w:rsidP="00251D9B">
            <w:pPr>
              <w:ind w:left="0"/>
              <w:rPr>
                <w:sz w:val="16"/>
                <w:szCs w:val="16"/>
              </w:rPr>
            </w:pPr>
            <w:r w:rsidRPr="00251D9B">
              <w:rPr>
                <w:sz w:val="16"/>
                <w:szCs w:val="16"/>
              </w:rPr>
              <w:t>0x02</w:t>
            </w:r>
          </w:p>
        </w:tc>
        <w:tc>
          <w:tcPr>
            <w:tcW w:w="1560" w:type="dxa"/>
          </w:tcPr>
          <w:p w:rsidR="00FF19C9" w:rsidRPr="00251D9B" w:rsidRDefault="00FF19C9" w:rsidP="00251D9B">
            <w:pPr>
              <w:ind w:left="0"/>
              <w:rPr>
                <w:sz w:val="16"/>
                <w:szCs w:val="16"/>
              </w:rPr>
            </w:pPr>
            <w:r w:rsidRPr="00251D9B">
              <w:rPr>
                <w:sz w:val="16"/>
                <w:szCs w:val="16"/>
              </w:rPr>
              <w:t>CVK for CCV</w:t>
            </w:r>
          </w:p>
        </w:tc>
        <w:tc>
          <w:tcPr>
            <w:tcW w:w="1876" w:type="dxa"/>
          </w:tcPr>
          <w:p w:rsidR="00FF19C9" w:rsidRPr="00251D9B" w:rsidRDefault="00FF19C9" w:rsidP="00251D9B">
            <w:pPr>
              <w:ind w:left="0"/>
              <w:rPr>
                <w:sz w:val="16"/>
                <w:szCs w:val="16"/>
              </w:rPr>
            </w:pPr>
            <w:r w:rsidRPr="00251D9B">
              <w:rPr>
                <w:sz w:val="16"/>
                <w:szCs w:val="16"/>
              </w:rPr>
              <w:t>tstmkmsacvkccv002</w:t>
            </w:r>
          </w:p>
        </w:tc>
        <w:tc>
          <w:tcPr>
            <w:tcW w:w="5387" w:type="dxa"/>
          </w:tcPr>
          <w:p w:rsidR="00FF19C9" w:rsidRPr="00251D9B" w:rsidRDefault="00FF19C9" w:rsidP="00251D9B">
            <w:pPr>
              <w:ind w:left="0"/>
              <w:rPr>
                <w:sz w:val="16"/>
                <w:szCs w:val="16"/>
              </w:rPr>
            </w:pPr>
            <w:r w:rsidRPr="00251D9B">
              <w:rPr>
                <w:sz w:val="16"/>
                <w:szCs w:val="16"/>
              </w:rPr>
              <w:t>A104AEBCA104AEBCA104AEBCA104AEBCA104AEBCA104AEBC</w:t>
            </w:r>
          </w:p>
        </w:tc>
      </w:tr>
      <w:tr w:rsidR="00FF19C9" w:rsidRPr="00846194">
        <w:tc>
          <w:tcPr>
            <w:tcW w:w="675" w:type="dxa"/>
          </w:tcPr>
          <w:p w:rsidR="00FF19C9" w:rsidRPr="00251D9B" w:rsidRDefault="00FF19C9" w:rsidP="00251D9B">
            <w:pPr>
              <w:ind w:left="0"/>
              <w:rPr>
                <w:sz w:val="16"/>
                <w:szCs w:val="16"/>
              </w:rPr>
            </w:pPr>
            <w:r w:rsidRPr="00251D9B">
              <w:rPr>
                <w:sz w:val="16"/>
                <w:szCs w:val="16"/>
              </w:rPr>
              <w:t>0x03</w:t>
            </w:r>
          </w:p>
        </w:tc>
        <w:tc>
          <w:tcPr>
            <w:tcW w:w="1560" w:type="dxa"/>
          </w:tcPr>
          <w:p w:rsidR="00FF19C9" w:rsidRPr="00251D9B" w:rsidRDefault="00FF19C9" w:rsidP="00251D9B">
            <w:pPr>
              <w:ind w:left="0"/>
              <w:rPr>
                <w:sz w:val="16"/>
                <w:szCs w:val="16"/>
              </w:rPr>
            </w:pPr>
            <w:r w:rsidRPr="00251D9B">
              <w:rPr>
                <w:sz w:val="16"/>
                <w:szCs w:val="16"/>
              </w:rPr>
              <w:t>CVK for CCV</w:t>
            </w:r>
          </w:p>
        </w:tc>
        <w:tc>
          <w:tcPr>
            <w:tcW w:w="1876" w:type="dxa"/>
          </w:tcPr>
          <w:p w:rsidR="00FF19C9" w:rsidRPr="00251D9B" w:rsidRDefault="00FF19C9" w:rsidP="00251D9B">
            <w:pPr>
              <w:ind w:left="0"/>
              <w:rPr>
                <w:sz w:val="16"/>
                <w:szCs w:val="16"/>
              </w:rPr>
            </w:pPr>
            <w:r w:rsidRPr="00251D9B">
              <w:rPr>
                <w:sz w:val="16"/>
                <w:szCs w:val="16"/>
              </w:rPr>
              <w:t>tstmkmsacvkccv003</w:t>
            </w:r>
          </w:p>
        </w:tc>
        <w:tc>
          <w:tcPr>
            <w:tcW w:w="5387" w:type="dxa"/>
          </w:tcPr>
          <w:p w:rsidR="00FF19C9" w:rsidRPr="00251D9B" w:rsidRDefault="00FF19C9" w:rsidP="00251D9B">
            <w:pPr>
              <w:ind w:left="0"/>
              <w:rPr>
                <w:sz w:val="16"/>
                <w:szCs w:val="16"/>
              </w:rPr>
            </w:pPr>
            <w:r w:rsidRPr="00251D9B">
              <w:rPr>
                <w:sz w:val="16"/>
                <w:szCs w:val="16"/>
              </w:rPr>
              <w:t>A107AEBCA107AEBCA107AEBCA107AEBCA107AEBCA107AEBC</w:t>
            </w:r>
          </w:p>
        </w:tc>
      </w:tr>
    </w:tbl>
    <w:p w:rsidR="00FF19C9" w:rsidRPr="00595B45" w:rsidRDefault="00FF19C9" w:rsidP="00951234">
      <w:pPr>
        <w:rPr>
          <w:rFonts w:cs="Times New Roman"/>
        </w:rPr>
      </w:pPr>
    </w:p>
    <w:p w:rsidR="00FF19C9" w:rsidRPr="0099693C" w:rsidRDefault="00FF19C9" w:rsidP="005B532A">
      <w:pPr>
        <w:pStyle w:val="Heading1"/>
        <w:numPr>
          <w:ilvl w:val="0"/>
          <w:numId w:val="5"/>
        </w:numPr>
        <w:tabs>
          <w:tab w:val="clear" w:pos="360"/>
        </w:tabs>
        <w:ind w:left="1134" w:hanging="1134"/>
        <w:rPr>
          <w:rFonts w:cs="Times New Roman"/>
          <w:color w:val="548DD4"/>
        </w:rPr>
      </w:pPr>
      <w:bookmarkStart w:id="864" w:name="_Toc316912260"/>
      <w:bookmarkStart w:id="865" w:name="_Toc317258071"/>
      <w:bookmarkStart w:id="866" w:name="_Toc317258220"/>
      <w:bookmarkStart w:id="867" w:name="_Toc396126624"/>
      <w:bookmarkEnd w:id="864"/>
      <w:bookmarkEnd w:id="865"/>
      <w:bookmarkEnd w:id="866"/>
      <w:r w:rsidRPr="0099693C">
        <w:rPr>
          <w:b w:val="0"/>
          <w:bCs w:val="0"/>
          <w:color w:val="548DD4"/>
        </w:rPr>
        <w:t>[E5] Device Certificate Personalisation Data</w:t>
      </w:r>
      <w:bookmarkEnd w:id="867"/>
    </w:p>
    <w:p w:rsidR="00FF19C9" w:rsidRPr="0099693C" w:rsidRDefault="00FF19C9" w:rsidP="005B532A">
      <w:pPr>
        <w:pStyle w:val="NormalIndent"/>
        <w:rPr>
          <w:color w:val="548DD4"/>
        </w:rPr>
      </w:pPr>
      <w:r w:rsidRPr="0099693C">
        <w:rPr>
          <w:color w:val="548DD4"/>
        </w:rPr>
        <w:t xml:space="preserve">This section defines all of the personalisation parameters that are specific to the Device Certificate application. </w:t>
      </w:r>
    </w:p>
    <w:p w:rsidR="00FF19C9" w:rsidRPr="0099693C" w:rsidRDefault="00FF19C9" w:rsidP="005B532A">
      <w:pPr>
        <w:pStyle w:val="Heading2"/>
        <w:numPr>
          <w:ilvl w:val="1"/>
          <w:numId w:val="5"/>
        </w:numPr>
        <w:tabs>
          <w:tab w:val="clear" w:pos="720"/>
        </w:tabs>
        <w:ind w:left="0" w:firstLine="0"/>
        <w:rPr>
          <w:rFonts w:cs="Times New Roman"/>
          <w:color w:val="548DD4"/>
        </w:rPr>
      </w:pPr>
      <w:bookmarkStart w:id="868" w:name="_Toc396126625"/>
      <w:r w:rsidRPr="0099693C">
        <w:rPr>
          <w:b w:val="0"/>
          <w:bCs w:val="0"/>
          <w:color w:val="548DD4"/>
        </w:rPr>
        <w:t>Business Application Level Personalisation Data</w:t>
      </w:r>
      <w:bookmarkEnd w:id="868"/>
    </w:p>
    <w:p w:rsidR="00FF19C9" w:rsidRPr="0099693C" w:rsidRDefault="00FF19C9" w:rsidP="005B532A">
      <w:pPr>
        <w:pStyle w:val="NormalIndent"/>
        <w:rPr>
          <w:color w:val="548DD4"/>
        </w:rPr>
      </w:pPr>
      <w:r w:rsidRPr="0099693C">
        <w:rPr>
          <w:color w:val="548DD4"/>
        </w:rPr>
        <w:t xml:space="preserve">There is no personalisation data specified at the business application level. </w:t>
      </w:r>
    </w:p>
    <w:p w:rsidR="00FF19C9" w:rsidRPr="0099693C" w:rsidRDefault="00FF19C9" w:rsidP="005B532A">
      <w:pPr>
        <w:pStyle w:val="Heading2"/>
        <w:numPr>
          <w:ilvl w:val="1"/>
          <w:numId w:val="5"/>
        </w:numPr>
        <w:tabs>
          <w:tab w:val="clear" w:pos="720"/>
        </w:tabs>
        <w:ind w:left="0" w:firstLine="0"/>
        <w:rPr>
          <w:rFonts w:cs="Times New Roman"/>
          <w:color w:val="548DD4"/>
        </w:rPr>
      </w:pPr>
      <w:bookmarkStart w:id="869" w:name="_Toc396126626"/>
      <w:r w:rsidRPr="0099693C">
        <w:rPr>
          <w:b w:val="0"/>
          <w:bCs w:val="0"/>
          <w:color w:val="548DD4"/>
        </w:rPr>
        <w:t>Application Profile Level Personalisation Data</w:t>
      </w:r>
      <w:bookmarkEnd w:id="869"/>
    </w:p>
    <w:p w:rsidR="00FF19C9" w:rsidRPr="0099693C" w:rsidRDefault="00FF19C9" w:rsidP="005B532A">
      <w:pPr>
        <w:pStyle w:val="NormalIndent"/>
        <w:rPr>
          <w:color w:val="548DD4"/>
        </w:rPr>
      </w:pPr>
      <w:r w:rsidRPr="0099693C">
        <w:rPr>
          <w:color w:val="548DD4"/>
        </w:rPr>
        <w:t xml:space="preserve">There is no personalisation data specified at the application profile level. </w:t>
      </w:r>
    </w:p>
    <w:p w:rsidR="00FF19C9" w:rsidRPr="0099693C" w:rsidRDefault="00FF19C9" w:rsidP="005B532A">
      <w:pPr>
        <w:pStyle w:val="Heading2"/>
        <w:numPr>
          <w:ilvl w:val="1"/>
          <w:numId w:val="5"/>
        </w:numPr>
        <w:tabs>
          <w:tab w:val="clear" w:pos="720"/>
        </w:tabs>
        <w:ind w:left="0" w:firstLine="0"/>
        <w:rPr>
          <w:rFonts w:cs="Times New Roman"/>
          <w:color w:val="548DD4"/>
        </w:rPr>
      </w:pPr>
      <w:bookmarkStart w:id="870" w:name="_Toc396126627"/>
      <w:r w:rsidRPr="0099693C">
        <w:rPr>
          <w:b w:val="0"/>
          <w:bCs w:val="0"/>
          <w:color w:val="548DD4"/>
        </w:rPr>
        <w:t>Derived personalisation data</w:t>
      </w:r>
      <w:bookmarkEnd w:id="870"/>
    </w:p>
    <w:p w:rsidR="00FF19C9" w:rsidRPr="0099693C" w:rsidRDefault="00FF19C9" w:rsidP="005B532A">
      <w:pPr>
        <w:pStyle w:val="Heading3"/>
        <w:numPr>
          <w:ilvl w:val="2"/>
          <w:numId w:val="5"/>
        </w:numPr>
        <w:tabs>
          <w:tab w:val="clear" w:pos="4341"/>
        </w:tabs>
        <w:ind w:left="0" w:firstLine="0"/>
        <w:rPr>
          <w:rFonts w:cs="Times New Roman"/>
          <w:color w:val="548DD4"/>
        </w:rPr>
      </w:pPr>
      <w:bookmarkStart w:id="871" w:name="_Ref389548785"/>
      <w:r w:rsidRPr="0099693C">
        <w:rPr>
          <w:b w:val="0"/>
          <w:bCs w:val="0"/>
          <w:color w:val="548DD4"/>
        </w:rPr>
        <w:t>Certificate Format</w:t>
      </w:r>
      <w:bookmarkEnd w:id="871"/>
    </w:p>
    <w:p w:rsidR="00FF19C9" w:rsidRPr="0099693C" w:rsidRDefault="00FF19C9" w:rsidP="005B7506">
      <w:pPr>
        <w:pStyle w:val="NormalIndent"/>
        <w:rPr>
          <w:color w:val="548DD4"/>
        </w:rPr>
      </w:pPr>
      <w:r w:rsidRPr="0099693C">
        <w:rPr>
          <w:color w:val="548DD4"/>
        </w:rPr>
        <w:t>A certificate shall be requested from either the WS or SM CA, as directed by the CA field in the request.</w:t>
      </w:r>
    </w:p>
    <w:p w:rsidR="00FF19C9" w:rsidRPr="0099693C" w:rsidRDefault="00FF19C9" w:rsidP="005B7506">
      <w:pPr>
        <w:pStyle w:val="NormalIndent"/>
        <w:rPr>
          <w:color w:val="548DD4"/>
        </w:rPr>
      </w:pPr>
      <w:r w:rsidRPr="0099693C">
        <w:rPr>
          <w:color w:val="548DD4"/>
        </w:rPr>
        <w:t xml:space="preserve">The format of the certificate shall be exactly the same as described in section </w:t>
      </w:r>
      <w:fldSimple w:instr=" REF _Ref263169281 \r \h  \* MERGEFORMAT ">
        <w:r w:rsidRPr="0099693C">
          <w:rPr>
            <w:color w:val="548DD4"/>
          </w:rPr>
          <w:t>6.3.2</w:t>
        </w:r>
      </w:fldSimple>
      <w:r w:rsidRPr="0099693C">
        <w:rPr>
          <w:color w:val="548DD4"/>
        </w:rPr>
        <w:t xml:space="preserve"> for a device certificate, with the following differences:</w:t>
      </w:r>
    </w:p>
    <w:p w:rsidR="00FF19C9" w:rsidRPr="0099693C" w:rsidRDefault="00FF19C9" w:rsidP="005B7506">
      <w:pPr>
        <w:pStyle w:val="NormalIndent"/>
        <w:numPr>
          <w:ilvl w:val="0"/>
          <w:numId w:val="55"/>
        </w:numPr>
        <w:rPr>
          <w:color w:val="548DD4"/>
        </w:rPr>
      </w:pPr>
      <w:r w:rsidRPr="0099693C">
        <w:rPr>
          <w:color w:val="548DD4"/>
        </w:rPr>
        <w:t>In the issuer field for the WS device certificate, ‘CN’ will be set to “CA_WS.</w:t>
      </w:r>
      <w:r w:rsidRPr="0099693C">
        <w:rPr>
          <w:i/>
          <w:iCs/>
          <w:color w:val="548DD4"/>
        </w:rPr>
        <w:t>A</w:t>
      </w:r>
      <w:r w:rsidRPr="0099693C">
        <w:rPr>
          <w:color w:val="548DD4"/>
        </w:rPr>
        <w:t>”</w:t>
      </w:r>
    </w:p>
    <w:p w:rsidR="00FF19C9" w:rsidRPr="0099693C" w:rsidRDefault="00FF19C9" w:rsidP="005B7506">
      <w:pPr>
        <w:pStyle w:val="NormalIndent"/>
        <w:numPr>
          <w:ilvl w:val="0"/>
          <w:numId w:val="55"/>
        </w:numPr>
        <w:rPr>
          <w:color w:val="548DD4"/>
        </w:rPr>
      </w:pPr>
      <w:r w:rsidRPr="0099693C">
        <w:rPr>
          <w:color w:val="548DD4"/>
        </w:rPr>
        <w:t>In the subject field for the WS device certificate, ‘CN’ will be set to “WS.</w:t>
      </w:r>
      <w:r w:rsidRPr="0099693C">
        <w:rPr>
          <w:i/>
          <w:iCs/>
          <w:color w:val="548DD4"/>
        </w:rPr>
        <w:t>ZZZZZZ</w:t>
      </w:r>
      <w:r w:rsidRPr="0099693C">
        <w:rPr>
          <w:color w:val="548DD4"/>
        </w:rPr>
        <w:t>”</w:t>
      </w:r>
    </w:p>
    <w:p w:rsidR="00FF19C9" w:rsidRPr="0099693C" w:rsidRDefault="00FF19C9" w:rsidP="005B7506">
      <w:pPr>
        <w:pStyle w:val="NormalIndent"/>
        <w:rPr>
          <w:color w:val="548DD4"/>
        </w:rPr>
      </w:pPr>
      <w:r w:rsidRPr="0099693C">
        <w:rPr>
          <w:color w:val="548DD4"/>
        </w:rPr>
        <w:t>The inputs to the CA for requesting the certificate shall be (as with the MSA device certificate):</w:t>
      </w:r>
    </w:p>
    <w:p w:rsidR="00FF19C9" w:rsidRPr="0099693C" w:rsidRDefault="00FF19C9" w:rsidP="005B7506">
      <w:pPr>
        <w:pStyle w:val="NormalIndent"/>
        <w:numPr>
          <w:ilvl w:val="0"/>
          <w:numId w:val="56"/>
        </w:numPr>
        <w:rPr>
          <w:color w:val="548DD4"/>
        </w:rPr>
      </w:pPr>
      <w:r w:rsidRPr="0099693C">
        <w:rPr>
          <w:color w:val="548DD4"/>
        </w:rPr>
        <w:t>CertExpiry for the validity field</w:t>
      </w:r>
    </w:p>
    <w:p w:rsidR="00FF19C9" w:rsidRPr="0099693C" w:rsidRDefault="00FF19C9" w:rsidP="005B7506">
      <w:pPr>
        <w:pStyle w:val="NormalIndent"/>
        <w:numPr>
          <w:ilvl w:val="0"/>
          <w:numId w:val="56"/>
        </w:numPr>
        <w:rPr>
          <w:color w:val="548DD4"/>
        </w:rPr>
      </w:pPr>
      <w:r w:rsidRPr="0099693C">
        <w:rPr>
          <w:color w:val="548DD4"/>
        </w:rPr>
        <w:t>BE Identifier, BE Abbreviation and Device ID for the subject field</w:t>
      </w:r>
    </w:p>
    <w:p w:rsidR="00FF19C9" w:rsidRPr="0099693C" w:rsidRDefault="00FF19C9" w:rsidP="005B7506">
      <w:pPr>
        <w:pStyle w:val="NormalIndent"/>
        <w:numPr>
          <w:ilvl w:val="0"/>
          <w:numId w:val="56"/>
        </w:numPr>
        <w:rPr>
          <w:rFonts w:cs="Times New Roman"/>
          <w:color w:val="548DD4"/>
        </w:rPr>
      </w:pPr>
      <w:r w:rsidRPr="0099693C">
        <w:rPr>
          <w:color w:val="548DD4"/>
        </w:rPr>
        <w:t xml:space="preserve">Public Key for the </w:t>
      </w:r>
      <w:r w:rsidRPr="0099693C">
        <w:rPr>
          <w:rFonts w:eastAsia="Times New Roman" w:cs="Times New Roman"/>
          <w:color w:val="548DD4"/>
        </w:rPr>
        <w:t>subjectPublicKeyInfo field</w:t>
      </w:r>
    </w:p>
    <w:p w:rsidR="00FF19C9" w:rsidRPr="0099693C" w:rsidRDefault="00FF19C9" w:rsidP="005B7506">
      <w:pPr>
        <w:pStyle w:val="NormalIndent"/>
        <w:rPr>
          <w:rFonts w:cs="Times New Roman"/>
          <w:color w:val="548DD4"/>
        </w:rPr>
      </w:pPr>
      <w:r w:rsidRPr="0099693C">
        <w:rPr>
          <w:rFonts w:eastAsia="Times New Roman" w:cs="Times New Roman"/>
          <w:color w:val="548DD4"/>
        </w:rPr>
        <w:t>The resulting certificate shall be DER encoded.</w:t>
      </w:r>
    </w:p>
    <w:p w:rsidR="00FF19C9" w:rsidRPr="0099693C" w:rsidRDefault="00FF19C9" w:rsidP="00313C9D">
      <w:pPr>
        <w:pStyle w:val="Heading2"/>
        <w:numPr>
          <w:ilvl w:val="1"/>
          <w:numId w:val="5"/>
        </w:numPr>
        <w:tabs>
          <w:tab w:val="clear" w:pos="720"/>
        </w:tabs>
        <w:ind w:left="0" w:firstLine="0"/>
        <w:rPr>
          <w:rFonts w:cs="Times New Roman"/>
          <w:color w:val="548DD4"/>
        </w:rPr>
      </w:pPr>
      <w:bookmarkStart w:id="872" w:name="_Toc396126628"/>
      <w:r w:rsidRPr="0099693C">
        <w:rPr>
          <w:b w:val="0"/>
          <w:bCs w:val="0"/>
          <w:color w:val="548DD4"/>
        </w:rPr>
        <w:t>Application Datamap</w:t>
      </w:r>
      <w:bookmarkEnd w:id="872"/>
    </w:p>
    <w:p w:rsidR="00FF19C9" w:rsidRPr="0099693C" w:rsidRDefault="00FF19C9" w:rsidP="00313C9D">
      <w:pPr>
        <w:pStyle w:val="NormalIndent"/>
        <w:rPr>
          <w:snapToGrid w:val="0"/>
          <w:color w:val="548DD4"/>
        </w:rPr>
      </w:pPr>
      <w:r w:rsidRPr="0099693C">
        <w:rPr>
          <w:snapToGrid w:val="0"/>
          <w:color w:val="548DD4"/>
        </w:rPr>
        <w:t>The personalization image for the MSA application will be provided in TLV form, where the tags are defined in the table below and the length is fixed as 2 bytes. The contents of the table are:</w:t>
      </w:r>
    </w:p>
    <w:p w:rsidR="00FF19C9" w:rsidRPr="0099693C" w:rsidRDefault="00FF19C9" w:rsidP="00313C9D">
      <w:pPr>
        <w:pStyle w:val="NormalIndent"/>
        <w:spacing w:line="240" w:lineRule="auto"/>
        <w:ind w:left="2160" w:hanging="994"/>
        <w:rPr>
          <w:snapToGrid w:val="0"/>
          <w:color w:val="548DD4"/>
        </w:rPr>
      </w:pPr>
      <w:r w:rsidRPr="0099693C">
        <w:rPr>
          <w:snapToGrid w:val="0"/>
          <w:color w:val="548DD4"/>
        </w:rPr>
        <w:t>Tag:</w:t>
      </w:r>
      <w:r w:rsidRPr="0099693C">
        <w:rPr>
          <w:snapToGrid w:val="0"/>
          <w:color w:val="548DD4"/>
        </w:rPr>
        <w:tab/>
        <w:t>A 2 byte value that identifies the data to follow</w:t>
      </w:r>
    </w:p>
    <w:p w:rsidR="00FF19C9" w:rsidRPr="0099693C" w:rsidRDefault="00FF19C9" w:rsidP="00313C9D">
      <w:pPr>
        <w:pStyle w:val="NormalIndent"/>
        <w:spacing w:line="240" w:lineRule="auto"/>
        <w:ind w:left="2160" w:hanging="994"/>
        <w:rPr>
          <w:snapToGrid w:val="0"/>
          <w:color w:val="548DD4"/>
        </w:rPr>
      </w:pPr>
      <w:r w:rsidRPr="0099693C">
        <w:rPr>
          <w:snapToGrid w:val="0"/>
          <w:color w:val="548DD4"/>
        </w:rPr>
        <w:t>Field</w:t>
      </w:r>
      <w:r w:rsidRPr="0099693C">
        <w:rPr>
          <w:snapToGrid w:val="0"/>
          <w:color w:val="548DD4"/>
        </w:rPr>
        <w:tab/>
        <w:t>The field(s) that are provided within the tag. The contents of each field are described elsewhere in this document. Where there is more than one field within a tag, the fields are concatenated in the order they are written</w:t>
      </w:r>
    </w:p>
    <w:p w:rsidR="00FF19C9" w:rsidRPr="0099693C" w:rsidRDefault="00FF19C9" w:rsidP="00313C9D">
      <w:pPr>
        <w:pStyle w:val="NormalIndent"/>
        <w:spacing w:line="240" w:lineRule="auto"/>
        <w:ind w:left="2160" w:hanging="994"/>
        <w:rPr>
          <w:snapToGrid w:val="0"/>
          <w:color w:val="548DD4"/>
        </w:rPr>
      </w:pPr>
      <w:r w:rsidRPr="0099693C">
        <w:rPr>
          <w:snapToGrid w:val="0"/>
          <w:color w:val="548DD4"/>
        </w:rPr>
        <w:t>Size</w:t>
      </w:r>
      <w:r w:rsidRPr="0099693C">
        <w:rPr>
          <w:snapToGrid w:val="0"/>
          <w:color w:val="548DD4"/>
        </w:rPr>
        <w:tab/>
        <w:t>Number of bytes used by each field</w:t>
      </w:r>
    </w:p>
    <w:p w:rsidR="00FF19C9" w:rsidRPr="0099693C" w:rsidRDefault="00FF19C9" w:rsidP="000D68B0">
      <w:pPr>
        <w:pStyle w:val="NormalIndent"/>
        <w:spacing w:line="240" w:lineRule="auto"/>
        <w:ind w:left="2160" w:hanging="994"/>
        <w:rPr>
          <w:snapToGrid w:val="0"/>
          <w:color w:val="548DD4"/>
        </w:rPr>
      </w:pPr>
      <w:r w:rsidRPr="0099693C">
        <w:rPr>
          <w:snapToGrid w:val="0"/>
          <w:color w:val="548DD4"/>
        </w:rPr>
        <w:t>Section</w:t>
      </w:r>
      <w:r w:rsidRPr="0099693C">
        <w:rPr>
          <w:snapToGrid w:val="0"/>
          <w:color w:val="548DD4"/>
        </w:rPr>
        <w:tab/>
        <w:t>Identifies the section within this document that describes the field.</w:t>
      </w:r>
    </w:p>
    <w:tbl>
      <w:tblPr>
        <w:tblW w:w="7776"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13"/>
        <w:gridCol w:w="2831"/>
        <w:gridCol w:w="1046"/>
        <w:gridCol w:w="3186"/>
      </w:tblGrid>
      <w:tr w:rsidR="00FF19C9" w:rsidRPr="0099693C">
        <w:tc>
          <w:tcPr>
            <w:tcW w:w="713" w:type="dxa"/>
            <w:shd w:val="clear" w:color="auto" w:fill="EEECE1"/>
          </w:tcPr>
          <w:p w:rsidR="00FF19C9" w:rsidRPr="00251D9B" w:rsidRDefault="00FF19C9" w:rsidP="00251D9B">
            <w:pPr>
              <w:spacing w:before="60" w:after="60"/>
              <w:ind w:left="0"/>
              <w:rPr>
                <w:b/>
                <w:bCs/>
                <w:color w:val="548DD4"/>
                <w:sz w:val="16"/>
                <w:szCs w:val="16"/>
                <w:lang w:eastAsia="en-GB"/>
              </w:rPr>
            </w:pPr>
            <w:r w:rsidRPr="00251D9B">
              <w:rPr>
                <w:b/>
                <w:bCs/>
                <w:color w:val="548DD4"/>
                <w:sz w:val="16"/>
                <w:szCs w:val="16"/>
                <w:lang w:eastAsia="en-GB"/>
              </w:rPr>
              <w:t>Tag</w:t>
            </w:r>
          </w:p>
        </w:tc>
        <w:tc>
          <w:tcPr>
            <w:tcW w:w="2831" w:type="dxa"/>
            <w:shd w:val="clear" w:color="auto" w:fill="EEECE1"/>
          </w:tcPr>
          <w:p w:rsidR="00FF19C9" w:rsidRPr="00251D9B" w:rsidRDefault="00FF19C9" w:rsidP="00251D9B">
            <w:pPr>
              <w:spacing w:before="60" w:after="60"/>
              <w:ind w:left="0"/>
              <w:rPr>
                <w:b/>
                <w:bCs/>
                <w:color w:val="548DD4"/>
                <w:sz w:val="16"/>
                <w:szCs w:val="16"/>
                <w:lang w:eastAsia="en-GB"/>
              </w:rPr>
            </w:pPr>
            <w:r w:rsidRPr="00251D9B">
              <w:rPr>
                <w:b/>
                <w:bCs/>
                <w:color w:val="548DD4"/>
                <w:sz w:val="16"/>
                <w:szCs w:val="16"/>
                <w:lang w:eastAsia="en-GB"/>
              </w:rPr>
              <w:t>Field</w:t>
            </w:r>
          </w:p>
        </w:tc>
        <w:tc>
          <w:tcPr>
            <w:tcW w:w="1046" w:type="dxa"/>
            <w:shd w:val="clear" w:color="auto" w:fill="EEECE1"/>
          </w:tcPr>
          <w:p w:rsidR="00FF19C9" w:rsidRPr="00251D9B" w:rsidRDefault="00FF19C9" w:rsidP="00251D9B">
            <w:pPr>
              <w:spacing w:before="60" w:after="60"/>
              <w:ind w:left="0"/>
              <w:rPr>
                <w:b/>
                <w:bCs/>
                <w:color w:val="548DD4"/>
                <w:sz w:val="16"/>
                <w:szCs w:val="16"/>
                <w:lang w:eastAsia="en-GB"/>
              </w:rPr>
            </w:pPr>
            <w:r w:rsidRPr="00251D9B">
              <w:rPr>
                <w:b/>
                <w:bCs/>
                <w:color w:val="548DD4"/>
                <w:sz w:val="16"/>
                <w:szCs w:val="16"/>
                <w:lang w:eastAsia="en-GB"/>
              </w:rPr>
              <w:t>Size (bytes)</w:t>
            </w:r>
          </w:p>
        </w:tc>
        <w:tc>
          <w:tcPr>
            <w:tcW w:w="3186" w:type="dxa"/>
            <w:shd w:val="clear" w:color="auto" w:fill="EEECE1"/>
          </w:tcPr>
          <w:p w:rsidR="00FF19C9" w:rsidRPr="00251D9B" w:rsidRDefault="00FF19C9" w:rsidP="00251D9B">
            <w:pPr>
              <w:spacing w:before="60" w:after="60"/>
              <w:ind w:left="0"/>
              <w:rPr>
                <w:b/>
                <w:bCs/>
                <w:color w:val="548DD4"/>
                <w:sz w:val="16"/>
                <w:szCs w:val="16"/>
                <w:lang w:eastAsia="en-GB"/>
              </w:rPr>
            </w:pPr>
            <w:r w:rsidRPr="00251D9B">
              <w:rPr>
                <w:b/>
                <w:bCs/>
                <w:color w:val="548DD4"/>
                <w:sz w:val="16"/>
                <w:szCs w:val="16"/>
                <w:lang w:eastAsia="en-GB"/>
              </w:rPr>
              <w:t>Section</w:t>
            </w:r>
          </w:p>
        </w:tc>
      </w:tr>
      <w:tr w:rsidR="00FF19C9" w:rsidRPr="0099693C">
        <w:tc>
          <w:tcPr>
            <w:tcW w:w="713" w:type="dxa"/>
          </w:tcPr>
          <w:p w:rsidR="00FF19C9" w:rsidRPr="00251D9B" w:rsidRDefault="00FF19C9" w:rsidP="00251D9B">
            <w:pPr>
              <w:spacing w:before="60" w:after="60"/>
              <w:ind w:left="0"/>
              <w:rPr>
                <w:color w:val="548DD4"/>
                <w:sz w:val="16"/>
                <w:szCs w:val="16"/>
                <w:lang w:eastAsia="en-GB"/>
              </w:rPr>
            </w:pPr>
            <w:r w:rsidRPr="00251D9B">
              <w:rPr>
                <w:color w:val="548DD4"/>
                <w:sz w:val="16"/>
                <w:szCs w:val="16"/>
                <w:lang w:eastAsia="en-GB"/>
              </w:rPr>
              <w:t>0101</w:t>
            </w:r>
          </w:p>
        </w:tc>
        <w:tc>
          <w:tcPr>
            <w:tcW w:w="2831" w:type="dxa"/>
          </w:tcPr>
          <w:p w:rsidR="00FF19C9" w:rsidRPr="00251D9B" w:rsidRDefault="00FF19C9" w:rsidP="00251D9B">
            <w:pPr>
              <w:spacing w:before="60" w:after="60"/>
              <w:ind w:left="0"/>
              <w:rPr>
                <w:color w:val="548DD4"/>
                <w:sz w:val="16"/>
                <w:szCs w:val="16"/>
                <w:lang w:eastAsia="en-GB"/>
              </w:rPr>
            </w:pPr>
            <w:r w:rsidRPr="00251D9B">
              <w:rPr>
                <w:color w:val="548DD4"/>
                <w:sz w:val="16"/>
                <w:szCs w:val="16"/>
                <w:lang w:eastAsia="en-GB"/>
              </w:rPr>
              <w:t>Certificate</w:t>
            </w:r>
          </w:p>
        </w:tc>
        <w:tc>
          <w:tcPr>
            <w:tcW w:w="1046" w:type="dxa"/>
          </w:tcPr>
          <w:p w:rsidR="00FF19C9" w:rsidRPr="00251D9B" w:rsidRDefault="00FF19C9" w:rsidP="00251D9B">
            <w:pPr>
              <w:spacing w:before="60" w:after="60"/>
              <w:ind w:left="0"/>
              <w:rPr>
                <w:color w:val="548DD4"/>
                <w:sz w:val="16"/>
                <w:szCs w:val="16"/>
                <w:lang w:eastAsia="en-GB"/>
              </w:rPr>
            </w:pPr>
            <w:r w:rsidRPr="00251D9B">
              <w:rPr>
                <w:color w:val="548DD4"/>
                <w:sz w:val="16"/>
                <w:szCs w:val="16"/>
                <w:lang w:eastAsia="en-GB"/>
              </w:rPr>
              <w:t>Var</w:t>
            </w:r>
          </w:p>
        </w:tc>
        <w:tc>
          <w:tcPr>
            <w:tcW w:w="3186" w:type="dxa"/>
          </w:tcPr>
          <w:p w:rsidR="00FF19C9" w:rsidRPr="00251D9B" w:rsidRDefault="00FF19C9" w:rsidP="00251D9B">
            <w:pPr>
              <w:spacing w:before="60" w:after="60"/>
              <w:ind w:left="0"/>
              <w:rPr>
                <w:rFonts w:cs="Times New Roman"/>
                <w:color w:val="548DD4"/>
                <w:sz w:val="16"/>
                <w:szCs w:val="16"/>
                <w:lang w:eastAsia="en-GB"/>
              </w:rPr>
            </w:pPr>
            <w:fldSimple w:instr=" REF _Ref389548785 \r \h  \* MERGEFORMAT ">
              <w:r w:rsidRPr="00251D9B">
                <w:rPr>
                  <w:color w:val="548DD4"/>
                  <w:sz w:val="16"/>
                  <w:szCs w:val="16"/>
                  <w:lang w:eastAsia="en-GB"/>
                </w:rPr>
                <w:t>10.3.1</w:t>
              </w:r>
            </w:fldSimple>
          </w:p>
        </w:tc>
      </w:tr>
    </w:tbl>
    <w:p w:rsidR="00FF19C9" w:rsidRPr="0099693C" w:rsidRDefault="00FF19C9" w:rsidP="000D68B0">
      <w:pPr>
        <w:rPr>
          <w:rFonts w:cs="Times New Roman"/>
          <w:color w:val="548DD4"/>
        </w:rPr>
      </w:pPr>
    </w:p>
    <w:p w:rsidR="00FF19C9" w:rsidRPr="0099693C" w:rsidRDefault="00FF19C9" w:rsidP="000D68B0">
      <w:pPr>
        <w:pStyle w:val="Heading2"/>
        <w:numPr>
          <w:ilvl w:val="1"/>
          <w:numId w:val="5"/>
        </w:numPr>
        <w:tabs>
          <w:tab w:val="clear" w:pos="720"/>
        </w:tabs>
        <w:ind w:left="0" w:firstLine="0"/>
        <w:rPr>
          <w:rFonts w:cs="Times New Roman"/>
          <w:color w:val="548DD4"/>
        </w:rPr>
      </w:pPr>
      <w:bookmarkStart w:id="873" w:name="_Toc396126629"/>
      <w:r w:rsidRPr="0099693C">
        <w:rPr>
          <w:b w:val="0"/>
          <w:bCs w:val="0"/>
          <w:color w:val="548DD4"/>
        </w:rPr>
        <w:t>Retained Data</w:t>
      </w:r>
      <w:bookmarkEnd w:id="873"/>
    </w:p>
    <w:p w:rsidR="00FF19C9" w:rsidRPr="0099693C" w:rsidRDefault="00FF19C9" w:rsidP="000D68B0">
      <w:pPr>
        <w:rPr>
          <w:color w:val="548DD4"/>
        </w:rPr>
      </w:pPr>
      <w:r w:rsidRPr="0099693C">
        <w:rPr>
          <w:color w:val="548DD4"/>
        </w:rPr>
        <w:t>The following device certificate related data items shall be stored in the record within the Affina database and shall be available via a QCM request:</w:t>
      </w:r>
    </w:p>
    <w:p w:rsidR="00FF19C9" w:rsidRPr="0099693C" w:rsidRDefault="00FF19C9" w:rsidP="005B7506">
      <w:pPr>
        <w:pStyle w:val="ListParagraph"/>
        <w:numPr>
          <w:ilvl w:val="0"/>
          <w:numId w:val="59"/>
        </w:numPr>
        <w:rPr>
          <w:color w:val="548DD4"/>
        </w:rPr>
      </w:pPr>
      <w:r w:rsidRPr="0099693C">
        <w:rPr>
          <w:color w:val="548DD4"/>
        </w:rPr>
        <w:t>ISIN</w:t>
      </w:r>
    </w:p>
    <w:p w:rsidR="00FF19C9" w:rsidRPr="0099693C" w:rsidRDefault="00FF19C9" w:rsidP="005B7506">
      <w:pPr>
        <w:pStyle w:val="ListParagraph"/>
        <w:numPr>
          <w:ilvl w:val="0"/>
          <w:numId w:val="59"/>
        </w:numPr>
        <w:rPr>
          <w:color w:val="548DD4"/>
        </w:rPr>
      </w:pPr>
      <w:r w:rsidRPr="0099693C">
        <w:rPr>
          <w:color w:val="548DD4"/>
        </w:rPr>
        <w:t>Device ID</w:t>
      </w:r>
    </w:p>
    <w:p w:rsidR="00FF19C9" w:rsidRPr="0099693C" w:rsidRDefault="00FF19C9" w:rsidP="005B7506">
      <w:pPr>
        <w:pStyle w:val="ListParagraph"/>
        <w:numPr>
          <w:ilvl w:val="0"/>
          <w:numId w:val="59"/>
        </w:numPr>
        <w:rPr>
          <w:color w:val="548DD4"/>
        </w:rPr>
      </w:pPr>
      <w:r w:rsidRPr="0099693C">
        <w:rPr>
          <w:color w:val="548DD4"/>
        </w:rPr>
        <w:t>Certificate expiry date</w:t>
      </w:r>
    </w:p>
    <w:p w:rsidR="00FF19C9" w:rsidRPr="0099693C" w:rsidRDefault="00FF19C9" w:rsidP="005B7506">
      <w:pPr>
        <w:pStyle w:val="ListParagraph"/>
        <w:numPr>
          <w:ilvl w:val="0"/>
          <w:numId w:val="59"/>
        </w:numPr>
        <w:rPr>
          <w:color w:val="548DD4"/>
        </w:rPr>
      </w:pPr>
      <w:r w:rsidRPr="0099693C">
        <w:rPr>
          <w:color w:val="548DD4"/>
        </w:rPr>
        <w:t>Certificate serial  number</w:t>
      </w:r>
    </w:p>
    <w:p w:rsidR="00FF19C9" w:rsidRDefault="00FF19C9" w:rsidP="000D68B0">
      <w:pPr>
        <w:overflowPunct/>
        <w:autoSpaceDE/>
        <w:adjustRightInd/>
        <w:spacing w:after="0" w:line="240" w:lineRule="auto"/>
        <w:ind w:left="0"/>
        <w:rPr>
          <w:rFonts w:cs="Times New Roman"/>
          <w:b/>
          <w:bCs/>
          <w:kern w:val="32"/>
          <w:sz w:val="26"/>
          <w:szCs w:val="26"/>
        </w:rPr>
      </w:pPr>
      <w:r>
        <w:rPr>
          <w:rFonts w:cs="Times New Roman"/>
        </w:rPr>
        <w:br w:type="page"/>
      </w:r>
    </w:p>
    <w:p w:rsidR="00FF19C9" w:rsidRDefault="00FF19C9" w:rsidP="00A7090D">
      <w:pPr>
        <w:pStyle w:val="Heading1"/>
        <w:numPr>
          <w:ilvl w:val="0"/>
          <w:numId w:val="5"/>
        </w:numPr>
        <w:tabs>
          <w:tab w:val="clear" w:pos="360"/>
        </w:tabs>
        <w:ind w:left="1134" w:hanging="1134"/>
        <w:rPr>
          <w:rFonts w:cs="Times New Roman"/>
        </w:rPr>
      </w:pPr>
      <w:bookmarkStart w:id="874" w:name="_Toc396126630"/>
      <w:r w:rsidRPr="00595B45">
        <w:rPr>
          <w:b w:val="0"/>
          <w:bCs w:val="0"/>
        </w:rPr>
        <w:t>Bureau Return</w:t>
      </w:r>
      <w:r>
        <w:rPr>
          <w:b w:val="0"/>
          <w:bCs w:val="0"/>
        </w:rPr>
        <w:t>s</w:t>
      </w:r>
      <w:bookmarkEnd w:id="874"/>
    </w:p>
    <w:p w:rsidR="00FF19C9" w:rsidRDefault="00FF19C9" w:rsidP="00313EF7">
      <w:r>
        <w:t>NSAM requests are sent to the “DP” bureau and once the NSAM has been produced, a bureau return message is provided, as described in [NSAM Perso].</w:t>
      </w:r>
    </w:p>
    <w:p w:rsidR="00FF19C9" w:rsidRPr="0099693C" w:rsidRDefault="00FF19C9" w:rsidP="00313EF7">
      <w:pPr>
        <w:rPr>
          <w:color w:val="548DD4"/>
        </w:rPr>
      </w:pPr>
      <w:r w:rsidRPr="0099693C">
        <w:rPr>
          <w:color w:val="548DD4"/>
        </w:rPr>
        <w:t>[E5] Certificate requests are sent to the “Certificate Issuance” bureau, which processes the request and then provides a bureau return message, as described below.</w:t>
      </w:r>
    </w:p>
    <w:p w:rsidR="00FF19C9" w:rsidRDefault="00FF19C9" w:rsidP="005B7506">
      <w:pPr>
        <w:pStyle w:val="Heading2"/>
        <w:numPr>
          <w:ilvl w:val="1"/>
          <w:numId w:val="5"/>
        </w:numPr>
        <w:tabs>
          <w:tab w:val="clear" w:pos="720"/>
        </w:tabs>
        <w:ind w:left="0" w:firstLine="0"/>
        <w:rPr>
          <w:rFonts w:cs="Times New Roman"/>
        </w:rPr>
      </w:pPr>
      <w:bookmarkStart w:id="875" w:name="_Toc396126631"/>
      <w:r w:rsidRPr="00595B45">
        <w:rPr>
          <w:b w:val="0"/>
          <w:bCs w:val="0"/>
        </w:rPr>
        <w:t>Bureau Return Processing</w:t>
      </w:r>
      <w:bookmarkEnd w:id="875"/>
    </w:p>
    <w:p w:rsidR="00FF19C9" w:rsidRDefault="00FF19C9" w:rsidP="00A7090D">
      <w:pPr>
        <w:rPr>
          <w:rFonts w:cs="Times New Roman"/>
        </w:rPr>
      </w:pPr>
      <w:r w:rsidRPr="00595B45">
        <w:t>Upon receipt of the bureau return message, the chip ID will be used to substitute the existing textual plastic number.</w:t>
      </w:r>
    </w:p>
    <w:p w:rsidR="00FF19C9" w:rsidRDefault="00FF19C9" w:rsidP="00A7090D">
      <w:r>
        <w:t>The production data item GP.CPLCEEPROM, that is supplied in the bureau return from the DP bureau, will be stored in the PMA database so that it can be searched using the QCMbyCardPersoData query and will be displayed in the results of any QCM query. Additionally, this CPLC data (42 bytes in total) shall be deconstructed, so that the first few bytes are also stored separately (as strings) and may be queried. The bytes to be stored are:</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603"/>
        <w:gridCol w:w="1826"/>
        <w:gridCol w:w="3851"/>
      </w:tblGrid>
      <w:tr w:rsidR="00FF19C9" w:rsidRPr="00217F0A">
        <w:tc>
          <w:tcPr>
            <w:tcW w:w="1701" w:type="dxa"/>
            <w:shd w:val="clear" w:color="auto" w:fill="EEECE1"/>
          </w:tcPr>
          <w:p w:rsidR="00FF19C9" w:rsidRPr="00251D9B" w:rsidRDefault="00FF19C9" w:rsidP="00251D9B">
            <w:pPr>
              <w:ind w:left="0"/>
              <w:rPr>
                <w:b/>
                <w:bCs/>
                <w:sz w:val="16"/>
                <w:szCs w:val="16"/>
              </w:rPr>
            </w:pPr>
            <w:r w:rsidRPr="00251D9B">
              <w:rPr>
                <w:b/>
                <w:bCs/>
                <w:sz w:val="16"/>
                <w:szCs w:val="16"/>
              </w:rPr>
              <w:t>Field Name</w:t>
            </w:r>
          </w:p>
        </w:tc>
        <w:tc>
          <w:tcPr>
            <w:tcW w:w="1985" w:type="dxa"/>
            <w:shd w:val="clear" w:color="auto" w:fill="EEECE1"/>
          </w:tcPr>
          <w:p w:rsidR="00FF19C9" w:rsidRPr="00251D9B" w:rsidRDefault="00FF19C9" w:rsidP="00251D9B">
            <w:pPr>
              <w:ind w:left="0"/>
              <w:rPr>
                <w:b/>
                <w:bCs/>
                <w:sz w:val="16"/>
                <w:szCs w:val="16"/>
              </w:rPr>
            </w:pPr>
            <w:r w:rsidRPr="00251D9B">
              <w:rPr>
                <w:b/>
                <w:bCs/>
                <w:sz w:val="16"/>
                <w:szCs w:val="16"/>
              </w:rPr>
              <w:t>Length (bytes)</w:t>
            </w:r>
          </w:p>
        </w:tc>
        <w:tc>
          <w:tcPr>
            <w:tcW w:w="4317" w:type="dxa"/>
            <w:shd w:val="clear" w:color="auto" w:fill="EEECE1"/>
          </w:tcPr>
          <w:p w:rsidR="00FF19C9" w:rsidRPr="00251D9B" w:rsidRDefault="00FF19C9" w:rsidP="00251D9B">
            <w:pPr>
              <w:ind w:left="0"/>
              <w:rPr>
                <w:b/>
                <w:bCs/>
                <w:sz w:val="16"/>
                <w:szCs w:val="16"/>
              </w:rPr>
            </w:pPr>
            <w:r w:rsidRPr="00251D9B">
              <w:rPr>
                <w:b/>
                <w:bCs/>
                <w:sz w:val="16"/>
                <w:szCs w:val="16"/>
              </w:rPr>
              <w:t>Location in CPLC</w:t>
            </w:r>
          </w:p>
        </w:tc>
      </w:tr>
      <w:tr w:rsidR="00FF19C9" w:rsidRPr="00217F0A">
        <w:tc>
          <w:tcPr>
            <w:tcW w:w="1701" w:type="dxa"/>
          </w:tcPr>
          <w:p w:rsidR="00FF19C9" w:rsidRPr="00251D9B" w:rsidRDefault="00FF19C9" w:rsidP="00251D9B">
            <w:pPr>
              <w:ind w:left="0"/>
              <w:rPr>
                <w:sz w:val="16"/>
                <w:szCs w:val="16"/>
              </w:rPr>
            </w:pPr>
            <w:r w:rsidRPr="00251D9B">
              <w:rPr>
                <w:sz w:val="16"/>
                <w:szCs w:val="16"/>
              </w:rPr>
              <w:t>IC Fabricator</w:t>
            </w:r>
          </w:p>
        </w:tc>
        <w:tc>
          <w:tcPr>
            <w:tcW w:w="1985" w:type="dxa"/>
          </w:tcPr>
          <w:p w:rsidR="00FF19C9" w:rsidRPr="00251D9B" w:rsidRDefault="00FF19C9" w:rsidP="00251D9B">
            <w:pPr>
              <w:ind w:left="0"/>
              <w:jc w:val="center"/>
              <w:rPr>
                <w:sz w:val="16"/>
                <w:szCs w:val="16"/>
              </w:rPr>
            </w:pPr>
            <w:r w:rsidRPr="00251D9B">
              <w:rPr>
                <w:sz w:val="16"/>
                <w:szCs w:val="16"/>
              </w:rPr>
              <w:t>2</w:t>
            </w:r>
          </w:p>
        </w:tc>
        <w:tc>
          <w:tcPr>
            <w:tcW w:w="4317" w:type="dxa"/>
          </w:tcPr>
          <w:p w:rsidR="00FF19C9" w:rsidRPr="00251D9B" w:rsidRDefault="00FF19C9" w:rsidP="00251D9B">
            <w:pPr>
              <w:ind w:left="0"/>
              <w:rPr>
                <w:sz w:val="16"/>
                <w:szCs w:val="16"/>
              </w:rPr>
            </w:pPr>
            <w:r w:rsidRPr="00251D9B">
              <w:rPr>
                <w:sz w:val="16"/>
                <w:szCs w:val="16"/>
              </w:rPr>
              <w:t>Characters 0-3</w:t>
            </w:r>
          </w:p>
        </w:tc>
      </w:tr>
      <w:tr w:rsidR="00FF19C9" w:rsidRPr="00217F0A">
        <w:tc>
          <w:tcPr>
            <w:tcW w:w="1701" w:type="dxa"/>
          </w:tcPr>
          <w:p w:rsidR="00FF19C9" w:rsidRPr="00251D9B" w:rsidRDefault="00FF19C9" w:rsidP="00251D9B">
            <w:pPr>
              <w:ind w:left="0"/>
              <w:rPr>
                <w:sz w:val="16"/>
                <w:szCs w:val="16"/>
              </w:rPr>
            </w:pPr>
            <w:r w:rsidRPr="00251D9B">
              <w:rPr>
                <w:sz w:val="16"/>
                <w:szCs w:val="16"/>
              </w:rPr>
              <w:t>IC Type</w:t>
            </w:r>
          </w:p>
        </w:tc>
        <w:tc>
          <w:tcPr>
            <w:tcW w:w="1985" w:type="dxa"/>
          </w:tcPr>
          <w:p w:rsidR="00FF19C9" w:rsidRPr="00251D9B" w:rsidRDefault="00FF19C9" w:rsidP="00251D9B">
            <w:pPr>
              <w:ind w:left="0"/>
              <w:jc w:val="center"/>
              <w:rPr>
                <w:sz w:val="16"/>
                <w:szCs w:val="16"/>
              </w:rPr>
            </w:pPr>
            <w:r w:rsidRPr="00251D9B">
              <w:rPr>
                <w:sz w:val="16"/>
                <w:szCs w:val="16"/>
              </w:rPr>
              <w:t>2</w:t>
            </w:r>
          </w:p>
        </w:tc>
        <w:tc>
          <w:tcPr>
            <w:tcW w:w="4317" w:type="dxa"/>
          </w:tcPr>
          <w:p w:rsidR="00FF19C9" w:rsidRPr="00251D9B" w:rsidRDefault="00FF19C9" w:rsidP="00251D9B">
            <w:pPr>
              <w:ind w:left="0"/>
              <w:rPr>
                <w:sz w:val="16"/>
                <w:szCs w:val="16"/>
              </w:rPr>
            </w:pPr>
            <w:r w:rsidRPr="00251D9B">
              <w:rPr>
                <w:sz w:val="16"/>
                <w:szCs w:val="16"/>
              </w:rPr>
              <w:t>Characters 4-7</w:t>
            </w:r>
          </w:p>
        </w:tc>
      </w:tr>
      <w:tr w:rsidR="00FF19C9" w:rsidRPr="00217F0A">
        <w:tc>
          <w:tcPr>
            <w:tcW w:w="1701" w:type="dxa"/>
          </w:tcPr>
          <w:p w:rsidR="00FF19C9" w:rsidRPr="00251D9B" w:rsidRDefault="00FF19C9" w:rsidP="00251D9B">
            <w:pPr>
              <w:ind w:left="0"/>
              <w:rPr>
                <w:sz w:val="16"/>
                <w:szCs w:val="16"/>
              </w:rPr>
            </w:pPr>
            <w:r w:rsidRPr="00251D9B">
              <w:rPr>
                <w:sz w:val="16"/>
                <w:szCs w:val="16"/>
              </w:rPr>
              <w:t>OS Identifier</w:t>
            </w:r>
          </w:p>
        </w:tc>
        <w:tc>
          <w:tcPr>
            <w:tcW w:w="1985" w:type="dxa"/>
          </w:tcPr>
          <w:p w:rsidR="00FF19C9" w:rsidRPr="00251D9B" w:rsidRDefault="00FF19C9" w:rsidP="00251D9B">
            <w:pPr>
              <w:ind w:left="0"/>
              <w:jc w:val="center"/>
              <w:rPr>
                <w:sz w:val="16"/>
                <w:szCs w:val="16"/>
              </w:rPr>
            </w:pPr>
            <w:r w:rsidRPr="00251D9B">
              <w:rPr>
                <w:sz w:val="16"/>
                <w:szCs w:val="16"/>
              </w:rPr>
              <w:t>2</w:t>
            </w:r>
          </w:p>
        </w:tc>
        <w:tc>
          <w:tcPr>
            <w:tcW w:w="4317" w:type="dxa"/>
          </w:tcPr>
          <w:p w:rsidR="00FF19C9" w:rsidRPr="00251D9B" w:rsidRDefault="00FF19C9" w:rsidP="00251D9B">
            <w:pPr>
              <w:tabs>
                <w:tab w:val="left" w:pos="2160"/>
                <w:tab w:val="right" w:leader="dot" w:pos="9017"/>
              </w:tabs>
              <w:ind w:left="0"/>
              <w:rPr>
                <w:sz w:val="16"/>
                <w:szCs w:val="16"/>
              </w:rPr>
            </w:pPr>
            <w:r w:rsidRPr="00251D9B">
              <w:rPr>
                <w:sz w:val="16"/>
                <w:szCs w:val="16"/>
              </w:rPr>
              <w:t>Characters 8-11</w:t>
            </w:r>
          </w:p>
        </w:tc>
      </w:tr>
      <w:tr w:rsidR="00FF19C9" w:rsidRPr="00217F0A">
        <w:tc>
          <w:tcPr>
            <w:tcW w:w="1701" w:type="dxa"/>
          </w:tcPr>
          <w:p w:rsidR="00FF19C9" w:rsidRPr="00251D9B" w:rsidRDefault="00FF19C9" w:rsidP="00251D9B">
            <w:pPr>
              <w:ind w:left="0"/>
              <w:rPr>
                <w:sz w:val="16"/>
                <w:szCs w:val="16"/>
              </w:rPr>
            </w:pPr>
            <w:r w:rsidRPr="00251D9B">
              <w:rPr>
                <w:sz w:val="16"/>
                <w:szCs w:val="16"/>
              </w:rPr>
              <w:t>OS Release Date</w:t>
            </w:r>
          </w:p>
        </w:tc>
        <w:tc>
          <w:tcPr>
            <w:tcW w:w="1985" w:type="dxa"/>
          </w:tcPr>
          <w:p w:rsidR="00FF19C9" w:rsidRPr="00251D9B" w:rsidRDefault="00FF19C9" w:rsidP="00251D9B">
            <w:pPr>
              <w:ind w:left="0"/>
              <w:jc w:val="center"/>
              <w:rPr>
                <w:sz w:val="16"/>
                <w:szCs w:val="16"/>
              </w:rPr>
            </w:pPr>
            <w:r w:rsidRPr="00251D9B">
              <w:rPr>
                <w:sz w:val="16"/>
                <w:szCs w:val="16"/>
              </w:rPr>
              <w:t>2</w:t>
            </w:r>
          </w:p>
        </w:tc>
        <w:tc>
          <w:tcPr>
            <w:tcW w:w="4317" w:type="dxa"/>
          </w:tcPr>
          <w:p w:rsidR="00FF19C9" w:rsidRPr="00251D9B" w:rsidRDefault="00FF19C9" w:rsidP="00251D9B">
            <w:pPr>
              <w:ind w:left="0"/>
              <w:rPr>
                <w:sz w:val="16"/>
                <w:szCs w:val="16"/>
              </w:rPr>
            </w:pPr>
            <w:r w:rsidRPr="00251D9B">
              <w:rPr>
                <w:sz w:val="16"/>
                <w:szCs w:val="16"/>
              </w:rPr>
              <w:t>Characters 12-15</w:t>
            </w:r>
          </w:p>
        </w:tc>
      </w:tr>
      <w:tr w:rsidR="00FF19C9" w:rsidRPr="00217F0A">
        <w:tc>
          <w:tcPr>
            <w:tcW w:w="1701" w:type="dxa"/>
          </w:tcPr>
          <w:p w:rsidR="00FF19C9" w:rsidRPr="00251D9B" w:rsidRDefault="00FF19C9" w:rsidP="00251D9B">
            <w:pPr>
              <w:ind w:left="0"/>
              <w:rPr>
                <w:sz w:val="16"/>
                <w:szCs w:val="16"/>
              </w:rPr>
            </w:pPr>
            <w:r w:rsidRPr="00251D9B">
              <w:rPr>
                <w:sz w:val="16"/>
                <w:szCs w:val="16"/>
              </w:rPr>
              <w:t>OS Release Level</w:t>
            </w:r>
          </w:p>
        </w:tc>
        <w:tc>
          <w:tcPr>
            <w:tcW w:w="1985" w:type="dxa"/>
          </w:tcPr>
          <w:p w:rsidR="00FF19C9" w:rsidRPr="00251D9B" w:rsidRDefault="00FF19C9" w:rsidP="00251D9B">
            <w:pPr>
              <w:ind w:left="0"/>
              <w:jc w:val="center"/>
              <w:rPr>
                <w:sz w:val="16"/>
                <w:szCs w:val="16"/>
              </w:rPr>
            </w:pPr>
            <w:r w:rsidRPr="00251D9B">
              <w:rPr>
                <w:sz w:val="16"/>
                <w:szCs w:val="16"/>
              </w:rPr>
              <w:t>2</w:t>
            </w:r>
          </w:p>
        </w:tc>
        <w:tc>
          <w:tcPr>
            <w:tcW w:w="4317" w:type="dxa"/>
          </w:tcPr>
          <w:p w:rsidR="00FF19C9" w:rsidRPr="00251D9B" w:rsidRDefault="00FF19C9" w:rsidP="00251D9B">
            <w:pPr>
              <w:ind w:left="0"/>
              <w:rPr>
                <w:sz w:val="16"/>
                <w:szCs w:val="16"/>
              </w:rPr>
            </w:pPr>
            <w:r w:rsidRPr="00251D9B">
              <w:rPr>
                <w:sz w:val="16"/>
                <w:szCs w:val="16"/>
              </w:rPr>
              <w:t>Characters 16-19</w:t>
            </w:r>
          </w:p>
        </w:tc>
      </w:tr>
    </w:tbl>
    <w:p w:rsidR="00FF19C9" w:rsidRPr="00595B45" w:rsidRDefault="00FF19C9" w:rsidP="00A7090D">
      <w:pPr>
        <w:rPr>
          <w:rFonts w:cs="Times New Roman"/>
        </w:rPr>
      </w:pPr>
    </w:p>
    <w:p w:rsidR="00FF19C9" w:rsidRDefault="00FF19C9" w:rsidP="00A7090D">
      <w:r w:rsidRPr="00595B45">
        <w:t xml:space="preserve">A </w:t>
      </w:r>
      <w:r>
        <w:t xml:space="preserve">standard </w:t>
      </w:r>
      <w:r w:rsidRPr="00595B45">
        <w:t>card record will be produced</w:t>
      </w:r>
      <w:r>
        <w:t xml:space="preserve"> with no additional return blocks (note that the PAN will contain the chip ID).</w:t>
      </w:r>
    </w:p>
    <w:p w:rsidR="00FF19C9" w:rsidRDefault="00FF19C9">
      <w:pPr>
        <w:overflowPunct/>
        <w:autoSpaceDE/>
        <w:autoSpaceDN/>
        <w:adjustRightInd/>
        <w:spacing w:after="0" w:line="240" w:lineRule="auto"/>
        <w:ind w:left="0"/>
        <w:textAlignment w:val="auto"/>
        <w:rPr>
          <w:rFonts w:cs="Times New Roman"/>
          <w:b/>
          <w:bCs/>
          <w:color w:val="548DD4"/>
          <w:kern w:val="32"/>
          <w:sz w:val="26"/>
          <w:szCs w:val="26"/>
        </w:rPr>
      </w:pPr>
      <w:r>
        <w:rPr>
          <w:rFonts w:cs="Times New Roman"/>
          <w:color w:val="548DD4"/>
        </w:rPr>
        <w:br w:type="page"/>
      </w:r>
    </w:p>
    <w:p w:rsidR="00FF19C9" w:rsidRPr="0099693C" w:rsidRDefault="00FF19C9" w:rsidP="00BE436E">
      <w:pPr>
        <w:pStyle w:val="Heading2"/>
        <w:numPr>
          <w:ilvl w:val="1"/>
          <w:numId w:val="5"/>
        </w:numPr>
        <w:tabs>
          <w:tab w:val="clear" w:pos="720"/>
        </w:tabs>
        <w:ind w:left="0" w:firstLine="0"/>
        <w:rPr>
          <w:rFonts w:cs="Times New Roman"/>
          <w:color w:val="548DD4"/>
        </w:rPr>
      </w:pPr>
      <w:bookmarkStart w:id="876" w:name="_Toc396126632"/>
      <w:r w:rsidRPr="0099693C">
        <w:rPr>
          <w:b w:val="0"/>
          <w:bCs w:val="0"/>
          <w:color w:val="548DD4"/>
        </w:rPr>
        <w:t>[E5] Certificate Issuance Bureau</w:t>
      </w:r>
      <w:bookmarkEnd w:id="876"/>
    </w:p>
    <w:p w:rsidR="00FF19C9" w:rsidRPr="0099693C" w:rsidRDefault="00FF19C9" w:rsidP="005B7506">
      <w:pPr>
        <w:spacing w:line="240" w:lineRule="auto"/>
        <w:rPr>
          <w:color w:val="548DD4"/>
        </w:rPr>
      </w:pPr>
      <w:r w:rsidRPr="0099693C">
        <w:rPr>
          <w:color w:val="548DD4"/>
        </w:rPr>
        <w:t>The purpose of the Certificate Issuance bureau is to read the delivery packages produced by NKAM that contain certificates, write these certificates to disk and then provide feedback to NKAM, identifying that the certificate has been “issued”.</w:t>
      </w:r>
    </w:p>
    <w:p w:rsidR="00FF19C9" w:rsidRPr="0099693C" w:rsidRDefault="00FF19C9" w:rsidP="005B7506">
      <w:pPr>
        <w:spacing w:line="240" w:lineRule="auto"/>
        <w:rPr>
          <w:color w:val="548DD4"/>
        </w:rPr>
      </w:pPr>
      <w:r w:rsidRPr="0099693C">
        <w:rPr>
          <w:color w:val="548DD4"/>
        </w:rPr>
        <w:t>The Certificate Issuance Bureau shall consist:</w:t>
      </w:r>
    </w:p>
    <w:p w:rsidR="00FF19C9" w:rsidRPr="0099693C" w:rsidRDefault="00FF19C9" w:rsidP="005B7506">
      <w:pPr>
        <w:pStyle w:val="ListParagraph"/>
        <w:numPr>
          <w:ilvl w:val="0"/>
          <w:numId w:val="60"/>
        </w:numPr>
        <w:spacing w:after="120"/>
        <w:rPr>
          <w:color w:val="548DD4"/>
        </w:rPr>
      </w:pPr>
      <w:r w:rsidRPr="0099693C">
        <w:rPr>
          <w:color w:val="548DD4"/>
        </w:rPr>
        <w:t>A Java program that can run as a service and shall read all of its configuration properties from a properties file.</w:t>
      </w:r>
    </w:p>
    <w:p w:rsidR="00FF19C9" w:rsidRPr="0099693C" w:rsidRDefault="00FF19C9" w:rsidP="005B7506">
      <w:pPr>
        <w:pStyle w:val="ListParagraph"/>
        <w:numPr>
          <w:ilvl w:val="0"/>
          <w:numId w:val="60"/>
        </w:numPr>
        <w:spacing w:after="120"/>
        <w:rPr>
          <w:color w:val="548DD4"/>
        </w:rPr>
      </w:pPr>
      <w:r w:rsidRPr="0099693C">
        <w:rPr>
          <w:color w:val="548DD4"/>
        </w:rPr>
        <w:t>Maintain a log file, where any errors are written and the fact that messages are received and sent shall be written. Full contents of messages received and sent shall only be written if logging is in debug mode.</w:t>
      </w:r>
    </w:p>
    <w:p w:rsidR="00FF19C9" w:rsidRPr="0099693C" w:rsidRDefault="00FF19C9" w:rsidP="005B7506">
      <w:pPr>
        <w:pStyle w:val="ListParagraph"/>
        <w:numPr>
          <w:ilvl w:val="0"/>
          <w:numId w:val="60"/>
        </w:numPr>
        <w:spacing w:after="120"/>
        <w:rPr>
          <w:color w:val="548DD4"/>
        </w:rPr>
      </w:pPr>
      <w:r w:rsidRPr="0099693C">
        <w:rPr>
          <w:color w:val="548DD4"/>
        </w:rPr>
        <w:t>The properties file shall include:</w:t>
      </w:r>
    </w:p>
    <w:p w:rsidR="00FF19C9" w:rsidRPr="0099693C" w:rsidRDefault="00FF19C9" w:rsidP="005B7506">
      <w:pPr>
        <w:pStyle w:val="ListParagraph"/>
        <w:numPr>
          <w:ilvl w:val="1"/>
          <w:numId w:val="60"/>
        </w:numPr>
        <w:spacing w:after="120"/>
        <w:rPr>
          <w:color w:val="548DD4"/>
        </w:rPr>
      </w:pPr>
      <w:r w:rsidRPr="0099693C">
        <w:rPr>
          <w:color w:val="548DD4"/>
        </w:rPr>
        <w:t>Queue manager configuration</w:t>
      </w:r>
    </w:p>
    <w:p w:rsidR="00FF19C9" w:rsidRPr="0099693C" w:rsidRDefault="00FF19C9" w:rsidP="005B7506">
      <w:pPr>
        <w:pStyle w:val="ListParagraph"/>
        <w:numPr>
          <w:ilvl w:val="1"/>
          <w:numId w:val="60"/>
        </w:numPr>
        <w:spacing w:after="120"/>
        <w:rPr>
          <w:color w:val="548DD4"/>
        </w:rPr>
      </w:pPr>
      <w:r w:rsidRPr="0099693C">
        <w:rPr>
          <w:color w:val="548DD4"/>
        </w:rPr>
        <w:t>Configuration of MQ queue read from and MQ queue written to.</w:t>
      </w:r>
    </w:p>
    <w:p w:rsidR="00FF19C9" w:rsidRPr="0099693C" w:rsidRDefault="00FF19C9" w:rsidP="005B7506">
      <w:pPr>
        <w:pStyle w:val="ListParagraph"/>
        <w:numPr>
          <w:ilvl w:val="1"/>
          <w:numId w:val="60"/>
        </w:numPr>
        <w:spacing w:after="120"/>
        <w:rPr>
          <w:color w:val="548DD4"/>
        </w:rPr>
      </w:pPr>
      <w:r w:rsidRPr="0099693C">
        <w:rPr>
          <w:color w:val="548DD4"/>
        </w:rPr>
        <w:t>Directory location where certificates are written to.</w:t>
      </w:r>
    </w:p>
    <w:p w:rsidR="00FF19C9" w:rsidRPr="0099693C" w:rsidRDefault="00FF19C9" w:rsidP="005B7506">
      <w:pPr>
        <w:pStyle w:val="ListParagraph"/>
        <w:numPr>
          <w:ilvl w:val="1"/>
          <w:numId w:val="60"/>
        </w:numPr>
        <w:spacing w:after="120"/>
        <w:rPr>
          <w:color w:val="548DD4"/>
        </w:rPr>
      </w:pPr>
      <w:r w:rsidRPr="0099693C">
        <w:rPr>
          <w:color w:val="548DD4"/>
        </w:rPr>
        <w:t>The first 4 bytes of the card ID (default will be 0xFAFAFAFA)</w:t>
      </w:r>
    </w:p>
    <w:p w:rsidR="00FF19C9" w:rsidRPr="0099693C" w:rsidRDefault="00FF19C9" w:rsidP="005B7506">
      <w:pPr>
        <w:spacing w:line="240" w:lineRule="auto"/>
        <w:rPr>
          <w:color w:val="548DD4"/>
        </w:rPr>
      </w:pPr>
      <w:r w:rsidRPr="0099693C">
        <w:rPr>
          <w:color w:val="548DD4"/>
        </w:rPr>
        <w:t>The Certificate Issuance Bureau shall:</w:t>
      </w:r>
    </w:p>
    <w:p w:rsidR="00FF19C9" w:rsidRPr="0099693C" w:rsidRDefault="00FF19C9" w:rsidP="005B7506">
      <w:pPr>
        <w:pStyle w:val="ListParagraph"/>
        <w:numPr>
          <w:ilvl w:val="0"/>
          <w:numId w:val="61"/>
        </w:numPr>
        <w:rPr>
          <w:color w:val="548DD4"/>
        </w:rPr>
      </w:pPr>
      <w:r w:rsidRPr="0099693C">
        <w:rPr>
          <w:color w:val="548DD4"/>
        </w:rPr>
        <w:t>Read delivery package messages from the configured read queue and:</w:t>
      </w:r>
    </w:p>
    <w:p w:rsidR="00FF19C9" w:rsidRPr="0099693C" w:rsidRDefault="00FF19C9" w:rsidP="005B7506">
      <w:pPr>
        <w:pStyle w:val="ListParagraph"/>
        <w:numPr>
          <w:ilvl w:val="1"/>
          <w:numId w:val="61"/>
        </w:numPr>
        <w:rPr>
          <w:color w:val="548DD4"/>
        </w:rPr>
      </w:pPr>
      <w:r w:rsidRPr="0099693C">
        <w:rPr>
          <w:color w:val="548DD4"/>
        </w:rPr>
        <w:t>Extract the certificate from DGI 0101</w:t>
      </w:r>
    </w:p>
    <w:p w:rsidR="00FF19C9" w:rsidRPr="0099693C" w:rsidRDefault="00FF19C9" w:rsidP="005B7506">
      <w:pPr>
        <w:pStyle w:val="ListParagraph"/>
        <w:numPr>
          <w:ilvl w:val="1"/>
          <w:numId w:val="61"/>
        </w:numPr>
        <w:rPr>
          <w:color w:val="548DD4"/>
        </w:rPr>
      </w:pPr>
      <w:r w:rsidRPr="0099693C">
        <w:rPr>
          <w:color w:val="548DD4"/>
        </w:rPr>
        <w:t>Write the certificate to the configured directory location as a binary file, using the file name format:</w:t>
      </w:r>
      <w:r w:rsidRPr="0099693C">
        <w:rPr>
          <w:color w:val="548DD4"/>
        </w:rPr>
        <w:br/>
        <w:t>CERT.</w:t>
      </w:r>
      <w:r w:rsidRPr="0099693C">
        <w:rPr>
          <w:i/>
          <w:iCs/>
          <w:color w:val="548DD4"/>
        </w:rPr>
        <w:t>BE TLA.Order Number.Instance</w:t>
      </w:r>
      <w:r w:rsidRPr="0099693C">
        <w:rPr>
          <w:color w:val="548DD4"/>
        </w:rPr>
        <w:t>.CER</w:t>
      </w:r>
      <w:r w:rsidRPr="0099693C">
        <w:rPr>
          <w:color w:val="548DD4"/>
        </w:rPr>
        <w:br/>
        <w:t>Where BE TLA, Order Number and Instance are available from the delivery package fulfilment data.</w:t>
      </w:r>
    </w:p>
    <w:p w:rsidR="00FF19C9" w:rsidRPr="0099693C" w:rsidRDefault="00FF19C9" w:rsidP="005B7506">
      <w:pPr>
        <w:pStyle w:val="ListParagraph"/>
        <w:numPr>
          <w:ilvl w:val="0"/>
          <w:numId w:val="61"/>
        </w:numPr>
        <w:rPr>
          <w:color w:val="548DD4"/>
        </w:rPr>
      </w:pPr>
      <w:r w:rsidRPr="0099693C">
        <w:rPr>
          <w:color w:val="548DD4"/>
        </w:rPr>
        <w:t>Write a bureau return message to the configured write queue, where:</w:t>
      </w:r>
    </w:p>
    <w:p w:rsidR="00FF19C9" w:rsidRPr="0099693C" w:rsidRDefault="00FF19C9" w:rsidP="005B7506">
      <w:pPr>
        <w:pStyle w:val="ListParagraph"/>
        <w:numPr>
          <w:ilvl w:val="1"/>
          <w:numId w:val="61"/>
        </w:numPr>
        <w:rPr>
          <w:color w:val="548DD4"/>
        </w:rPr>
      </w:pPr>
      <w:r w:rsidRPr="0099693C">
        <w:rPr>
          <w:color w:val="548DD4"/>
        </w:rPr>
        <w:t>The tracking reference is extracted from the delivery package message</w:t>
      </w:r>
    </w:p>
    <w:p w:rsidR="00FF19C9" w:rsidRPr="0099693C" w:rsidRDefault="00FF19C9" w:rsidP="005B7506">
      <w:pPr>
        <w:pStyle w:val="ListParagraph"/>
        <w:numPr>
          <w:ilvl w:val="1"/>
          <w:numId w:val="61"/>
        </w:numPr>
        <w:rPr>
          <w:color w:val="548DD4"/>
        </w:rPr>
      </w:pPr>
      <w:r w:rsidRPr="0099693C">
        <w:rPr>
          <w:color w:val="548DD4"/>
        </w:rPr>
        <w:t>The card personalisation date is current system time</w:t>
      </w:r>
    </w:p>
    <w:p w:rsidR="00FF19C9" w:rsidRPr="0099693C" w:rsidRDefault="00FF19C9" w:rsidP="005B7506">
      <w:pPr>
        <w:pStyle w:val="ListParagraph"/>
        <w:numPr>
          <w:ilvl w:val="1"/>
          <w:numId w:val="61"/>
        </w:numPr>
        <w:rPr>
          <w:color w:val="548DD4"/>
        </w:rPr>
      </w:pPr>
      <w:r w:rsidRPr="0099693C">
        <w:rPr>
          <w:color w:val="548DD4"/>
        </w:rPr>
        <w:t>The card identifier is 8 bytes, consisting the configured first 4 bytes concatenated with the ISIN (from the delivery package fulfilment data)</w:t>
      </w:r>
      <w:r w:rsidRPr="0099693C">
        <w:rPr>
          <w:rStyle w:val="FootnoteReference"/>
          <w:color w:val="548DD4"/>
        </w:rPr>
        <w:footnoteReference w:id="5"/>
      </w:r>
      <w:r w:rsidRPr="0099693C">
        <w:rPr>
          <w:color w:val="548DD4"/>
        </w:rPr>
        <w:t>.</w:t>
      </w:r>
    </w:p>
    <w:p w:rsidR="00FF19C9" w:rsidRPr="00595B45" w:rsidRDefault="00FF19C9" w:rsidP="008779B1">
      <w:pPr>
        <w:pStyle w:val="Heading1"/>
        <w:numPr>
          <w:ilvl w:val="0"/>
          <w:numId w:val="5"/>
        </w:numPr>
        <w:tabs>
          <w:tab w:val="clear" w:pos="360"/>
        </w:tabs>
        <w:ind w:left="1134" w:hanging="1134"/>
        <w:rPr>
          <w:rFonts w:cs="Times New Roman"/>
        </w:rPr>
      </w:pPr>
      <w:bookmarkStart w:id="877" w:name="_Toc396126633"/>
      <w:r>
        <w:rPr>
          <w:b w:val="0"/>
          <w:bCs w:val="0"/>
        </w:rPr>
        <w:t>Reports</w:t>
      </w:r>
      <w:bookmarkEnd w:id="877"/>
    </w:p>
    <w:p w:rsidR="00FF19C9" w:rsidRPr="00595B45" w:rsidRDefault="00FF19C9" w:rsidP="008779B1">
      <w:pPr>
        <w:rPr>
          <w:rFonts w:cs="Times New Roman"/>
        </w:rPr>
      </w:pPr>
      <w:r>
        <w:t>Affina shall provide the following TLS specific reports:</w:t>
      </w:r>
    </w:p>
    <w:p w:rsidR="00FF19C9" w:rsidRDefault="00FF19C9" w:rsidP="00C20FCD">
      <w:pPr>
        <w:pStyle w:val="Heading2"/>
        <w:numPr>
          <w:ilvl w:val="1"/>
          <w:numId w:val="5"/>
        </w:numPr>
        <w:tabs>
          <w:tab w:val="clear" w:pos="720"/>
        </w:tabs>
        <w:ind w:left="0" w:firstLine="0"/>
        <w:rPr>
          <w:rFonts w:cs="Times New Roman"/>
        </w:rPr>
      </w:pPr>
      <w:bookmarkStart w:id="878" w:name="_Toc396126634"/>
      <w:r>
        <w:rPr>
          <w:b w:val="0"/>
          <w:bCs w:val="0"/>
        </w:rPr>
        <w:t>Blacklisted Applications</w:t>
      </w:r>
      <w:bookmarkEnd w:id="878"/>
    </w:p>
    <w:p w:rsidR="00FF19C9" w:rsidRDefault="00FF19C9" w:rsidP="008779B1">
      <w:r>
        <w:t>This report shall list all of the non-expired applications that have been blacklisted for the following reasons:</w:t>
      </w:r>
    </w:p>
    <w:p w:rsidR="00FF19C9" w:rsidRDefault="00FF19C9" w:rsidP="00C20FCD">
      <w:pPr>
        <w:pStyle w:val="ListParagraph"/>
        <w:numPr>
          <w:ilvl w:val="0"/>
          <w:numId w:val="30"/>
        </w:numPr>
      </w:pPr>
      <w:r>
        <w:t xml:space="preserve">They’ve been added to the CRL due to being classified as lost/stolen (NSAM or </w:t>
      </w:r>
      <w:r w:rsidRPr="004E7111">
        <w:rPr>
          <w:color w:val="4F81BD"/>
        </w:rPr>
        <w:t>device certificate</w:t>
      </w:r>
      <w:r>
        <w:t xml:space="preserve"> has “suspended” status) </w:t>
      </w:r>
    </w:p>
    <w:p w:rsidR="00FF19C9" w:rsidRDefault="00FF19C9" w:rsidP="00C20FCD">
      <w:pPr>
        <w:pStyle w:val="ListParagraph"/>
        <w:numPr>
          <w:ilvl w:val="0"/>
          <w:numId w:val="30"/>
        </w:numPr>
      </w:pPr>
      <w:r>
        <w:t xml:space="preserve">The NSAM has been classified as end of life (NSAM or </w:t>
      </w:r>
      <w:r w:rsidRPr="004E7111">
        <w:rPr>
          <w:color w:val="4F81BD"/>
        </w:rPr>
        <w:t>device certificate</w:t>
      </w:r>
      <w:r>
        <w:t xml:space="preserve"> has “cancelled” status)</w:t>
      </w:r>
    </w:p>
    <w:p w:rsidR="00FF19C9" w:rsidRDefault="00FF19C9" w:rsidP="008779B1">
      <w:r>
        <w:t>Note that this is an application report, so the same NSAM may appear on the report multiple times for different applications.</w:t>
      </w:r>
    </w:p>
    <w:p w:rsidR="00FF19C9" w:rsidRDefault="00FF19C9" w:rsidP="008779B1">
      <w:r>
        <w:t>The report shall have the following columns:</w:t>
      </w: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650"/>
        <w:gridCol w:w="3738"/>
      </w:tblGrid>
      <w:tr w:rsidR="00FF19C9" w:rsidRPr="00B40539">
        <w:tc>
          <w:tcPr>
            <w:tcW w:w="4025" w:type="dxa"/>
            <w:shd w:val="clear" w:color="auto" w:fill="EEECE1"/>
          </w:tcPr>
          <w:p w:rsidR="00FF19C9" w:rsidRPr="00251D9B" w:rsidRDefault="00FF19C9" w:rsidP="00251D9B">
            <w:pPr>
              <w:ind w:left="0"/>
              <w:rPr>
                <w:b/>
                <w:bCs/>
                <w:sz w:val="16"/>
                <w:szCs w:val="16"/>
              </w:rPr>
            </w:pPr>
            <w:r w:rsidRPr="00251D9B">
              <w:rPr>
                <w:b/>
                <w:bCs/>
                <w:sz w:val="16"/>
                <w:szCs w:val="16"/>
              </w:rPr>
              <w:t>Column Heading</w:t>
            </w:r>
          </w:p>
        </w:tc>
        <w:tc>
          <w:tcPr>
            <w:tcW w:w="4086" w:type="dxa"/>
            <w:shd w:val="clear" w:color="auto" w:fill="EEECE1"/>
          </w:tcPr>
          <w:p w:rsidR="00FF19C9" w:rsidRPr="00251D9B" w:rsidRDefault="00FF19C9" w:rsidP="00251D9B">
            <w:pPr>
              <w:ind w:left="0"/>
              <w:rPr>
                <w:b/>
                <w:bCs/>
                <w:sz w:val="16"/>
                <w:szCs w:val="16"/>
              </w:rPr>
            </w:pPr>
            <w:r w:rsidRPr="00251D9B">
              <w:rPr>
                <w:b/>
                <w:bCs/>
                <w:sz w:val="16"/>
                <w:szCs w:val="16"/>
              </w:rPr>
              <w:t>Usage</w:t>
            </w:r>
          </w:p>
        </w:tc>
      </w:tr>
      <w:tr w:rsidR="00FF19C9">
        <w:tc>
          <w:tcPr>
            <w:tcW w:w="4025" w:type="dxa"/>
          </w:tcPr>
          <w:p w:rsidR="00FF19C9" w:rsidRPr="00251D9B" w:rsidRDefault="00FF19C9" w:rsidP="00251D9B">
            <w:pPr>
              <w:ind w:left="0"/>
              <w:rPr>
                <w:sz w:val="16"/>
                <w:szCs w:val="16"/>
              </w:rPr>
            </w:pPr>
            <w:r w:rsidRPr="00251D9B">
              <w:rPr>
                <w:sz w:val="16"/>
                <w:szCs w:val="16"/>
              </w:rPr>
              <w:t>Device ID</w:t>
            </w:r>
          </w:p>
        </w:tc>
        <w:tc>
          <w:tcPr>
            <w:tcW w:w="4086" w:type="dxa"/>
          </w:tcPr>
          <w:p w:rsidR="00FF19C9" w:rsidRPr="00251D9B" w:rsidRDefault="00FF19C9" w:rsidP="00251D9B">
            <w:pPr>
              <w:ind w:left="0"/>
              <w:rPr>
                <w:sz w:val="16"/>
                <w:szCs w:val="16"/>
              </w:rPr>
            </w:pPr>
            <w:r w:rsidRPr="00251D9B">
              <w:rPr>
                <w:sz w:val="16"/>
                <w:szCs w:val="16"/>
              </w:rPr>
              <w:t xml:space="preserve">This uses the “Name” field of the card record. </w:t>
            </w:r>
          </w:p>
          <w:p w:rsidR="00FF19C9" w:rsidRPr="00251D9B" w:rsidRDefault="00FF19C9" w:rsidP="00251D9B">
            <w:pPr>
              <w:ind w:left="0"/>
              <w:rPr>
                <w:sz w:val="16"/>
                <w:szCs w:val="16"/>
              </w:rPr>
            </w:pPr>
            <w:r w:rsidRPr="00251D9B">
              <w:rPr>
                <w:sz w:val="16"/>
                <w:szCs w:val="16"/>
              </w:rPr>
              <w:t>In most cases, the name field will contain the Device ID, although for S2’s disabled via a CRL, it will contain the certificate serial number as the Device ID is unknown.</w:t>
            </w:r>
          </w:p>
        </w:tc>
      </w:tr>
      <w:tr w:rsidR="00FF19C9">
        <w:tc>
          <w:tcPr>
            <w:tcW w:w="4025" w:type="dxa"/>
          </w:tcPr>
          <w:p w:rsidR="00FF19C9" w:rsidRPr="00251D9B" w:rsidRDefault="00FF19C9" w:rsidP="00251D9B">
            <w:pPr>
              <w:ind w:left="0"/>
              <w:rPr>
                <w:sz w:val="16"/>
                <w:szCs w:val="16"/>
              </w:rPr>
            </w:pPr>
            <w:r w:rsidRPr="00251D9B">
              <w:rPr>
                <w:sz w:val="16"/>
                <w:szCs w:val="16"/>
              </w:rPr>
              <w:t>App Type</w:t>
            </w:r>
          </w:p>
        </w:tc>
        <w:tc>
          <w:tcPr>
            <w:tcW w:w="4086" w:type="dxa"/>
          </w:tcPr>
          <w:p w:rsidR="00FF19C9" w:rsidRPr="00251D9B" w:rsidRDefault="00FF19C9" w:rsidP="00251D9B">
            <w:pPr>
              <w:ind w:left="0"/>
              <w:rPr>
                <w:rFonts w:cs="Times New Roman"/>
                <w:sz w:val="16"/>
                <w:szCs w:val="16"/>
              </w:rPr>
            </w:pPr>
            <w:r w:rsidRPr="00251D9B">
              <w:rPr>
                <w:sz w:val="16"/>
                <w:szCs w:val="16"/>
              </w:rPr>
              <w:t xml:space="preserve">S2, S9, MSA or </w:t>
            </w:r>
            <w:r w:rsidRPr="00251D9B">
              <w:rPr>
                <w:color w:val="4F81BD"/>
                <w:sz w:val="16"/>
                <w:szCs w:val="16"/>
              </w:rPr>
              <w:t>Cert</w:t>
            </w:r>
          </w:p>
        </w:tc>
      </w:tr>
      <w:tr w:rsidR="00FF19C9">
        <w:tc>
          <w:tcPr>
            <w:tcW w:w="4025" w:type="dxa"/>
          </w:tcPr>
          <w:p w:rsidR="00FF19C9" w:rsidRPr="00251D9B" w:rsidRDefault="00FF19C9" w:rsidP="00251D9B">
            <w:pPr>
              <w:ind w:left="0"/>
              <w:rPr>
                <w:sz w:val="16"/>
                <w:szCs w:val="16"/>
              </w:rPr>
            </w:pPr>
            <w:r w:rsidRPr="00251D9B">
              <w:rPr>
                <w:sz w:val="16"/>
                <w:szCs w:val="16"/>
              </w:rPr>
              <w:t>ISIN</w:t>
            </w:r>
          </w:p>
        </w:tc>
        <w:tc>
          <w:tcPr>
            <w:tcW w:w="4086" w:type="dxa"/>
          </w:tcPr>
          <w:p w:rsidR="00FF19C9" w:rsidRPr="00251D9B" w:rsidRDefault="00FF19C9" w:rsidP="00251D9B">
            <w:pPr>
              <w:ind w:left="0"/>
              <w:rPr>
                <w:sz w:val="16"/>
                <w:szCs w:val="16"/>
              </w:rPr>
            </w:pPr>
            <w:r w:rsidRPr="00251D9B">
              <w:rPr>
                <w:sz w:val="16"/>
                <w:szCs w:val="16"/>
              </w:rPr>
              <w:t>For MSA apps only, the app’s ISIN</w:t>
            </w:r>
          </w:p>
        </w:tc>
      </w:tr>
      <w:tr w:rsidR="00FF19C9">
        <w:tc>
          <w:tcPr>
            <w:tcW w:w="4025" w:type="dxa"/>
          </w:tcPr>
          <w:p w:rsidR="00FF19C9" w:rsidRPr="00251D9B" w:rsidRDefault="00FF19C9" w:rsidP="00251D9B">
            <w:pPr>
              <w:ind w:left="0"/>
              <w:rPr>
                <w:sz w:val="16"/>
                <w:szCs w:val="16"/>
              </w:rPr>
            </w:pPr>
            <w:r w:rsidRPr="00251D9B">
              <w:rPr>
                <w:sz w:val="16"/>
                <w:szCs w:val="16"/>
              </w:rPr>
              <w:t>Certificate Number</w:t>
            </w:r>
          </w:p>
        </w:tc>
        <w:tc>
          <w:tcPr>
            <w:tcW w:w="4086" w:type="dxa"/>
          </w:tcPr>
          <w:p w:rsidR="00FF19C9" w:rsidRPr="00251D9B" w:rsidRDefault="00FF19C9" w:rsidP="00251D9B">
            <w:pPr>
              <w:ind w:left="0"/>
              <w:rPr>
                <w:sz w:val="16"/>
                <w:szCs w:val="16"/>
              </w:rPr>
            </w:pPr>
            <w:r w:rsidRPr="00251D9B">
              <w:rPr>
                <w:sz w:val="16"/>
                <w:szCs w:val="16"/>
              </w:rPr>
              <w:t>The SerialNumber field, as stored with each application.</w:t>
            </w:r>
          </w:p>
        </w:tc>
      </w:tr>
      <w:tr w:rsidR="00FF19C9">
        <w:tc>
          <w:tcPr>
            <w:tcW w:w="4025" w:type="dxa"/>
          </w:tcPr>
          <w:p w:rsidR="00FF19C9" w:rsidRPr="00251D9B" w:rsidRDefault="00FF19C9" w:rsidP="00251D9B">
            <w:pPr>
              <w:ind w:left="0"/>
              <w:rPr>
                <w:sz w:val="16"/>
                <w:szCs w:val="16"/>
              </w:rPr>
            </w:pPr>
            <w:r w:rsidRPr="00251D9B">
              <w:rPr>
                <w:sz w:val="16"/>
                <w:szCs w:val="16"/>
              </w:rPr>
              <w:t>Status</w:t>
            </w:r>
          </w:p>
        </w:tc>
        <w:tc>
          <w:tcPr>
            <w:tcW w:w="4086" w:type="dxa"/>
          </w:tcPr>
          <w:p w:rsidR="00FF19C9" w:rsidRPr="00251D9B" w:rsidRDefault="00FF19C9" w:rsidP="00251D9B">
            <w:pPr>
              <w:ind w:left="0"/>
              <w:rPr>
                <w:sz w:val="16"/>
                <w:szCs w:val="16"/>
              </w:rPr>
            </w:pPr>
            <w:r w:rsidRPr="00251D9B">
              <w:rPr>
                <w:sz w:val="16"/>
                <w:szCs w:val="16"/>
              </w:rPr>
              <w:t>Lost/Stolen (if status is “suspended”)</w:t>
            </w:r>
          </w:p>
          <w:p w:rsidR="00FF19C9" w:rsidRPr="00251D9B" w:rsidRDefault="00FF19C9" w:rsidP="00251D9B">
            <w:pPr>
              <w:ind w:left="0"/>
              <w:rPr>
                <w:sz w:val="16"/>
                <w:szCs w:val="16"/>
              </w:rPr>
            </w:pPr>
            <w:r w:rsidRPr="00251D9B">
              <w:rPr>
                <w:sz w:val="16"/>
                <w:szCs w:val="16"/>
              </w:rPr>
              <w:t>End of Life (if status is “cancelled”)</w:t>
            </w:r>
          </w:p>
        </w:tc>
      </w:tr>
    </w:tbl>
    <w:p w:rsidR="00FF19C9" w:rsidRDefault="00FF19C9" w:rsidP="00B40539">
      <w:r>
        <w:t>The report shall be ordered using the Status column, followed by Device ID.</w:t>
      </w:r>
    </w:p>
    <w:p w:rsidR="00FF19C9" w:rsidRDefault="00FF19C9">
      <w:pPr>
        <w:overflowPunct/>
        <w:autoSpaceDE/>
        <w:autoSpaceDN/>
        <w:adjustRightInd/>
        <w:spacing w:after="0" w:line="240" w:lineRule="auto"/>
        <w:ind w:left="0"/>
        <w:textAlignment w:val="auto"/>
        <w:rPr>
          <w:rFonts w:cs="Times New Roman"/>
          <w:b/>
          <w:bCs/>
          <w:kern w:val="32"/>
          <w:sz w:val="26"/>
          <w:szCs w:val="26"/>
        </w:rPr>
      </w:pPr>
      <w:r>
        <w:rPr>
          <w:rFonts w:cs="Times New Roman"/>
        </w:rPr>
        <w:br w:type="page"/>
      </w:r>
    </w:p>
    <w:p w:rsidR="00FF19C9" w:rsidRDefault="00FF19C9" w:rsidP="00BB1EC6">
      <w:pPr>
        <w:pStyle w:val="Heading2"/>
        <w:numPr>
          <w:ilvl w:val="1"/>
          <w:numId w:val="5"/>
        </w:numPr>
        <w:tabs>
          <w:tab w:val="clear" w:pos="720"/>
        </w:tabs>
        <w:ind w:left="0" w:firstLine="0"/>
        <w:rPr>
          <w:rFonts w:cs="Times New Roman"/>
        </w:rPr>
      </w:pPr>
      <w:bookmarkStart w:id="879" w:name="_Toc396126635"/>
      <w:r>
        <w:rPr>
          <w:b w:val="0"/>
          <w:bCs w:val="0"/>
        </w:rPr>
        <w:t>MSA Expiry Report</w:t>
      </w:r>
      <w:bookmarkEnd w:id="879"/>
    </w:p>
    <w:p w:rsidR="00FF19C9" w:rsidRDefault="00FF19C9" w:rsidP="0099693C">
      <w:pPr>
        <w:pStyle w:val="Heading3"/>
        <w:numPr>
          <w:ilvl w:val="2"/>
          <w:numId w:val="5"/>
        </w:numPr>
        <w:tabs>
          <w:tab w:val="clear" w:pos="4341"/>
        </w:tabs>
        <w:ind w:left="0" w:firstLine="0"/>
        <w:rPr>
          <w:rFonts w:cs="Times New Roman"/>
        </w:rPr>
      </w:pPr>
      <w:bookmarkStart w:id="880" w:name="_Toc384021516"/>
      <w:r>
        <w:rPr>
          <w:b w:val="0"/>
          <w:bCs w:val="0"/>
        </w:rPr>
        <w:t>[E4] MSA Card Expiry</w:t>
      </w:r>
      <w:bookmarkEnd w:id="880"/>
    </w:p>
    <w:p w:rsidR="00FF19C9" w:rsidRDefault="00FF19C9" w:rsidP="0099693C">
      <w:r>
        <w:t>This report shall ask the operator for a date range and shall then list all of the MSA applications whose certificates expire within the date range.</w:t>
      </w:r>
    </w:p>
    <w:p w:rsidR="00FF19C9" w:rsidRDefault="00FF19C9" w:rsidP="0099693C">
      <w:r>
        <w:t>The report shall have the following columns:</w:t>
      </w: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952"/>
        <w:gridCol w:w="4436"/>
      </w:tblGrid>
      <w:tr w:rsidR="00FF19C9" w:rsidRPr="00B40539">
        <w:tc>
          <w:tcPr>
            <w:tcW w:w="3227" w:type="dxa"/>
            <w:shd w:val="clear" w:color="auto" w:fill="EEECE1"/>
          </w:tcPr>
          <w:p w:rsidR="00FF19C9" w:rsidRPr="00251D9B" w:rsidRDefault="00FF19C9" w:rsidP="00251D9B">
            <w:pPr>
              <w:ind w:left="0"/>
              <w:rPr>
                <w:b/>
                <w:bCs/>
                <w:sz w:val="16"/>
                <w:szCs w:val="16"/>
              </w:rPr>
            </w:pPr>
            <w:r w:rsidRPr="00251D9B">
              <w:rPr>
                <w:b/>
                <w:bCs/>
                <w:sz w:val="16"/>
                <w:szCs w:val="16"/>
              </w:rPr>
              <w:t>Column Heading</w:t>
            </w:r>
          </w:p>
        </w:tc>
        <w:tc>
          <w:tcPr>
            <w:tcW w:w="4884" w:type="dxa"/>
            <w:shd w:val="clear" w:color="auto" w:fill="EEECE1"/>
          </w:tcPr>
          <w:p w:rsidR="00FF19C9" w:rsidRPr="00251D9B" w:rsidRDefault="00FF19C9" w:rsidP="00251D9B">
            <w:pPr>
              <w:ind w:left="0"/>
              <w:rPr>
                <w:b/>
                <w:bCs/>
                <w:sz w:val="16"/>
                <w:szCs w:val="16"/>
              </w:rPr>
            </w:pPr>
            <w:r w:rsidRPr="00251D9B">
              <w:rPr>
                <w:b/>
                <w:bCs/>
                <w:sz w:val="16"/>
                <w:szCs w:val="16"/>
              </w:rPr>
              <w:t>Usage</w:t>
            </w:r>
          </w:p>
        </w:tc>
      </w:tr>
      <w:tr w:rsidR="00FF19C9">
        <w:tc>
          <w:tcPr>
            <w:tcW w:w="3227" w:type="dxa"/>
          </w:tcPr>
          <w:p w:rsidR="00FF19C9" w:rsidRPr="00251D9B" w:rsidRDefault="00FF19C9" w:rsidP="00251D9B">
            <w:pPr>
              <w:ind w:left="0"/>
              <w:rPr>
                <w:sz w:val="16"/>
                <w:szCs w:val="16"/>
              </w:rPr>
            </w:pPr>
            <w:r w:rsidRPr="00251D9B">
              <w:rPr>
                <w:sz w:val="16"/>
                <w:szCs w:val="16"/>
              </w:rPr>
              <w:t>ISIN</w:t>
            </w:r>
          </w:p>
        </w:tc>
        <w:tc>
          <w:tcPr>
            <w:tcW w:w="4884" w:type="dxa"/>
          </w:tcPr>
          <w:p w:rsidR="00FF19C9" w:rsidRPr="00251D9B" w:rsidRDefault="00FF19C9" w:rsidP="00251D9B">
            <w:pPr>
              <w:ind w:left="0"/>
              <w:rPr>
                <w:sz w:val="16"/>
                <w:szCs w:val="16"/>
              </w:rPr>
            </w:pPr>
            <w:r w:rsidRPr="00251D9B">
              <w:rPr>
                <w:sz w:val="16"/>
                <w:szCs w:val="16"/>
              </w:rPr>
              <w:t>The MSA app’s ISIN</w:t>
            </w:r>
          </w:p>
        </w:tc>
      </w:tr>
      <w:tr w:rsidR="00FF19C9">
        <w:tc>
          <w:tcPr>
            <w:tcW w:w="3227" w:type="dxa"/>
          </w:tcPr>
          <w:p w:rsidR="00FF19C9" w:rsidRPr="00251D9B" w:rsidRDefault="00FF19C9" w:rsidP="00251D9B">
            <w:pPr>
              <w:ind w:left="0"/>
              <w:rPr>
                <w:sz w:val="16"/>
                <w:szCs w:val="16"/>
              </w:rPr>
            </w:pPr>
            <w:r w:rsidRPr="00251D9B">
              <w:rPr>
                <w:sz w:val="16"/>
                <w:szCs w:val="16"/>
              </w:rPr>
              <w:t>Certificate Number</w:t>
            </w:r>
          </w:p>
        </w:tc>
        <w:tc>
          <w:tcPr>
            <w:tcW w:w="4884" w:type="dxa"/>
          </w:tcPr>
          <w:p w:rsidR="00FF19C9" w:rsidRPr="00251D9B" w:rsidRDefault="00FF19C9" w:rsidP="00251D9B">
            <w:pPr>
              <w:ind w:left="0"/>
              <w:rPr>
                <w:sz w:val="16"/>
                <w:szCs w:val="16"/>
              </w:rPr>
            </w:pPr>
            <w:r w:rsidRPr="00251D9B">
              <w:rPr>
                <w:sz w:val="16"/>
                <w:szCs w:val="16"/>
              </w:rPr>
              <w:t>The SerialNumber field, as stored with each application.</w:t>
            </w:r>
          </w:p>
        </w:tc>
      </w:tr>
      <w:tr w:rsidR="00FF19C9">
        <w:tc>
          <w:tcPr>
            <w:tcW w:w="3227" w:type="dxa"/>
          </w:tcPr>
          <w:p w:rsidR="00FF19C9" w:rsidRPr="00251D9B" w:rsidRDefault="00FF19C9" w:rsidP="00251D9B">
            <w:pPr>
              <w:ind w:left="0"/>
              <w:rPr>
                <w:sz w:val="16"/>
                <w:szCs w:val="16"/>
              </w:rPr>
            </w:pPr>
            <w:r w:rsidRPr="00251D9B">
              <w:rPr>
                <w:sz w:val="16"/>
                <w:szCs w:val="16"/>
              </w:rPr>
              <w:t>Expiry Date</w:t>
            </w:r>
          </w:p>
        </w:tc>
        <w:tc>
          <w:tcPr>
            <w:tcW w:w="4884" w:type="dxa"/>
          </w:tcPr>
          <w:p w:rsidR="00FF19C9" w:rsidRPr="00251D9B" w:rsidRDefault="00FF19C9" w:rsidP="00251D9B">
            <w:pPr>
              <w:ind w:left="0"/>
              <w:rPr>
                <w:sz w:val="16"/>
                <w:szCs w:val="16"/>
              </w:rPr>
            </w:pPr>
            <w:r w:rsidRPr="00251D9B">
              <w:rPr>
                <w:sz w:val="16"/>
                <w:szCs w:val="16"/>
              </w:rPr>
              <w:t>The certificate expiry date</w:t>
            </w:r>
          </w:p>
        </w:tc>
      </w:tr>
      <w:tr w:rsidR="00FF19C9">
        <w:tc>
          <w:tcPr>
            <w:tcW w:w="3227" w:type="dxa"/>
          </w:tcPr>
          <w:p w:rsidR="00FF19C9" w:rsidRPr="00251D9B" w:rsidRDefault="00FF19C9" w:rsidP="00251D9B">
            <w:pPr>
              <w:ind w:left="0"/>
              <w:rPr>
                <w:sz w:val="16"/>
                <w:szCs w:val="16"/>
              </w:rPr>
            </w:pPr>
            <w:r w:rsidRPr="00251D9B">
              <w:rPr>
                <w:sz w:val="16"/>
                <w:szCs w:val="16"/>
              </w:rPr>
              <w:t>NCRS</w:t>
            </w:r>
          </w:p>
        </w:tc>
        <w:tc>
          <w:tcPr>
            <w:tcW w:w="4884" w:type="dxa"/>
          </w:tcPr>
          <w:p w:rsidR="00FF19C9" w:rsidRPr="00251D9B" w:rsidRDefault="00FF19C9" w:rsidP="00251D9B">
            <w:pPr>
              <w:ind w:left="0"/>
              <w:rPr>
                <w:sz w:val="16"/>
                <w:szCs w:val="16"/>
              </w:rPr>
            </w:pPr>
            <w:r w:rsidRPr="00251D9B">
              <w:rPr>
                <w:sz w:val="16"/>
                <w:szCs w:val="16"/>
              </w:rPr>
              <w:t>The identifier of the NCRS that the NSAM is associated with.</w:t>
            </w:r>
          </w:p>
        </w:tc>
      </w:tr>
      <w:tr w:rsidR="00FF19C9">
        <w:tc>
          <w:tcPr>
            <w:tcW w:w="3227" w:type="dxa"/>
          </w:tcPr>
          <w:p w:rsidR="00FF19C9" w:rsidRPr="00251D9B" w:rsidRDefault="00FF19C9" w:rsidP="00251D9B">
            <w:pPr>
              <w:ind w:left="0"/>
              <w:rPr>
                <w:sz w:val="16"/>
                <w:szCs w:val="16"/>
              </w:rPr>
            </w:pPr>
            <w:r w:rsidRPr="00251D9B">
              <w:rPr>
                <w:sz w:val="16"/>
                <w:szCs w:val="16"/>
              </w:rPr>
              <w:t>BE</w:t>
            </w:r>
          </w:p>
        </w:tc>
        <w:tc>
          <w:tcPr>
            <w:tcW w:w="4884" w:type="dxa"/>
          </w:tcPr>
          <w:p w:rsidR="00FF19C9" w:rsidRPr="00251D9B" w:rsidRDefault="00FF19C9" w:rsidP="00251D9B">
            <w:pPr>
              <w:ind w:left="0"/>
              <w:rPr>
                <w:sz w:val="16"/>
                <w:szCs w:val="16"/>
              </w:rPr>
            </w:pPr>
            <w:r w:rsidRPr="00251D9B">
              <w:rPr>
                <w:sz w:val="16"/>
                <w:szCs w:val="16"/>
              </w:rPr>
              <w:t>The identifier of the BE that the NSAM is associated with.</w:t>
            </w:r>
          </w:p>
        </w:tc>
      </w:tr>
    </w:tbl>
    <w:p w:rsidR="00FF19C9" w:rsidRDefault="00FF19C9" w:rsidP="0099693C">
      <w:r>
        <w:t>The report shall be ordered using the NCRS column, followed by BE, followed by expiry date, followed by ISIN</w:t>
      </w:r>
    </w:p>
    <w:p w:rsidR="00FF19C9" w:rsidRPr="0099693C" w:rsidRDefault="00FF19C9" w:rsidP="0099693C">
      <w:pPr>
        <w:pStyle w:val="Heading3"/>
        <w:numPr>
          <w:ilvl w:val="2"/>
          <w:numId w:val="5"/>
        </w:numPr>
        <w:tabs>
          <w:tab w:val="clear" w:pos="4341"/>
        </w:tabs>
        <w:ind w:left="0" w:firstLine="0"/>
        <w:rPr>
          <w:rFonts w:cs="Times New Roman"/>
          <w:color w:val="548DD4"/>
        </w:rPr>
      </w:pPr>
      <w:r w:rsidRPr="0099693C">
        <w:rPr>
          <w:b w:val="0"/>
          <w:bCs w:val="0"/>
          <w:color w:val="548DD4"/>
        </w:rPr>
        <w:t>[E5] MSA Certificate Expiry</w:t>
      </w:r>
    </w:p>
    <w:p w:rsidR="00FF19C9" w:rsidRPr="0099693C" w:rsidRDefault="00FF19C9" w:rsidP="00BB1EC6">
      <w:pPr>
        <w:rPr>
          <w:color w:val="548DD4"/>
        </w:rPr>
      </w:pPr>
      <w:r w:rsidRPr="0099693C">
        <w:rPr>
          <w:color w:val="548DD4"/>
        </w:rPr>
        <w:t>This report shall ask the operator for a date range and shall then list all of the MSA device certificates that expire within the date range.</w:t>
      </w:r>
    </w:p>
    <w:p w:rsidR="00FF19C9" w:rsidRPr="0099693C" w:rsidRDefault="00FF19C9" w:rsidP="00B40539">
      <w:pPr>
        <w:rPr>
          <w:color w:val="548DD4"/>
        </w:rPr>
      </w:pPr>
      <w:r w:rsidRPr="0099693C">
        <w:rPr>
          <w:color w:val="548DD4"/>
        </w:rPr>
        <w:t>The report shall have the following columns:</w:t>
      </w: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952"/>
        <w:gridCol w:w="4436"/>
      </w:tblGrid>
      <w:tr w:rsidR="00FF19C9" w:rsidRPr="0099693C">
        <w:tc>
          <w:tcPr>
            <w:tcW w:w="3227" w:type="dxa"/>
            <w:shd w:val="clear" w:color="auto" w:fill="EEECE1"/>
          </w:tcPr>
          <w:p w:rsidR="00FF19C9" w:rsidRPr="00251D9B" w:rsidRDefault="00FF19C9" w:rsidP="00251D9B">
            <w:pPr>
              <w:spacing w:before="60" w:after="60" w:line="240" w:lineRule="auto"/>
              <w:ind w:left="0"/>
              <w:rPr>
                <w:b/>
                <w:bCs/>
                <w:color w:val="548DD4"/>
                <w:sz w:val="16"/>
                <w:szCs w:val="16"/>
              </w:rPr>
            </w:pPr>
            <w:r w:rsidRPr="00251D9B">
              <w:rPr>
                <w:b/>
                <w:bCs/>
                <w:color w:val="548DD4"/>
                <w:sz w:val="16"/>
                <w:szCs w:val="16"/>
              </w:rPr>
              <w:t>Column Heading</w:t>
            </w:r>
          </w:p>
        </w:tc>
        <w:tc>
          <w:tcPr>
            <w:tcW w:w="4884" w:type="dxa"/>
            <w:shd w:val="clear" w:color="auto" w:fill="EEECE1"/>
          </w:tcPr>
          <w:p w:rsidR="00FF19C9" w:rsidRPr="00251D9B" w:rsidRDefault="00FF19C9" w:rsidP="00251D9B">
            <w:pPr>
              <w:spacing w:before="60" w:after="60" w:line="240" w:lineRule="auto"/>
              <w:ind w:left="0"/>
              <w:rPr>
                <w:b/>
                <w:bCs/>
                <w:color w:val="548DD4"/>
                <w:sz w:val="16"/>
                <w:szCs w:val="16"/>
              </w:rPr>
            </w:pPr>
            <w:r w:rsidRPr="00251D9B">
              <w:rPr>
                <w:b/>
                <w:bCs/>
                <w:color w:val="548DD4"/>
                <w:sz w:val="16"/>
                <w:szCs w:val="16"/>
              </w:rPr>
              <w:t>Usage</w:t>
            </w:r>
          </w:p>
        </w:tc>
      </w:tr>
      <w:tr w:rsidR="00FF19C9" w:rsidRPr="0099693C">
        <w:tc>
          <w:tcPr>
            <w:tcW w:w="3227" w:type="dxa"/>
          </w:tcPr>
          <w:p w:rsidR="00FF19C9" w:rsidRPr="00251D9B" w:rsidRDefault="00FF19C9" w:rsidP="00251D9B">
            <w:pPr>
              <w:spacing w:before="60" w:after="60" w:line="240" w:lineRule="auto"/>
              <w:ind w:left="0"/>
              <w:rPr>
                <w:color w:val="548DD4"/>
                <w:sz w:val="16"/>
                <w:szCs w:val="16"/>
              </w:rPr>
            </w:pPr>
            <w:r w:rsidRPr="00251D9B">
              <w:rPr>
                <w:color w:val="548DD4"/>
                <w:sz w:val="16"/>
                <w:szCs w:val="16"/>
              </w:rPr>
              <w:t>NCRS</w:t>
            </w:r>
          </w:p>
        </w:tc>
        <w:tc>
          <w:tcPr>
            <w:tcW w:w="4884" w:type="dxa"/>
          </w:tcPr>
          <w:p w:rsidR="00FF19C9" w:rsidRPr="00251D9B" w:rsidRDefault="00FF19C9" w:rsidP="00251D9B">
            <w:pPr>
              <w:spacing w:before="60" w:after="60" w:line="240" w:lineRule="auto"/>
              <w:ind w:left="0"/>
              <w:rPr>
                <w:color w:val="548DD4"/>
                <w:sz w:val="16"/>
                <w:szCs w:val="16"/>
              </w:rPr>
            </w:pPr>
            <w:r w:rsidRPr="00251D9B">
              <w:rPr>
                <w:color w:val="548DD4"/>
                <w:sz w:val="16"/>
                <w:szCs w:val="16"/>
              </w:rPr>
              <w:t>The identifier of the NCRS that the NSAM is associated with (or “none”, if there is no NCRS).</w:t>
            </w:r>
          </w:p>
        </w:tc>
      </w:tr>
      <w:tr w:rsidR="00FF19C9" w:rsidRPr="0099693C">
        <w:tc>
          <w:tcPr>
            <w:tcW w:w="3227" w:type="dxa"/>
          </w:tcPr>
          <w:p w:rsidR="00FF19C9" w:rsidRPr="00251D9B" w:rsidRDefault="00FF19C9" w:rsidP="00251D9B">
            <w:pPr>
              <w:spacing w:before="60" w:after="60" w:line="240" w:lineRule="auto"/>
              <w:ind w:left="0"/>
              <w:rPr>
                <w:color w:val="548DD4"/>
                <w:sz w:val="16"/>
                <w:szCs w:val="16"/>
              </w:rPr>
            </w:pPr>
            <w:r w:rsidRPr="00251D9B">
              <w:rPr>
                <w:color w:val="548DD4"/>
                <w:sz w:val="16"/>
                <w:szCs w:val="16"/>
              </w:rPr>
              <w:t>BE</w:t>
            </w:r>
          </w:p>
        </w:tc>
        <w:tc>
          <w:tcPr>
            <w:tcW w:w="4884" w:type="dxa"/>
          </w:tcPr>
          <w:p w:rsidR="00FF19C9" w:rsidRPr="00251D9B" w:rsidRDefault="00FF19C9" w:rsidP="00251D9B">
            <w:pPr>
              <w:spacing w:before="60" w:after="60" w:line="240" w:lineRule="auto"/>
              <w:ind w:left="0"/>
              <w:rPr>
                <w:color w:val="548DD4"/>
                <w:sz w:val="16"/>
                <w:szCs w:val="16"/>
              </w:rPr>
            </w:pPr>
            <w:r w:rsidRPr="00251D9B">
              <w:rPr>
                <w:color w:val="548DD4"/>
                <w:sz w:val="16"/>
                <w:szCs w:val="16"/>
              </w:rPr>
              <w:t>The identifier of the BE that the NSAM is associated with.</w:t>
            </w:r>
          </w:p>
        </w:tc>
      </w:tr>
      <w:tr w:rsidR="00FF19C9" w:rsidRPr="0099693C">
        <w:tc>
          <w:tcPr>
            <w:tcW w:w="3227" w:type="dxa"/>
          </w:tcPr>
          <w:p w:rsidR="00FF19C9" w:rsidRPr="00251D9B" w:rsidRDefault="00FF19C9" w:rsidP="00251D9B">
            <w:pPr>
              <w:spacing w:before="60" w:after="60" w:line="240" w:lineRule="auto"/>
              <w:ind w:left="0"/>
              <w:rPr>
                <w:color w:val="548DD4"/>
                <w:sz w:val="16"/>
                <w:szCs w:val="16"/>
              </w:rPr>
            </w:pPr>
            <w:r w:rsidRPr="00251D9B">
              <w:rPr>
                <w:color w:val="548DD4"/>
                <w:sz w:val="16"/>
                <w:szCs w:val="16"/>
              </w:rPr>
              <w:t>Expiry Date</w:t>
            </w:r>
          </w:p>
        </w:tc>
        <w:tc>
          <w:tcPr>
            <w:tcW w:w="4884" w:type="dxa"/>
          </w:tcPr>
          <w:p w:rsidR="00FF19C9" w:rsidRPr="00251D9B" w:rsidRDefault="00FF19C9" w:rsidP="00251D9B">
            <w:pPr>
              <w:spacing w:before="60" w:after="60" w:line="240" w:lineRule="auto"/>
              <w:ind w:left="0"/>
              <w:rPr>
                <w:color w:val="548DD4"/>
                <w:sz w:val="16"/>
                <w:szCs w:val="16"/>
              </w:rPr>
            </w:pPr>
            <w:r w:rsidRPr="00251D9B">
              <w:rPr>
                <w:color w:val="548DD4"/>
                <w:sz w:val="16"/>
                <w:szCs w:val="16"/>
              </w:rPr>
              <w:t>The certificate expiry date</w:t>
            </w:r>
          </w:p>
        </w:tc>
      </w:tr>
      <w:tr w:rsidR="00FF19C9" w:rsidRPr="0099693C">
        <w:tc>
          <w:tcPr>
            <w:tcW w:w="3227" w:type="dxa"/>
          </w:tcPr>
          <w:p w:rsidR="00FF19C9" w:rsidRPr="00251D9B" w:rsidRDefault="00FF19C9" w:rsidP="00251D9B">
            <w:pPr>
              <w:spacing w:before="60" w:after="60" w:line="240" w:lineRule="auto"/>
              <w:ind w:left="0"/>
              <w:rPr>
                <w:color w:val="548DD4"/>
                <w:sz w:val="16"/>
                <w:szCs w:val="16"/>
              </w:rPr>
            </w:pPr>
            <w:r w:rsidRPr="00251D9B">
              <w:rPr>
                <w:color w:val="548DD4"/>
                <w:sz w:val="16"/>
                <w:szCs w:val="16"/>
              </w:rPr>
              <w:t>ISIN</w:t>
            </w:r>
          </w:p>
        </w:tc>
        <w:tc>
          <w:tcPr>
            <w:tcW w:w="4884" w:type="dxa"/>
          </w:tcPr>
          <w:p w:rsidR="00FF19C9" w:rsidRPr="00251D9B" w:rsidRDefault="00FF19C9" w:rsidP="00251D9B">
            <w:pPr>
              <w:spacing w:before="60" w:after="60" w:line="240" w:lineRule="auto"/>
              <w:ind w:left="0"/>
              <w:rPr>
                <w:color w:val="548DD4"/>
                <w:sz w:val="16"/>
                <w:szCs w:val="16"/>
              </w:rPr>
            </w:pPr>
            <w:r w:rsidRPr="00251D9B">
              <w:rPr>
                <w:color w:val="548DD4"/>
                <w:sz w:val="16"/>
                <w:szCs w:val="16"/>
              </w:rPr>
              <w:t>The MSA app’s ISIN</w:t>
            </w:r>
          </w:p>
        </w:tc>
      </w:tr>
      <w:tr w:rsidR="00FF19C9" w:rsidRPr="0099693C">
        <w:tc>
          <w:tcPr>
            <w:tcW w:w="3227" w:type="dxa"/>
          </w:tcPr>
          <w:p w:rsidR="00FF19C9" w:rsidRPr="00251D9B" w:rsidRDefault="00FF19C9" w:rsidP="00251D9B">
            <w:pPr>
              <w:spacing w:before="60" w:after="60" w:line="240" w:lineRule="auto"/>
              <w:ind w:left="0"/>
              <w:rPr>
                <w:color w:val="548DD4"/>
                <w:sz w:val="16"/>
                <w:szCs w:val="16"/>
              </w:rPr>
            </w:pPr>
            <w:r w:rsidRPr="00251D9B">
              <w:rPr>
                <w:color w:val="548DD4"/>
                <w:sz w:val="16"/>
                <w:szCs w:val="16"/>
              </w:rPr>
              <w:t>Certificate Number</w:t>
            </w:r>
          </w:p>
        </w:tc>
        <w:tc>
          <w:tcPr>
            <w:tcW w:w="4884" w:type="dxa"/>
          </w:tcPr>
          <w:p w:rsidR="00FF19C9" w:rsidRPr="00251D9B" w:rsidRDefault="00FF19C9" w:rsidP="00251D9B">
            <w:pPr>
              <w:spacing w:before="60" w:after="60" w:line="240" w:lineRule="auto"/>
              <w:ind w:left="0"/>
              <w:rPr>
                <w:color w:val="548DD4"/>
                <w:sz w:val="16"/>
                <w:szCs w:val="16"/>
              </w:rPr>
            </w:pPr>
            <w:r w:rsidRPr="00251D9B">
              <w:rPr>
                <w:color w:val="548DD4"/>
                <w:sz w:val="16"/>
                <w:szCs w:val="16"/>
              </w:rPr>
              <w:t>The SerialNumber field of the device certificate.</w:t>
            </w:r>
          </w:p>
        </w:tc>
      </w:tr>
      <w:tr w:rsidR="00FF19C9" w:rsidRPr="0099693C" w:rsidDel="001E1A37">
        <w:tc>
          <w:tcPr>
            <w:tcW w:w="3227" w:type="dxa"/>
          </w:tcPr>
          <w:p w:rsidR="00FF19C9" w:rsidRPr="00251D9B" w:rsidDel="001E1A37" w:rsidRDefault="00FF19C9" w:rsidP="00251D9B">
            <w:pPr>
              <w:spacing w:before="60" w:after="60" w:line="240" w:lineRule="auto"/>
              <w:ind w:left="0"/>
              <w:rPr>
                <w:rFonts w:cs="Times New Roman"/>
                <w:color w:val="548DD4"/>
                <w:sz w:val="16"/>
                <w:szCs w:val="16"/>
              </w:rPr>
            </w:pPr>
            <w:r w:rsidRPr="00251D9B">
              <w:rPr>
                <w:color w:val="548DD4"/>
                <w:sz w:val="16"/>
                <w:szCs w:val="16"/>
              </w:rPr>
              <w:t>NSAM Chip ID</w:t>
            </w:r>
          </w:p>
        </w:tc>
        <w:tc>
          <w:tcPr>
            <w:tcW w:w="4884" w:type="dxa"/>
          </w:tcPr>
          <w:p w:rsidR="00FF19C9" w:rsidRPr="00251D9B" w:rsidDel="001E1A37" w:rsidRDefault="00FF19C9" w:rsidP="00251D9B">
            <w:pPr>
              <w:spacing w:before="60" w:after="60" w:line="240" w:lineRule="auto"/>
              <w:ind w:left="0"/>
              <w:rPr>
                <w:rFonts w:cs="Times New Roman"/>
                <w:color w:val="548DD4"/>
                <w:sz w:val="16"/>
                <w:szCs w:val="16"/>
              </w:rPr>
            </w:pPr>
            <w:r w:rsidRPr="00251D9B">
              <w:rPr>
                <w:color w:val="548DD4"/>
                <w:sz w:val="16"/>
                <w:szCs w:val="16"/>
              </w:rPr>
              <w:t>The NSAM’s chip identifier</w:t>
            </w:r>
          </w:p>
        </w:tc>
      </w:tr>
      <w:tr w:rsidR="00FF19C9" w:rsidRPr="0099693C">
        <w:tc>
          <w:tcPr>
            <w:tcW w:w="3227" w:type="dxa"/>
          </w:tcPr>
          <w:p w:rsidR="00FF19C9" w:rsidRPr="00251D9B" w:rsidRDefault="00FF19C9" w:rsidP="00251D9B">
            <w:pPr>
              <w:spacing w:before="60" w:after="60" w:line="240" w:lineRule="auto"/>
              <w:ind w:left="0"/>
              <w:rPr>
                <w:color w:val="548DD4"/>
                <w:sz w:val="16"/>
                <w:szCs w:val="16"/>
              </w:rPr>
            </w:pPr>
            <w:r w:rsidRPr="00251D9B">
              <w:rPr>
                <w:color w:val="548DD4"/>
                <w:sz w:val="16"/>
                <w:szCs w:val="16"/>
              </w:rPr>
              <w:t>MSA State</w:t>
            </w:r>
          </w:p>
        </w:tc>
        <w:tc>
          <w:tcPr>
            <w:tcW w:w="4884" w:type="dxa"/>
          </w:tcPr>
          <w:p w:rsidR="00FF19C9" w:rsidRPr="00251D9B" w:rsidRDefault="00FF19C9" w:rsidP="00251D9B">
            <w:pPr>
              <w:spacing w:before="60" w:after="60" w:line="240" w:lineRule="auto"/>
              <w:ind w:left="0"/>
              <w:rPr>
                <w:color w:val="548DD4"/>
                <w:sz w:val="16"/>
                <w:szCs w:val="16"/>
              </w:rPr>
            </w:pPr>
            <w:r w:rsidRPr="00251D9B">
              <w:rPr>
                <w:color w:val="548DD4"/>
                <w:sz w:val="16"/>
                <w:szCs w:val="16"/>
              </w:rPr>
              <w:t>“Delivery” – waiting for confirmation that the APDUs have been applied</w:t>
            </w:r>
          </w:p>
          <w:p w:rsidR="00FF19C9" w:rsidRPr="00251D9B" w:rsidRDefault="00FF19C9" w:rsidP="00251D9B">
            <w:pPr>
              <w:spacing w:before="60" w:after="60" w:line="240" w:lineRule="auto"/>
              <w:ind w:left="0"/>
              <w:rPr>
                <w:color w:val="548DD4"/>
                <w:sz w:val="16"/>
                <w:szCs w:val="16"/>
              </w:rPr>
            </w:pPr>
            <w:r w:rsidRPr="00251D9B">
              <w:rPr>
                <w:color w:val="548DD4"/>
                <w:sz w:val="16"/>
                <w:szCs w:val="16"/>
              </w:rPr>
              <w:t>“Deployed” – The MSA application is on an NSAM and no replacement has been issued</w:t>
            </w:r>
          </w:p>
          <w:p w:rsidR="00FF19C9" w:rsidRPr="00251D9B" w:rsidRDefault="00FF19C9" w:rsidP="00251D9B">
            <w:pPr>
              <w:spacing w:before="60" w:after="60" w:line="240" w:lineRule="auto"/>
              <w:ind w:left="0"/>
              <w:rPr>
                <w:color w:val="548DD4"/>
                <w:sz w:val="16"/>
                <w:szCs w:val="16"/>
              </w:rPr>
            </w:pPr>
            <w:r w:rsidRPr="00251D9B">
              <w:rPr>
                <w:color w:val="548DD4"/>
                <w:sz w:val="16"/>
                <w:szCs w:val="16"/>
              </w:rPr>
              <w:t>“Deleting” – The MSA application is on an NSAM, but a replacement has been issued</w:t>
            </w:r>
          </w:p>
        </w:tc>
      </w:tr>
    </w:tbl>
    <w:p w:rsidR="00FF19C9" w:rsidRPr="0099693C" w:rsidRDefault="00FF19C9" w:rsidP="00BB1EC6">
      <w:pPr>
        <w:rPr>
          <w:color w:val="548DD4"/>
        </w:rPr>
      </w:pPr>
      <w:r w:rsidRPr="0099693C">
        <w:rPr>
          <w:color w:val="548DD4"/>
        </w:rPr>
        <w:t>The report shall be ordered using the NCRS column, followed by BE, followed by expiry date, followed by ISIN</w:t>
      </w:r>
    </w:p>
    <w:p w:rsidR="00FF19C9" w:rsidRPr="0099693C" w:rsidRDefault="00FF19C9" w:rsidP="00BB1EC6">
      <w:pPr>
        <w:rPr>
          <w:color w:val="548DD4"/>
        </w:rPr>
      </w:pPr>
      <w:r w:rsidRPr="0099693C">
        <w:rPr>
          <w:color w:val="548DD4"/>
        </w:rPr>
        <w:t>Note that if an MSA application is being replaced (and the response has not yet been received) and both certificates expire within the reporting period, both MSA applications will be included in the report.</w:t>
      </w:r>
    </w:p>
    <w:p w:rsidR="00FF19C9" w:rsidRPr="0099693C" w:rsidRDefault="00FF19C9" w:rsidP="00F93236">
      <w:pPr>
        <w:pStyle w:val="Heading2"/>
        <w:numPr>
          <w:ilvl w:val="1"/>
          <w:numId w:val="5"/>
        </w:numPr>
        <w:tabs>
          <w:tab w:val="clear" w:pos="720"/>
        </w:tabs>
        <w:ind w:left="0" w:firstLine="0"/>
        <w:rPr>
          <w:rFonts w:cs="Times New Roman"/>
          <w:color w:val="548DD4"/>
        </w:rPr>
      </w:pPr>
      <w:bookmarkStart w:id="881" w:name="_Toc396126636"/>
      <w:r w:rsidRPr="0099693C">
        <w:rPr>
          <w:b w:val="0"/>
          <w:bCs w:val="0"/>
          <w:color w:val="548DD4"/>
        </w:rPr>
        <w:t>[E5] Device Certificate Expiry</w:t>
      </w:r>
      <w:bookmarkEnd w:id="881"/>
    </w:p>
    <w:p w:rsidR="00FF19C9" w:rsidRPr="0099693C" w:rsidRDefault="00FF19C9" w:rsidP="00F93236">
      <w:pPr>
        <w:rPr>
          <w:color w:val="548DD4"/>
        </w:rPr>
      </w:pPr>
      <w:r w:rsidRPr="0099693C">
        <w:rPr>
          <w:color w:val="548DD4"/>
        </w:rPr>
        <w:t>This report shall ask the operator for a date range and shall then list all of the device certificates that expire within the date range.</w:t>
      </w:r>
    </w:p>
    <w:p w:rsidR="00FF19C9" w:rsidRPr="0099693C" w:rsidRDefault="00FF19C9" w:rsidP="00F93236">
      <w:pPr>
        <w:rPr>
          <w:color w:val="548DD4"/>
        </w:rPr>
      </w:pPr>
      <w:r w:rsidRPr="0099693C">
        <w:rPr>
          <w:color w:val="548DD4"/>
        </w:rPr>
        <w:t>The report shall have the following columns:</w:t>
      </w: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952"/>
        <w:gridCol w:w="4436"/>
      </w:tblGrid>
      <w:tr w:rsidR="00FF19C9" w:rsidRPr="0099693C">
        <w:tc>
          <w:tcPr>
            <w:tcW w:w="3227" w:type="dxa"/>
            <w:shd w:val="clear" w:color="auto" w:fill="EEECE1"/>
          </w:tcPr>
          <w:p w:rsidR="00FF19C9" w:rsidRPr="00251D9B" w:rsidRDefault="00FF19C9" w:rsidP="00251D9B">
            <w:pPr>
              <w:spacing w:before="60" w:after="60" w:line="240" w:lineRule="auto"/>
              <w:ind w:left="0"/>
              <w:rPr>
                <w:b/>
                <w:bCs/>
                <w:color w:val="548DD4"/>
                <w:sz w:val="16"/>
                <w:szCs w:val="16"/>
              </w:rPr>
            </w:pPr>
            <w:r w:rsidRPr="00251D9B">
              <w:rPr>
                <w:b/>
                <w:bCs/>
                <w:color w:val="548DD4"/>
                <w:sz w:val="16"/>
                <w:szCs w:val="16"/>
              </w:rPr>
              <w:t>Column Heading</w:t>
            </w:r>
          </w:p>
        </w:tc>
        <w:tc>
          <w:tcPr>
            <w:tcW w:w="4884" w:type="dxa"/>
            <w:shd w:val="clear" w:color="auto" w:fill="EEECE1"/>
          </w:tcPr>
          <w:p w:rsidR="00FF19C9" w:rsidRPr="00251D9B" w:rsidRDefault="00FF19C9" w:rsidP="00251D9B">
            <w:pPr>
              <w:spacing w:before="60" w:after="60" w:line="240" w:lineRule="auto"/>
              <w:ind w:left="0"/>
              <w:rPr>
                <w:b/>
                <w:bCs/>
                <w:color w:val="548DD4"/>
                <w:sz w:val="16"/>
                <w:szCs w:val="16"/>
              </w:rPr>
            </w:pPr>
            <w:r w:rsidRPr="00251D9B">
              <w:rPr>
                <w:b/>
                <w:bCs/>
                <w:color w:val="548DD4"/>
                <w:sz w:val="16"/>
                <w:szCs w:val="16"/>
              </w:rPr>
              <w:t>Usage</w:t>
            </w:r>
          </w:p>
        </w:tc>
      </w:tr>
      <w:tr w:rsidR="00FF19C9" w:rsidRPr="0099693C">
        <w:tc>
          <w:tcPr>
            <w:tcW w:w="3227" w:type="dxa"/>
          </w:tcPr>
          <w:p w:rsidR="00FF19C9" w:rsidRPr="00251D9B" w:rsidRDefault="00FF19C9" w:rsidP="00251D9B">
            <w:pPr>
              <w:spacing w:before="60" w:after="60" w:line="240" w:lineRule="auto"/>
              <w:ind w:left="0"/>
              <w:rPr>
                <w:color w:val="548DD4"/>
                <w:sz w:val="16"/>
                <w:szCs w:val="16"/>
              </w:rPr>
            </w:pPr>
            <w:r w:rsidRPr="00251D9B">
              <w:rPr>
                <w:color w:val="548DD4"/>
                <w:sz w:val="16"/>
                <w:szCs w:val="16"/>
              </w:rPr>
              <w:t>BE</w:t>
            </w:r>
          </w:p>
        </w:tc>
        <w:tc>
          <w:tcPr>
            <w:tcW w:w="4884" w:type="dxa"/>
          </w:tcPr>
          <w:p w:rsidR="00FF19C9" w:rsidRPr="00251D9B" w:rsidRDefault="00FF19C9" w:rsidP="00251D9B">
            <w:pPr>
              <w:spacing w:before="60" w:after="60" w:line="240" w:lineRule="auto"/>
              <w:ind w:left="0"/>
              <w:rPr>
                <w:color w:val="548DD4"/>
                <w:sz w:val="16"/>
                <w:szCs w:val="16"/>
              </w:rPr>
            </w:pPr>
            <w:r w:rsidRPr="00251D9B">
              <w:rPr>
                <w:color w:val="548DD4"/>
                <w:sz w:val="16"/>
                <w:szCs w:val="16"/>
              </w:rPr>
              <w:t>The identifier of the BE that the device certificate is associated with.</w:t>
            </w:r>
          </w:p>
        </w:tc>
      </w:tr>
      <w:tr w:rsidR="00FF19C9" w:rsidRPr="0099693C">
        <w:tc>
          <w:tcPr>
            <w:tcW w:w="3227" w:type="dxa"/>
          </w:tcPr>
          <w:p w:rsidR="00FF19C9" w:rsidRPr="00251D9B" w:rsidRDefault="00FF19C9" w:rsidP="00251D9B">
            <w:pPr>
              <w:spacing w:before="60" w:after="60" w:line="240" w:lineRule="auto"/>
              <w:ind w:left="0"/>
              <w:rPr>
                <w:color w:val="548DD4"/>
                <w:sz w:val="16"/>
                <w:szCs w:val="16"/>
              </w:rPr>
            </w:pPr>
            <w:r w:rsidRPr="00251D9B">
              <w:rPr>
                <w:color w:val="548DD4"/>
                <w:sz w:val="16"/>
                <w:szCs w:val="16"/>
              </w:rPr>
              <w:t>Expiry Date</w:t>
            </w:r>
          </w:p>
        </w:tc>
        <w:tc>
          <w:tcPr>
            <w:tcW w:w="4884" w:type="dxa"/>
          </w:tcPr>
          <w:p w:rsidR="00FF19C9" w:rsidRPr="00251D9B" w:rsidRDefault="00FF19C9" w:rsidP="00251D9B">
            <w:pPr>
              <w:spacing w:before="60" w:after="60" w:line="240" w:lineRule="auto"/>
              <w:ind w:left="0"/>
              <w:rPr>
                <w:color w:val="548DD4"/>
                <w:sz w:val="16"/>
                <w:szCs w:val="16"/>
              </w:rPr>
            </w:pPr>
            <w:r w:rsidRPr="00251D9B">
              <w:rPr>
                <w:color w:val="548DD4"/>
                <w:sz w:val="16"/>
                <w:szCs w:val="16"/>
              </w:rPr>
              <w:t>The certificate expiry date</w:t>
            </w:r>
          </w:p>
        </w:tc>
      </w:tr>
      <w:tr w:rsidR="00FF19C9" w:rsidRPr="0099693C">
        <w:tc>
          <w:tcPr>
            <w:tcW w:w="3227" w:type="dxa"/>
          </w:tcPr>
          <w:p w:rsidR="00FF19C9" w:rsidRPr="00251D9B" w:rsidRDefault="00FF19C9" w:rsidP="00251D9B">
            <w:pPr>
              <w:spacing w:before="60" w:after="60" w:line="240" w:lineRule="auto"/>
              <w:ind w:left="0"/>
              <w:rPr>
                <w:color w:val="548DD4"/>
                <w:sz w:val="16"/>
                <w:szCs w:val="16"/>
              </w:rPr>
            </w:pPr>
            <w:r w:rsidRPr="00251D9B">
              <w:rPr>
                <w:color w:val="548DD4"/>
                <w:sz w:val="16"/>
                <w:szCs w:val="16"/>
              </w:rPr>
              <w:t>Device ID</w:t>
            </w:r>
          </w:p>
        </w:tc>
        <w:tc>
          <w:tcPr>
            <w:tcW w:w="4884" w:type="dxa"/>
          </w:tcPr>
          <w:p w:rsidR="00FF19C9" w:rsidRPr="00251D9B" w:rsidRDefault="00FF19C9" w:rsidP="00251D9B">
            <w:pPr>
              <w:spacing w:before="60" w:after="60" w:line="240" w:lineRule="auto"/>
              <w:ind w:left="0"/>
              <w:rPr>
                <w:color w:val="548DD4"/>
                <w:sz w:val="16"/>
                <w:szCs w:val="16"/>
              </w:rPr>
            </w:pPr>
            <w:r w:rsidRPr="00251D9B">
              <w:rPr>
                <w:color w:val="548DD4"/>
                <w:sz w:val="16"/>
                <w:szCs w:val="16"/>
              </w:rPr>
              <w:t>The device certificate’s device ID</w:t>
            </w:r>
          </w:p>
        </w:tc>
      </w:tr>
      <w:tr w:rsidR="00FF19C9" w:rsidRPr="0099693C">
        <w:tc>
          <w:tcPr>
            <w:tcW w:w="3227" w:type="dxa"/>
          </w:tcPr>
          <w:p w:rsidR="00FF19C9" w:rsidRPr="00251D9B" w:rsidRDefault="00FF19C9" w:rsidP="00251D9B">
            <w:pPr>
              <w:spacing w:before="60" w:after="60" w:line="240" w:lineRule="auto"/>
              <w:ind w:left="0"/>
              <w:rPr>
                <w:color w:val="548DD4"/>
                <w:sz w:val="16"/>
                <w:szCs w:val="16"/>
              </w:rPr>
            </w:pPr>
            <w:r w:rsidRPr="00251D9B">
              <w:rPr>
                <w:color w:val="548DD4"/>
                <w:sz w:val="16"/>
                <w:szCs w:val="16"/>
              </w:rPr>
              <w:t>Certificate Number</w:t>
            </w:r>
          </w:p>
        </w:tc>
        <w:tc>
          <w:tcPr>
            <w:tcW w:w="4884" w:type="dxa"/>
          </w:tcPr>
          <w:p w:rsidR="00FF19C9" w:rsidRPr="00251D9B" w:rsidRDefault="00FF19C9" w:rsidP="00251D9B">
            <w:pPr>
              <w:spacing w:before="60" w:after="60" w:line="240" w:lineRule="auto"/>
              <w:ind w:left="0"/>
              <w:rPr>
                <w:color w:val="548DD4"/>
                <w:sz w:val="16"/>
                <w:szCs w:val="16"/>
              </w:rPr>
            </w:pPr>
            <w:r w:rsidRPr="00251D9B">
              <w:rPr>
                <w:color w:val="548DD4"/>
                <w:sz w:val="16"/>
                <w:szCs w:val="16"/>
              </w:rPr>
              <w:t>The SerialNumber field of the device certificate.</w:t>
            </w:r>
          </w:p>
        </w:tc>
      </w:tr>
    </w:tbl>
    <w:p w:rsidR="00FF19C9" w:rsidRPr="0099693C" w:rsidRDefault="00FF19C9" w:rsidP="00F93236">
      <w:pPr>
        <w:rPr>
          <w:color w:val="548DD4"/>
        </w:rPr>
      </w:pPr>
      <w:r w:rsidRPr="0099693C">
        <w:rPr>
          <w:color w:val="548DD4"/>
        </w:rPr>
        <w:t>The report shall be ordered using the BE column, followed by expiry date, followed by Device ID</w:t>
      </w:r>
    </w:p>
    <w:p w:rsidR="00FF19C9" w:rsidRDefault="00FF19C9" w:rsidP="00BB1EC6">
      <w:pPr>
        <w:pStyle w:val="Heading2"/>
        <w:numPr>
          <w:ilvl w:val="1"/>
          <w:numId w:val="5"/>
        </w:numPr>
        <w:tabs>
          <w:tab w:val="clear" w:pos="720"/>
        </w:tabs>
        <w:ind w:left="0" w:firstLine="0"/>
        <w:rPr>
          <w:rFonts w:cs="Times New Roman"/>
        </w:rPr>
      </w:pPr>
      <w:bookmarkStart w:id="882" w:name="_Toc396126637"/>
      <w:r>
        <w:rPr>
          <w:b w:val="0"/>
          <w:bCs w:val="0"/>
        </w:rPr>
        <w:t>Update Status</w:t>
      </w:r>
      <w:bookmarkEnd w:id="882"/>
    </w:p>
    <w:p w:rsidR="00FF19C9" w:rsidRDefault="00FF19C9" w:rsidP="00BB1EC6">
      <w:r>
        <w:t>This report shall list all of the outstanding post issuance deliveries covering the period time from a specified date to current system time.</w:t>
      </w:r>
    </w:p>
    <w:p w:rsidR="00FF19C9" w:rsidRPr="00CD3B6E" w:rsidRDefault="00FF19C9" w:rsidP="00BB1EC6">
      <w:r w:rsidRPr="00CD3B6E">
        <w:t>The report shall list, for each NCRS in turn:</w:t>
      </w:r>
    </w:p>
    <w:p w:rsidR="00FF19C9" w:rsidRDefault="00FF19C9" w:rsidP="00C20FCD">
      <w:pPr>
        <w:pStyle w:val="ListParagraph"/>
        <w:numPr>
          <w:ilvl w:val="0"/>
          <w:numId w:val="38"/>
        </w:numPr>
      </w:pPr>
      <w:r w:rsidRPr="00C20FCD">
        <w:t>Those updates that have not yet been delivered</w:t>
      </w:r>
    </w:p>
    <w:p w:rsidR="00FF19C9" w:rsidRDefault="00FF19C9" w:rsidP="00C20FCD">
      <w:pPr>
        <w:pStyle w:val="ListParagraph"/>
        <w:numPr>
          <w:ilvl w:val="0"/>
          <w:numId w:val="38"/>
        </w:numPr>
      </w:pPr>
      <w:r w:rsidRPr="00C20FCD">
        <w:t>Those updates that have been delivered , but not yet had a response</w:t>
      </w:r>
    </w:p>
    <w:p w:rsidR="00FF19C9" w:rsidRDefault="00FF19C9" w:rsidP="00C20FCD">
      <w:pPr>
        <w:pStyle w:val="ListParagraph"/>
        <w:numPr>
          <w:ilvl w:val="0"/>
          <w:numId w:val="38"/>
        </w:numPr>
      </w:pPr>
      <w:r w:rsidRPr="00C20FCD">
        <w:t xml:space="preserve">Those </w:t>
      </w:r>
      <w:r>
        <w:t>updates that have been rejected by NCRS/Terminal and are in the retry loop (number of retries used will be identified)</w:t>
      </w:r>
    </w:p>
    <w:p w:rsidR="00FF19C9" w:rsidRDefault="00FF19C9" w:rsidP="00C20FCD">
      <w:pPr>
        <w:pStyle w:val="ListParagraph"/>
        <w:numPr>
          <w:ilvl w:val="0"/>
          <w:numId w:val="38"/>
        </w:numPr>
      </w:pPr>
      <w:r>
        <w:t>Those updates that have been rejected by NCRS/Terminal and have terminated (either because retry is not appropriate or maximum number of retries have been reached)</w:t>
      </w:r>
    </w:p>
    <w:p w:rsidR="00FF19C9" w:rsidRDefault="00FF19C9" w:rsidP="00910C41">
      <w:pPr>
        <w:spacing w:before="120"/>
        <w:ind w:left="1138"/>
      </w:pPr>
      <w:r>
        <w:t>Each update shall be identified by:</w:t>
      </w:r>
    </w:p>
    <w:p w:rsidR="00FF19C9" w:rsidRDefault="00FF19C9" w:rsidP="00C20FCD">
      <w:pPr>
        <w:pStyle w:val="ListParagraph"/>
        <w:numPr>
          <w:ilvl w:val="0"/>
          <w:numId w:val="39"/>
        </w:numPr>
      </w:pPr>
      <w:r>
        <w:t>Destination NSAM device ID</w:t>
      </w:r>
    </w:p>
    <w:p w:rsidR="00FF19C9" w:rsidRDefault="00FF19C9" w:rsidP="00C20FCD">
      <w:pPr>
        <w:pStyle w:val="ListParagraph"/>
        <w:numPr>
          <w:ilvl w:val="0"/>
          <w:numId w:val="39"/>
        </w:numPr>
      </w:pPr>
      <w:r>
        <w:t>Destination NSAM card ID</w:t>
      </w:r>
    </w:p>
    <w:p w:rsidR="00FF19C9" w:rsidRDefault="00FF19C9" w:rsidP="00C20FCD">
      <w:pPr>
        <w:pStyle w:val="ListParagraph"/>
        <w:numPr>
          <w:ilvl w:val="0"/>
          <w:numId w:val="39"/>
        </w:numPr>
        <w:tabs>
          <w:tab w:val="left" w:pos="3261"/>
        </w:tabs>
      </w:pPr>
      <w:r>
        <w:t xml:space="preserve">Date of update (not delivered: date update was available; </w:t>
      </w:r>
      <w:r>
        <w:br/>
      </w:r>
      <w:r>
        <w:tab/>
        <w:t xml:space="preserve">delivered: date of delivery; </w:t>
      </w:r>
      <w:r>
        <w:br/>
      </w:r>
      <w:r>
        <w:tab/>
        <w:t>retry: date of last delivery;</w:t>
      </w:r>
      <w:r>
        <w:br/>
      </w:r>
      <w:r>
        <w:tab/>
        <w:t>terminated:  date of termination)</w:t>
      </w:r>
    </w:p>
    <w:p w:rsidR="00FF19C9" w:rsidRDefault="00FF19C9">
      <w:pPr>
        <w:overflowPunct/>
        <w:autoSpaceDE/>
        <w:autoSpaceDN/>
        <w:adjustRightInd/>
        <w:spacing w:after="0" w:line="240" w:lineRule="auto"/>
        <w:ind w:left="0"/>
        <w:textAlignment w:val="auto"/>
        <w:rPr>
          <w:rFonts w:cs="Times New Roman"/>
          <w:b/>
          <w:bCs/>
          <w:kern w:val="32"/>
          <w:sz w:val="26"/>
          <w:szCs w:val="26"/>
        </w:rPr>
      </w:pPr>
      <w:r>
        <w:rPr>
          <w:rFonts w:cs="Times New Roman"/>
        </w:rPr>
        <w:br w:type="page"/>
      </w:r>
    </w:p>
    <w:p w:rsidR="00FF19C9" w:rsidRDefault="00FF19C9" w:rsidP="00BB1EC6">
      <w:pPr>
        <w:pStyle w:val="Heading2"/>
        <w:numPr>
          <w:ilvl w:val="1"/>
          <w:numId w:val="5"/>
        </w:numPr>
        <w:tabs>
          <w:tab w:val="clear" w:pos="720"/>
        </w:tabs>
        <w:ind w:left="0" w:firstLine="0"/>
        <w:rPr>
          <w:rFonts w:cs="Times New Roman"/>
        </w:rPr>
      </w:pPr>
      <w:bookmarkStart w:id="883" w:name="_Toc396126638"/>
      <w:r>
        <w:rPr>
          <w:b w:val="0"/>
          <w:bCs w:val="0"/>
        </w:rPr>
        <w:t>All Devices</w:t>
      </w:r>
      <w:bookmarkEnd w:id="883"/>
    </w:p>
    <w:p w:rsidR="00FF19C9" w:rsidRDefault="00FF19C9" w:rsidP="00BB1EC6">
      <w:r>
        <w:t>This report shall list all of the non-expired valid SAMs/NSAMs/</w:t>
      </w:r>
      <w:r w:rsidRPr="0099693C">
        <w:rPr>
          <w:color w:val="548DD4"/>
        </w:rPr>
        <w:t>Device certificates</w:t>
      </w:r>
      <w:r>
        <w:t xml:space="preserve"> in the system.</w:t>
      </w:r>
    </w:p>
    <w:p w:rsidR="00FF19C9" w:rsidRDefault="00FF19C9" w:rsidP="007C1654">
      <w:r>
        <w:t>The report shall have the following columns:</w:t>
      </w: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710"/>
        <w:gridCol w:w="4678"/>
      </w:tblGrid>
      <w:tr w:rsidR="00FF19C9" w:rsidRPr="00B40539">
        <w:tc>
          <w:tcPr>
            <w:tcW w:w="2943" w:type="dxa"/>
            <w:shd w:val="clear" w:color="auto" w:fill="EEECE1"/>
          </w:tcPr>
          <w:p w:rsidR="00FF19C9" w:rsidRPr="00251D9B" w:rsidRDefault="00FF19C9" w:rsidP="00251D9B">
            <w:pPr>
              <w:ind w:left="0"/>
              <w:rPr>
                <w:b/>
                <w:bCs/>
                <w:sz w:val="16"/>
                <w:szCs w:val="16"/>
              </w:rPr>
            </w:pPr>
            <w:r w:rsidRPr="00251D9B">
              <w:rPr>
                <w:b/>
                <w:bCs/>
                <w:sz w:val="16"/>
                <w:szCs w:val="16"/>
              </w:rPr>
              <w:t>Column Heading</w:t>
            </w:r>
          </w:p>
        </w:tc>
        <w:tc>
          <w:tcPr>
            <w:tcW w:w="5168" w:type="dxa"/>
            <w:shd w:val="clear" w:color="auto" w:fill="EEECE1"/>
          </w:tcPr>
          <w:p w:rsidR="00FF19C9" w:rsidRPr="00251D9B" w:rsidRDefault="00FF19C9" w:rsidP="00251D9B">
            <w:pPr>
              <w:ind w:left="0"/>
              <w:rPr>
                <w:b/>
                <w:bCs/>
                <w:sz w:val="16"/>
                <w:szCs w:val="16"/>
              </w:rPr>
            </w:pPr>
            <w:r w:rsidRPr="00251D9B">
              <w:rPr>
                <w:b/>
                <w:bCs/>
                <w:sz w:val="16"/>
                <w:szCs w:val="16"/>
              </w:rPr>
              <w:t>Usage</w:t>
            </w:r>
          </w:p>
        </w:tc>
      </w:tr>
      <w:tr w:rsidR="00FF19C9">
        <w:tc>
          <w:tcPr>
            <w:tcW w:w="2943" w:type="dxa"/>
          </w:tcPr>
          <w:p w:rsidR="00FF19C9" w:rsidRPr="00251D9B" w:rsidRDefault="00FF19C9" w:rsidP="00251D9B">
            <w:pPr>
              <w:ind w:left="0"/>
              <w:rPr>
                <w:sz w:val="16"/>
                <w:szCs w:val="16"/>
              </w:rPr>
            </w:pPr>
            <w:r w:rsidRPr="00251D9B">
              <w:rPr>
                <w:sz w:val="16"/>
                <w:szCs w:val="16"/>
              </w:rPr>
              <w:t>Business Entity</w:t>
            </w:r>
          </w:p>
        </w:tc>
        <w:tc>
          <w:tcPr>
            <w:tcW w:w="5168" w:type="dxa"/>
          </w:tcPr>
          <w:p w:rsidR="00FF19C9" w:rsidRPr="00251D9B" w:rsidRDefault="00FF19C9" w:rsidP="00251D9B">
            <w:pPr>
              <w:ind w:left="0"/>
              <w:rPr>
                <w:sz w:val="16"/>
                <w:szCs w:val="16"/>
              </w:rPr>
            </w:pPr>
            <w:r w:rsidRPr="00251D9B">
              <w:rPr>
                <w:sz w:val="16"/>
                <w:szCs w:val="16"/>
              </w:rPr>
              <w:t>The contents of the BE field, as stored with each application.</w:t>
            </w:r>
          </w:p>
        </w:tc>
      </w:tr>
      <w:tr w:rsidR="00FF19C9">
        <w:tc>
          <w:tcPr>
            <w:tcW w:w="2943" w:type="dxa"/>
          </w:tcPr>
          <w:p w:rsidR="00FF19C9" w:rsidRPr="00251D9B" w:rsidRDefault="00FF19C9" w:rsidP="00251D9B">
            <w:pPr>
              <w:ind w:left="0"/>
              <w:rPr>
                <w:sz w:val="16"/>
                <w:szCs w:val="16"/>
              </w:rPr>
            </w:pPr>
            <w:r w:rsidRPr="00251D9B">
              <w:rPr>
                <w:sz w:val="16"/>
                <w:szCs w:val="16"/>
              </w:rPr>
              <w:t>NCRS</w:t>
            </w:r>
          </w:p>
        </w:tc>
        <w:tc>
          <w:tcPr>
            <w:tcW w:w="5168" w:type="dxa"/>
          </w:tcPr>
          <w:p w:rsidR="00FF19C9" w:rsidRPr="00251D9B" w:rsidRDefault="00FF19C9" w:rsidP="00251D9B">
            <w:pPr>
              <w:ind w:left="0"/>
              <w:rPr>
                <w:sz w:val="16"/>
                <w:szCs w:val="16"/>
              </w:rPr>
            </w:pPr>
            <w:r w:rsidRPr="00251D9B">
              <w:rPr>
                <w:sz w:val="16"/>
                <w:szCs w:val="16"/>
              </w:rPr>
              <w:t xml:space="preserve">The identifier of the NCRS that the NSAM is associated with. Left blank for SAMs </w:t>
            </w:r>
            <w:r w:rsidRPr="00251D9B">
              <w:rPr>
                <w:color w:val="548DD4"/>
                <w:sz w:val="16"/>
                <w:szCs w:val="16"/>
              </w:rPr>
              <w:t>and device certificates</w:t>
            </w:r>
            <w:r w:rsidRPr="00251D9B">
              <w:rPr>
                <w:sz w:val="16"/>
                <w:szCs w:val="16"/>
              </w:rPr>
              <w:t>.</w:t>
            </w:r>
          </w:p>
        </w:tc>
      </w:tr>
      <w:tr w:rsidR="00FF19C9">
        <w:tc>
          <w:tcPr>
            <w:tcW w:w="2943" w:type="dxa"/>
          </w:tcPr>
          <w:p w:rsidR="00FF19C9" w:rsidRPr="00251D9B" w:rsidRDefault="00FF19C9" w:rsidP="00251D9B">
            <w:pPr>
              <w:ind w:left="0"/>
              <w:rPr>
                <w:sz w:val="16"/>
                <w:szCs w:val="16"/>
              </w:rPr>
            </w:pPr>
            <w:r w:rsidRPr="00251D9B">
              <w:rPr>
                <w:sz w:val="16"/>
                <w:szCs w:val="16"/>
              </w:rPr>
              <w:t>Device ID</w:t>
            </w:r>
          </w:p>
        </w:tc>
        <w:tc>
          <w:tcPr>
            <w:tcW w:w="5168" w:type="dxa"/>
          </w:tcPr>
          <w:p w:rsidR="00FF19C9" w:rsidRPr="00251D9B" w:rsidRDefault="00FF19C9" w:rsidP="00251D9B">
            <w:pPr>
              <w:ind w:left="0"/>
              <w:rPr>
                <w:sz w:val="16"/>
                <w:szCs w:val="16"/>
              </w:rPr>
            </w:pPr>
            <w:r w:rsidRPr="00251D9B">
              <w:rPr>
                <w:sz w:val="16"/>
                <w:szCs w:val="16"/>
              </w:rPr>
              <w:t xml:space="preserve">This uses the “Name” field of the card record. </w:t>
            </w:r>
          </w:p>
        </w:tc>
      </w:tr>
      <w:tr w:rsidR="00FF19C9">
        <w:tc>
          <w:tcPr>
            <w:tcW w:w="2943" w:type="dxa"/>
          </w:tcPr>
          <w:p w:rsidR="00FF19C9" w:rsidRPr="00251D9B" w:rsidRDefault="00FF19C9" w:rsidP="00251D9B">
            <w:pPr>
              <w:ind w:left="0"/>
              <w:rPr>
                <w:sz w:val="16"/>
                <w:szCs w:val="16"/>
              </w:rPr>
            </w:pPr>
            <w:r w:rsidRPr="00251D9B">
              <w:rPr>
                <w:sz w:val="16"/>
                <w:szCs w:val="16"/>
              </w:rPr>
              <w:t>MSA ISIN</w:t>
            </w:r>
          </w:p>
        </w:tc>
        <w:tc>
          <w:tcPr>
            <w:tcW w:w="5168" w:type="dxa"/>
          </w:tcPr>
          <w:p w:rsidR="00FF19C9" w:rsidRPr="00251D9B" w:rsidRDefault="00FF19C9" w:rsidP="00251D9B">
            <w:pPr>
              <w:ind w:left="0"/>
              <w:rPr>
                <w:sz w:val="16"/>
                <w:szCs w:val="16"/>
              </w:rPr>
            </w:pPr>
            <w:r w:rsidRPr="00251D9B">
              <w:rPr>
                <w:sz w:val="16"/>
                <w:szCs w:val="16"/>
              </w:rPr>
              <w:t>If MSA is present the app’s ISIN, if not ‘No’</w:t>
            </w:r>
          </w:p>
        </w:tc>
      </w:tr>
      <w:tr w:rsidR="00FF19C9">
        <w:tc>
          <w:tcPr>
            <w:tcW w:w="2943" w:type="dxa"/>
          </w:tcPr>
          <w:p w:rsidR="00FF19C9" w:rsidRPr="00251D9B" w:rsidRDefault="00FF19C9" w:rsidP="00251D9B">
            <w:pPr>
              <w:ind w:left="0"/>
              <w:rPr>
                <w:sz w:val="16"/>
                <w:szCs w:val="16"/>
              </w:rPr>
            </w:pPr>
            <w:r w:rsidRPr="00251D9B">
              <w:rPr>
                <w:sz w:val="16"/>
                <w:szCs w:val="16"/>
              </w:rPr>
              <w:t>MSA Ver</w:t>
            </w:r>
          </w:p>
        </w:tc>
        <w:tc>
          <w:tcPr>
            <w:tcW w:w="5168" w:type="dxa"/>
          </w:tcPr>
          <w:p w:rsidR="00FF19C9" w:rsidRPr="00251D9B" w:rsidRDefault="00FF19C9" w:rsidP="00251D9B">
            <w:pPr>
              <w:ind w:left="0"/>
              <w:rPr>
                <w:sz w:val="16"/>
                <w:szCs w:val="16"/>
              </w:rPr>
            </w:pPr>
            <w:r w:rsidRPr="00251D9B">
              <w:rPr>
                <w:sz w:val="16"/>
                <w:szCs w:val="16"/>
              </w:rPr>
              <w:t>If MSA is present the app’s version, if not then leave blank</w:t>
            </w:r>
          </w:p>
        </w:tc>
      </w:tr>
      <w:tr w:rsidR="00FF19C9">
        <w:tc>
          <w:tcPr>
            <w:tcW w:w="2943" w:type="dxa"/>
          </w:tcPr>
          <w:p w:rsidR="00FF19C9" w:rsidRPr="00251D9B" w:rsidRDefault="00FF19C9" w:rsidP="00251D9B">
            <w:pPr>
              <w:ind w:left="0"/>
              <w:rPr>
                <w:sz w:val="16"/>
                <w:szCs w:val="16"/>
              </w:rPr>
            </w:pPr>
            <w:r w:rsidRPr="00251D9B">
              <w:rPr>
                <w:sz w:val="16"/>
                <w:szCs w:val="16"/>
              </w:rPr>
              <w:t>S9</w:t>
            </w:r>
          </w:p>
        </w:tc>
        <w:tc>
          <w:tcPr>
            <w:tcW w:w="5168" w:type="dxa"/>
          </w:tcPr>
          <w:p w:rsidR="00FF19C9" w:rsidRPr="00251D9B" w:rsidRDefault="00FF19C9" w:rsidP="00251D9B">
            <w:pPr>
              <w:ind w:left="0"/>
              <w:rPr>
                <w:sz w:val="16"/>
                <w:szCs w:val="16"/>
              </w:rPr>
            </w:pPr>
            <w:r w:rsidRPr="00251D9B">
              <w:rPr>
                <w:sz w:val="16"/>
                <w:szCs w:val="16"/>
              </w:rPr>
              <w:t>If S9 is present ‘Yes’, else ‘No’</w:t>
            </w:r>
          </w:p>
        </w:tc>
      </w:tr>
      <w:tr w:rsidR="00FF19C9">
        <w:tc>
          <w:tcPr>
            <w:tcW w:w="2943" w:type="dxa"/>
          </w:tcPr>
          <w:p w:rsidR="00FF19C9" w:rsidRPr="00251D9B" w:rsidRDefault="00FF19C9" w:rsidP="00251D9B">
            <w:pPr>
              <w:ind w:left="0"/>
              <w:rPr>
                <w:sz w:val="16"/>
                <w:szCs w:val="16"/>
              </w:rPr>
            </w:pPr>
            <w:r w:rsidRPr="00251D9B">
              <w:rPr>
                <w:sz w:val="16"/>
                <w:szCs w:val="16"/>
              </w:rPr>
              <w:t>S2</w:t>
            </w:r>
          </w:p>
        </w:tc>
        <w:tc>
          <w:tcPr>
            <w:tcW w:w="5168" w:type="dxa"/>
          </w:tcPr>
          <w:p w:rsidR="00FF19C9" w:rsidRPr="00251D9B" w:rsidRDefault="00FF19C9" w:rsidP="00251D9B">
            <w:pPr>
              <w:ind w:left="0"/>
              <w:rPr>
                <w:sz w:val="16"/>
                <w:szCs w:val="16"/>
              </w:rPr>
            </w:pPr>
            <w:r w:rsidRPr="00251D9B">
              <w:rPr>
                <w:sz w:val="16"/>
                <w:szCs w:val="16"/>
              </w:rPr>
              <w:t>If S2 is present ‘Yes’, else ‘No’</w:t>
            </w:r>
          </w:p>
        </w:tc>
      </w:tr>
      <w:tr w:rsidR="00FF19C9" w:rsidRPr="00910C41">
        <w:tc>
          <w:tcPr>
            <w:tcW w:w="2943" w:type="dxa"/>
          </w:tcPr>
          <w:p w:rsidR="00FF19C9" w:rsidRPr="00251D9B" w:rsidRDefault="00FF19C9" w:rsidP="00251D9B">
            <w:pPr>
              <w:ind w:left="0"/>
              <w:rPr>
                <w:color w:val="548DD4"/>
                <w:sz w:val="16"/>
                <w:szCs w:val="16"/>
              </w:rPr>
            </w:pPr>
            <w:r w:rsidRPr="00251D9B">
              <w:rPr>
                <w:color w:val="548DD4"/>
                <w:sz w:val="16"/>
                <w:szCs w:val="16"/>
              </w:rPr>
              <w:t>[E5] Device Certificate</w:t>
            </w:r>
          </w:p>
        </w:tc>
        <w:tc>
          <w:tcPr>
            <w:tcW w:w="5168" w:type="dxa"/>
          </w:tcPr>
          <w:p w:rsidR="00FF19C9" w:rsidRPr="00251D9B" w:rsidRDefault="00FF19C9" w:rsidP="00251D9B">
            <w:pPr>
              <w:ind w:left="0"/>
              <w:rPr>
                <w:color w:val="548DD4"/>
                <w:sz w:val="16"/>
                <w:szCs w:val="16"/>
              </w:rPr>
            </w:pPr>
            <w:r w:rsidRPr="00251D9B">
              <w:rPr>
                <w:color w:val="548DD4"/>
                <w:sz w:val="16"/>
                <w:szCs w:val="16"/>
              </w:rPr>
              <w:t>If this is a device certificate device ID ‘Yes’, else ‘No’</w:t>
            </w:r>
          </w:p>
        </w:tc>
      </w:tr>
    </w:tbl>
    <w:p w:rsidR="00FF19C9" w:rsidRDefault="00FF19C9" w:rsidP="007C1654">
      <w:r>
        <w:t>The report shall be ordered using the Business Entity column, followed by NCRS, followed by Device ID.</w:t>
      </w:r>
    </w:p>
    <w:p w:rsidR="00FF19C9" w:rsidRDefault="00FF19C9">
      <w:pPr>
        <w:pStyle w:val="Heading2"/>
        <w:numPr>
          <w:ilvl w:val="1"/>
          <w:numId w:val="5"/>
        </w:numPr>
        <w:tabs>
          <w:tab w:val="clear" w:pos="720"/>
        </w:tabs>
        <w:ind w:left="0" w:firstLine="0"/>
        <w:rPr>
          <w:rFonts w:cs="Times New Roman"/>
        </w:rPr>
      </w:pPr>
      <w:bookmarkStart w:id="884" w:name="_Toc396126639"/>
      <w:r>
        <w:rPr>
          <w:b w:val="0"/>
          <w:bCs w:val="0"/>
        </w:rPr>
        <w:t xml:space="preserve">Device </w:t>
      </w:r>
      <w:r w:rsidRPr="00002A2A">
        <w:rPr>
          <w:b w:val="0"/>
          <w:bCs w:val="0"/>
        </w:rPr>
        <w:t>Order Report</w:t>
      </w:r>
      <w:bookmarkEnd w:id="884"/>
    </w:p>
    <w:p w:rsidR="00FF19C9" w:rsidRDefault="00FF19C9">
      <w:pPr>
        <w:spacing w:before="240"/>
      </w:pPr>
      <w:r>
        <w:t xml:space="preserve">In this context, a “Device” refers to a device type as requested by ordering an NSAM </w:t>
      </w:r>
      <w:r w:rsidRPr="00910C41">
        <w:rPr>
          <w:color w:val="548DD4"/>
        </w:rPr>
        <w:t>or a certificate</w:t>
      </w:r>
      <w:r>
        <w:t>.</w:t>
      </w:r>
    </w:p>
    <w:p w:rsidR="00FF19C9" w:rsidRDefault="00FF19C9">
      <w:pPr>
        <w:spacing w:before="240"/>
      </w:pPr>
      <w:r>
        <w:t>The order report shall be requested either by:</w:t>
      </w:r>
    </w:p>
    <w:p w:rsidR="00FF19C9" w:rsidRPr="00A71551" w:rsidRDefault="00FF19C9" w:rsidP="00A71551">
      <w:pPr>
        <w:pStyle w:val="ListParagraph"/>
        <w:numPr>
          <w:ilvl w:val="1"/>
          <w:numId w:val="45"/>
        </w:numPr>
        <w:spacing w:before="60"/>
        <w:rPr>
          <w:rFonts w:ascii="Verdana" w:hAnsi="Verdana" w:cs="Verdana"/>
          <w:sz w:val="20"/>
          <w:szCs w:val="20"/>
        </w:rPr>
      </w:pPr>
      <w:r w:rsidRPr="009F3067">
        <w:t>Enter</w:t>
      </w:r>
      <w:r>
        <w:t>ing</w:t>
      </w:r>
      <w:r w:rsidRPr="009F3067">
        <w:t xml:space="preserve"> an order number and, if that order number exists, the report shall contain the data for all </w:t>
      </w:r>
      <w:r>
        <w:t>Devices</w:t>
      </w:r>
      <w:r w:rsidRPr="009F3067">
        <w:t xml:space="preserve"> requested with that order number (the same order number may have been used with multiple requests). </w:t>
      </w:r>
    </w:p>
    <w:p w:rsidR="00FF19C9" w:rsidRPr="00A71551" w:rsidRDefault="00FF19C9" w:rsidP="00A71551">
      <w:pPr>
        <w:pStyle w:val="ListParagraph"/>
        <w:numPr>
          <w:ilvl w:val="1"/>
          <w:numId w:val="45"/>
        </w:numPr>
        <w:spacing w:before="60"/>
        <w:rPr>
          <w:rFonts w:ascii="Verdana" w:hAnsi="Verdana" w:cs="Verdana"/>
          <w:sz w:val="20"/>
          <w:szCs w:val="20"/>
        </w:rPr>
      </w:pPr>
      <w:r w:rsidRPr="009F3067">
        <w:t>Enter</w:t>
      </w:r>
      <w:r>
        <w:t>ing</w:t>
      </w:r>
      <w:r w:rsidRPr="009F3067">
        <w:t xml:space="preserve"> a date range and the report shall contain the data for all </w:t>
      </w:r>
      <w:r>
        <w:t>Devices</w:t>
      </w:r>
      <w:r w:rsidRPr="009F3067">
        <w:t xml:space="preserve"> requested during the date range</w:t>
      </w:r>
    </w:p>
    <w:p w:rsidR="00FF19C9" w:rsidRPr="00A71551" w:rsidRDefault="00FF19C9" w:rsidP="00A71551">
      <w:pPr>
        <w:pStyle w:val="ListParagraph"/>
        <w:numPr>
          <w:ilvl w:val="1"/>
          <w:numId w:val="45"/>
        </w:numPr>
        <w:spacing w:before="60"/>
        <w:rPr>
          <w:rFonts w:ascii="Verdana" w:hAnsi="Verdana" w:cs="Verdana"/>
          <w:sz w:val="20"/>
          <w:szCs w:val="20"/>
        </w:rPr>
      </w:pPr>
      <w:r w:rsidRPr="009F3067">
        <w:t>Request</w:t>
      </w:r>
      <w:r>
        <w:t>ing</w:t>
      </w:r>
      <w:r w:rsidRPr="009F3067">
        <w:t xml:space="preserve"> a report for all </w:t>
      </w:r>
      <w:r>
        <w:t>Devices</w:t>
      </w:r>
      <w:r w:rsidRPr="009F3067">
        <w:t xml:space="preserve"> in the database</w:t>
      </w:r>
    </w:p>
    <w:p w:rsidR="00FF19C9" w:rsidRDefault="00FF19C9">
      <w:pPr>
        <w:spacing w:before="240"/>
        <w:rPr>
          <w:rFonts w:cs="Times New Roman"/>
        </w:rPr>
      </w:pPr>
      <w:r w:rsidRPr="009F3067">
        <w:t>The report</w:t>
      </w:r>
      <w:r>
        <w:t>’s</w:t>
      </w:r>
      <w:r w:rsidRPr="009F3067">
        <w:t xml:space="preserve"> header </w:t>
      </w:r>
      <w:r>
        <w:t>shall provide</w:t>
      </w:r>
      <w:r w:rsidRPr="009F3067">
        <w:t>:</w:t>
      </w:r>
    </w:p>
    <w:p w:rsidR="00FF19C9" w:rsidRDefault="00FF19C9">
      <w:pPr>
        <w:pStyle w:val="ListParagraph"/>
        <w:numPr>
          <w:ilvl w:val="1"/>
          <w:numId w:val="46"/>
        </w:numPr>
        <w:spacing w:before="60"/>
        <w:rPr>
          <w:rFonts w:ascii="Verdana" w:hAnsi="Verdana" w:cs="Verdana"/>
          <w:sz w:val="20"/>
          <w:szCs w:val="20"/>
        </w:rPr>
      </w:pPr>
      <w:r w:rsidRPr="009F3067">
        <w:t xml:space="preserve">Date of the report. </w:t>
      </w:r>
    </w:p>
    <w:p w:rsidR="00FF19C9" w:rsidRDefault="00FF19C9">
      <w:pPr>
        <w:pStyle w:val="ListParagraph"/>
        <w:numPr>
          <w:ilvl w:val="1"/>
          <w:numId w:val="46"/>
        </w:numPr>
        <w:spacing w:before="60"/>
        <w:rPr>
          <w:rFonts w:ascii="Verdana" w:hAnsi="Verdana" w:cs="Verdana"/>
          <w:sz w:val="20"/>
          <w:szCs w:val="20"/>
        </w:rPr>
      </w:pPr>
      <w:r w:rsidRPr="009F3067">
        <w:t xml:space="preserve">Date range or order number (depending upon how the report was requested) </w:t>
      </w:r>
    </w:p>
    <w:p w:rsidR="00FF19C9" w:rsidRDefault="00FF19C9">
      <w:pPr>
        <w:pStyle w:val="ListParagraph"/>
        <w:numPr>
          <w:ilvl w:val="1"/>
          <w:numId w:val="46"/>
        </w:numPr>
        <w:spacing w:before="60"/>
        <w:rPr>
          <w:rFonts w:ascii="Verdana" w:hAnsi="Verdana" w:cs="Verdana"/>
          <w:sz w:val="20"/>
          <w:szCs w:val="20"/>
        </w:rPr>
      </w:pPr>
      <w:r w:rsidRPr="009F3067">
        <w:t>Total number of operator requests</w:t>
      </w:r>
    </w:p>
    <w:p w:rsidR="00FF19C9" w:rsidRDefault="00FF19C9">
      <w:pPr>
        <w:pStyle w:val="ListParagraph"/>
        <w:numPr>
          <w:ilvl w:val="1"/>
          <w:numId w:val="46"/>
        </w:numPr>
        <w:spacing w:before="60"/>
        <w:rPr>
          <w:rFonts w:ascii="Verdana" w:hAnsi="Verdana" w:cs="Verdana"/>
          <w:sz w:val="20"/>
          <w:szCs w:val="20"/>
        </w:rPr>
      </w:pPr>
      <w:r w:rsidRPr="009F3067">
        <w:t xml:space="preserve">Total number of </w:t>
      </w:r>
      <w:r>
        <w:t>Devices</w:t>
      </w:r>
      <w:r w:rsidRPr="009F3067">
        <w:t xml:space="preserve"> requested. </w:t>
      </w:r>
    </w:p>
    <w:p w:rsidR="00FF19C9" w:rsidRDefault="00FF19C9">
      <w:pPr>
        <w:pStyle w:val="ListParagraph"/>
        <w:numPr>
          <w:ilvl w:val="1"/>
          <w:numId w:val="46"/>
        </w:numPr>
        <w:spacing w:before="60"/>
        <w:rPr>
          <w:rFonts w:ascii="Verdana" w:hAnsi="Verdana" w:cs="Verdana"/>
          <w:sz w:val="20"/>
          <w:szCs w:val="20"/>
        </w:rPr>
      </w:pPr>
      <w:r w:rsidRPr="009F3067">
        <w:t xml:space="preserve">Total number of </w:t>
      </w:r>
      <w:r>
        <w:t>Devices</w:t>
      </w:r>
      <w:r w:rsidRPr="009F3067">
        <w:t xml:space="preserve"> produced. </w:t>
      </w:r>
    </w:p>
    <w:p w:rsidR="00FF19C9" w:rsidRDefault="00FF19C9">
      <w:pPr>
        <w:pStyle w:val="ListParagraph"/>
        <w:numPr>
          <w:ilvl w:val="1"/>
          <w:numId w:val="46"/>
        </w:numPr>
        <w:spacing w:before="60"/>
        <w:rPr>
          <w:rFonts w:ascii="Verdana" w:hAnsi="Verdana" w:cs="Verdana"/>
          <w:sz w:val="20"/>
          <w:szCs w:val="20"/>
        </w:rPr>
      </w:pPr>
      <w:r w:rsidRPr="009F3067">
        <w:t xml:space="preserve">Total number of </w:t>
      </w:r>
      <w:r>
        <w:t>Devices</w:t>
      </w:r>
      <w:r w:rsidRPr="009F3067">
        <w:t xml:space="preserve"> rejected. </w:t>
      </w:r>
    </w:p>
    <w:p w:rsidR="00FF19C9" w:rsidRDefault="00FF19C9">
      <w:pPr>
        <w:pStyle w:val="ListParagraph"/>
        <w:numPr>
          <w:ilvl w:val="1"/>
          <w:numId w:val="46"/>
        </w:numPr>
        <w:spacing w:before="60"/>
        <w:rPr>
          <w:rFonts w:ascii="Verdana" w:hAnsi="Verdana" w:cs="Verdana"/>
          <w:sz w:val="20"/>
          <w:szCs w:val="20"/>
        </w:rPr>
      </w:pPr>
      <w:r w:rsidRPr="009F3067">
        <w:t xml:space="preserve">Total number of </w:t>
      </w:r>
      <w:r>
        <w:t>Devices</w:t>
      </w:r>
      <w:r w:rsidRPr="009F3067">
        <w:t xml:space="preserve"> awaiting production.</w:t>
      </w:r>
    </w:p>
    <w:p w:rsidR="00FF19C9" w:rsidRDefault="00FF19C9">
      <w:pPr>
        <w:overflowPunct/>
        <w:autoSpaceDE/>
        <w:autoSpaceDN/>
        <w:adjustRightInd/>
        <w:spacing w:after="0" w:line="240" w:lineRule="auto"/>
        <w:ind w:left="0"/>
        <w:textAlignment w:val="auto"/>
        <w:rPr>
          <w:rFonts w:cs="Times New Roman"/>
        </w:rPr>
      </w:pPr>
      <w:r>
        <w:rPr>
          <w:rFonts w:cs="Times New Roman"/>
        </w:rPr>
        <w:br w:type="page"/>
      </w:r>
    </w:p>
    <w:p w:rsidR="00FF19C9" w:rsidRDefault="00FF19C9">
      <w:pPr>
        <w:spacing w:before="240"/>
        <w:rPr>
          <w:rFonts w:cs="Times New Roman"/>
        </w:rPr>
      </w:pPr>
      <w:r w:rsidRPr="006D07B9">
        <w:t>The report</w:t>
      </w:r>
      <w:r>
        <w:t>’s</w:t>
      </w:r>
      <w:r w:rsidRPr="006D07B9">
        <w:t xml:space="preserve"> </w:t>
      </w:r>
      <w:r>
        <w:t>body</w:t>
      </w:r>
      <w:r w:rsidRPr="006D07B9">
        <w:t xml:space="preserve"> </w:t>
      </w:r>
      <w:r>
        <w:t>shall provide</w:t>
      </w:r>
      <w:r w:rsidRPr="009F3067">
        <w:t xml:space="preserve"> one entry per </w:t>
      </w:r>
      <w:r>
        <w:t>Device</w:t>
      </w:r>
      <w:r w:rsidRPr="009F3067">
        <w:t xml:space="preserve"> comprising:</w:t>
      </w:r>
    </w:p>
    <w:p w:rsidR="00FF19C9" w:rsidRDefault="00FF19C9">
      <w:pPr>
        <w:pStyle w:val="ListParagraph"/>
        <w:numPr>
          <w:ilvl w:val="1"/>
          <w:numId w:val="47"/>
        </w:numPr>
        <w:spacing w:before="60"/>
        <w:rPr>
          <w:rFonts w:ascii="Verdana" w:hAnsi="Verdana" w:cs="Verdana"/>
          <w:sz w:val="20"/>
          <w:szCs w:val="20"/>
        </w:rPr>
      </w:pPr>
      <w:r w:rsidRPr="009F3067">
        <w:t>Order Number.</w:t>
      </w:r>
    </w:p>
    <w:p w:rsidR="00FF19C9" w:rsidRDefault="00FF19C9">
      <w:pPr>
        <w:pStyle w:val="ListParagraph"/>
        <w:numPr>
          <w:ilvl w:val="1"/>
          <w:numId w:val="47"/>
        </w:numPr>
        <w:spacing w:before="60"/>
        <w:rPr>
          <w:rFonts w:ascii="Verdana" w:hAnsi="Verdana" w:cs="Verdana"/>
          <w:sz w:val="20"/>
          <w:szCs w:val="20"/>
        </w:rPr>
      </w:pPr>
      <w:r w:rsidRPr="009F3067">
        <w:t>Date the order was created.</w:t>
      </w:r>
    </w:p>
    <w:p w:rsidR="00FF19C9" w:rsidRDefault="00FF19C9">
      <w:pPr>
        <w:pStyle w:val="ListParagraph"/>
        <w:numPr>
          <w:ilvl w:val="1"/>
          <w:numId w:val="47"/>
        </w:numPr>
        <w:spacing w:before="60"/>
        <w:rPr>
          <w:rFonts w:ascii="Verdana" w:hAnsi="Verdana" w:cs="Verdana"/>
          <w:sz w:val="20"/>
          <w:szCs w:val="20"/>
        </w:rPr>
      </w:pPr>
      <w:r w:rsidRPr="009F3067">
        <w:t>Device ID.</w:t>
      </w:r>
    </w:p>
    <w:p w:rsidR="00FF19C9" w:rsidRDefault="00FF19C9">
      <w:pPr>
        <w:pStyle w:val="ListParagraph"/>
        <w:numPr>
          <w:ilvl w:val="1"/>
          <w:numId w:val="47"/>
        </w:numPr>
        <w:spacing w:before="60"/>
        <w:rPr>
          <w:rFonts w:ascii="Verdana" w:hAnsi="Verdana" w:cs="Verdana"/>
          <w:sz w:val="20"/>
          <w:szCs w:val="20"/>
        </w:rPr>
      </w:pPr>
      <w:r w:rsidRPr="009F3067">
        <w:t>Chip ID (if available).</w:t>
      </w:r>
    </w:p>
    <w:p w:rsidR="00FF19C9" w:rsidRDefault="00FF19C9">
      <w:pPr>
        <w:pStyle w:val="ListParagraph"/>
        <w:numPr>
          <w:ilvl w:val="1"/>
          <w:numId w:val="47"/>
        </w:numPr>
        <w:spacing w:before="60"/>
        <w:rPr>
          <w:rFonts w:ascii="Verdana" w:hAnsi="Verdana" w:cs="Verdana"/>
          <w:sz w:val="20"/>
          <w:szCs w:val="20"/>
        </w:rPr>
      </w:pPr>
      <w:r w:rsidRPr="009F3067">
        <w:t>Date produced or rejected (if available).</w:t>
      </w:r>
    </w:p>
    <w:p w:rsidR="00FF19C9" w:rsidRDefault="00FF19C9">
      <w:pPr>
        <w:pStyle w:val="ListParagraph"/>
        <w:numPr>
          <w:ilvl w:val="1"/>
          <w:numId w:val="47"/>
        </w:numPr>
        <w:spacing w:before="60"/>
        <w:rPr>
          <w:rFonts w:ascii="Verdana" w:hAnsi="Verdana" w:cs="Verdana"/>
          <w:sz w:val="20"/>
          <w:szCs w:val="20"/>
        </w:rPr>
      </w:pPr>
      <w:r w:rsidRPr="009F3067">
        <w:t>Current Status:  issued, rejected, to be issued, expired, end-of-life, lost/stolen.</w:t>
      </w:r>
    </w:p>
    <w:p w:rsidR="00FF19C9" w:rsidRDefault="00FF19C9">
      <w:pPr>
        <w:pStyle w:val="ListParagraph"/>
        <w:numPr>
          <w:ilvl w:val="1"/>
          <w:numId w:val="47"/>
        </w:numPr>
        <w:spacing w:before="60"/>
        <w:rPr>
          <w:rFonts w:ascii="Verdana" w:hAnsi="Verdana" w:cs="Verdana"/>
          <w:sz w:val="20"/>
          <w:szCs w:val="20"/>
        </w:rPr>
      </w:pPr>
      <w:r w:rsidRPr="009F3067">
        <w:t>The current BE (it can change).</w:t>
      </w:r>
    </w:p>
    <w:p w:rsidR="00FF19C9" w:rsidRDefault="00FF19C9">
      <w:pPr>
        <w:pStyle w:val="ListParagraph"/>
        <w:numPr>
          <w:ilvl w:val="1"/>
          <w:numId w:val="47"/>
        </w:numPr>
        <w:spacing w:before="60"/>
        <w:rPr>
          <w:rFonts w:ascii="Verdana" w:hAnsi="Verdana" w:cs="Verdana"/>
          <w:sz w:val="20"/>
          <w:szCs w:val="20"/>
        </w:rPr>
      </w:pPr>
      <w:r w:rsidRPr="009F3067">
        <w:t>The device type.</w:t>
      </w:r>
    </w:p>
    <w:p w:rsidR="00FF19C9" w:rsidRDefault="00FF19C9">
      <w:pPr>
        <w:pStyle w:val="ListParagraph"/>
        <w:numPr>
          <w:ilvl w:val="1"/>
          <w:numId w:val="47"/>
        </w:numPr>
        <w:spacing w:before="60"/>
        <w:rPr>
          <w:rFonts w:ascii="Verdana" w:hAnsi="Verdana" w:cs="Verdana"/>
          <w:sz w:val="20"/>
          <w:szCs w:val="20"/>
        </w:rPr>
      </w:pPr>
      <w:r w:rsidRPr="009F3067">
        <w:t>The equipment vendor</w:t>
      </w:r>
      <w:r>
        <w:t xml:space="preserve"> </w:t>
      </w:r>
      <w:r w:rsidRPr="00910C41">
        <w:rPr>
          <w:color w:val="548DD4"/>
        </w:rPr>
        <w:t>(blank for Cert devices)</w:t>
      </w:r>
    </w:p>
    <w:p w:rsidR="00FF19C9" w:rsidRDefault="00FF19C9">
      <w:pPr>
        <w:pStyle w:val="ListParagraph"/>
        <w:numPr>
          <w:ilvl w:val="1"/>
          <w:numId w:val="47"/>
        </w:numPr>
        <w:spacing w:before="60"/>
        <w:rPr>
          <w:rFonts w:ascii="Verdana" w:hAnsi="Verdana" w:cs="Verdana"/>
          <w:sz w:val="20"/>
          <w:szCs w:val="20"/>
        </w:rPr>
      </w:pPr>
      <w:r w:rsidRPr="009F3067">
        <w:t>The reader vendor</w:t>
      </w:r>
      <w:r>
        <w:t xml:space="preserve"> </w:t>
      </w:r>
      <w:r w:rsidRPr="00910C41">
        <w:rPr>
          <w:color w:val="548DD4"/>
        </w:rPr>
        <w:t>(blank for Cert devices).</w:t>
      </w:r>
    </w:p>
    <w:p w:rsidR="00FF19C9" w:rsidRDefault="00FF19C9">
      <w:pPr>
        <w:pStyle w:val="ListParagraph"/>
        <w:numPr>
          <w:ilvl w:val="1"/>
          <w:numId w:val="47"/>
        </w:numPr>
        <w:spacing w:before="60"/>
        <w:rPr>
          <w:rFonts w:ascii="Verdana" w:hAnsi="Verdana" w:cs="Verdana"/>
          <w:sz w:val="20"/>
          <w:szCs w:val="20"/>
        </w:rPr>
      </w:pPr>
      <w:r w:rsidRPr="009F3067">
        <w:t>For each application (MSA/S2/S9</w:t>
      </w:r>
      <w:r>
        <w:t>/</w:t>
      </w:r>
      <w:r w:rsidRPr="00910C41">
        <w:rPr>
          <w:color w:val="548DD4"/>
        </w:rPr>
        <w:t>Cert</w:t>
      </w:r>
      <w:r w:rsidRPr="009F3067">
        <w:t>):</w:t>
      </w:r>
    </w:p>
    <w:p w:rsidR="00FF19C9" w:rsidRPr="00A71551" w:rsidRDefault="00FF19C9" w:rsidP="00A71551">
      <w:pPr>
        <w:pStyle w:val="ListParagraph"/>
        <w:numPr>
          <w:ilvl w:val="2"/>
          <w:numId w:val="45"/>
        </w:numPr>
        <w:spacing w:before="60"/>
        <w:rPr>
          <w:rFonts w:ascii="Verdana" w:hAnsi="Verdana" w:cs="Verdana"/>
          <w:sz w:val="20"/>
          <w:szCs w:val="20"/>
        </w:rPr>
      </w:pPr>
      <w:r w:rsidRPr="009F3067">
        <w:t>The certificate number</w:t>
      </w:r>
    </w:p>
    <w:p w:rsidR="00FF19C9" w:rsidRPr="00A71551" w:rsidRDefault="00FF19C9" w:rsidP="00A71551">
      <w:pPr>
        <w:pStyle w:val="ListParagraph"/>
        <w:numPr>
          <w:ilvl w:val="2"/>
          <w:numId w:val="45"/>
        </w:numPr>
        <w:spacing w:before="60"/>
        <w:rPr>
          <w:rFonts w:ascii="Verdana" w:hAnsi="Verdana" w:cs="Verdana"/>
          <w:sz w:val="20"/>
          <w:szCs w:val="20"/>
        </w:rPr>
      </w:pPr>
      <w:r w:rsidRPr="009F3067">
        <w:t>The certificate expiry date</w:t>
      </w:r>
    </w:p>
    <w:p w:rsidR="00FF19C9" w:rsidRPr="00A71551" w:rsidRDefault="00FF19C9" w:rsidP="00A71551">
      <w:pPr>
        <w:pStyle w:val="ListParagraph"/>
        <w:numPr>
          <w:ilvl w:val="2"/>
          <w:numId w:val="45"/>
        </w:numPr>
        <w:spacing w:before="60"/>
        <w:rPr>
          <w:rFonts w:ascii="Verdana" w:hAnsi="Verdana" w:cs="Verdana"/>
          <w:sz w:val="20"/>
          <w:szCs w:val="20"/>
        </w:rPr>
      </w:pPr>
      <w:r w:rsidRPr="009F3067">
        <w:t>The application version</w:t>
      </w:r>
      <w:r>
        <w:t xml:space="preserve"> (</w:t>
      </w:r>
      <w:r w:rsidRPr="00910C41">
        <w:rPr>
          <w:color w:val="548DD4"/>
        </w:rPr>
        <w:t>blank for Cert devices</w:t>
      </w:r>
      <w:r>
        <w:t>)</w:t>
      </w:r>
    </w:p>
    <w:p w:rsidR="00FF19C9" w:rsidRDefault="00FF19C9">
      <w:pPr>
        <w:rPr>
          <w:rFonts w:cs="Times New Roman"/>
        </w:rPr>
      </w:pPr>
    </w:p>
    <w:sectPr w:rsidR="00FF19C9" w:rsidSect="007948A2">
      <w:headerReference w:type="default" r:id="rId14"/>
      <w:footerReference w:type="default" r:id="rId15"/>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19C9" w:rsidRDefault="00FF19C9" w:rsidP="006E7E1E">
      <w:pPr>
        <w:rPr>
          <w:rFonts w:cs="Times New Roman"/>
        </w:rPr>
      </w:pPr>
      <w:r>
        <w:rPr>
          <w:rFonts w:cs="Times New Roman"/>
        </w:rPr>
        <w:separator/>
      </w:r>
    </w:p>
  </w:endnote>
  <w:endnote w:type="continuationSeparator" w:id="0">
    <w:p w:rsidR="00FF19C9" w:rsidRDefault="00FF19C9" w:rsidP="006E7E1E">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Batang">
    <w:altName w:val="©öUAA"/>
    <w:panose1 w:val="02030600000101010101"/>
    <w:charset w:val="81"/>
    <w:family w:val="auto"/>
    <w:notTrueType/>
    <w:pitch w:val="fixed"/>
    <w:sig w:usb0="00000001" w:usb1="09060000" w:usb2="00000010" w:usb3="00000000" w:csb0="0008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9C9" w:rsidRPr="009D445A" w:rsidRDefault="00FF19C9" w:rsidP="00A85555">
    <w:pPr>
      <w:pStyle w:val="Footer"/>
      <w:tabs>
        <w:tab w:val="clear" w:pos="4320"/>
        <w:tab w:val="clear" w:pos="8505"/>
        <w:tab w:val="center" w:pos="4678"/>
        <w:tab w:val="right" w:pos="8931"/>
      </w:tabs>
      <w:ind w:left="0"/>
      <w:rPr>
        <w:rFonts w:cs="Times New Roman"/>
      </w:rPr>
    </w:pPr>
    <w:del w:id="484" w:author="wakkir" w:date="2015-10-22T00:45:00Z">
      <w:r w:rsidDel="00CE405D">
        <w:delText>©Aconite Technology Ltd, 2014</w:delText>
      </w:r>
    </w:del>
    <w:r w:rsidRPr="009D445A">
      <w:rPr>
        <w:rFonts w:cs="Times New Roman"/>
      </w:rPr>
      <w:tab/>
    </w:r>
    <w:fldSimple w:instr=" PAGE ">
      <w:r>
        <w:rPr>
          <w:noProof/>
        </w:rPr>
        <w:t>iii</w:t>
      </w:r>
    </w:fldSimple>
    <w:r w:rsidRPr="009D445A">
      <w:rPr>
        <w:rFonts w:cs="Times New Roman"/>
      </w:rPr>
      <w:tab/>
    </w:r>
    <w:r w:rsidRPr="009D445A">
      <w:t xml:space="preserve">Version </w:t>
    </w:r>
    <w:fldSimple w:instr=" DOCPROPERTY &quot;Category&quot; \* MERGEFORMAT ">
      <w:ins w:id="485" w:author="steve.nichols" w:date="2014-10-15T13:38:00Z">
        <w:r>
          <w:t>1.5</w:t>
        </w:r>
      </w:ins>
      <w:del w:id="486" w:author="steve.nichols" w:date="2014-10-15T13:38:00Z">
        <w:r w:rsidDel="00D65902">
          <w:delText>1.4</w:delText>
        </w:r>
      </w:del>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9C9" w:rsidRPr="009D445A" w:rsidRDefault="00FF19C9" w:rsidP="00A85555">
    <w:pPr>
      <w:pStyle w:val="Footer"/>
      <w:tabs>
        <w:tab w:val="clear" w:pos="4320"/>
        <w:tab w:val="clear" w:pos="8505"/>
        <w:tab w:val="center" w:pos="4678"/>
        <w:tab w:val="right" w:pos="8931"/>
      </w:tabs>
      <w:ind w:left="0"/>
      <w:rPr>
        <w:rFonts w:cs="Times New Roman"/>
      </w:rPr>
    </w:pPr>
    <w:del w:id="567" w:author="wakkir" w:date="2015-10-22T00:39:00Z">
      <w:r w:rsidDel="00F01A35">
        <w:delText>©Aconite Technology Ltd, 2014</w:delText>
      </w:r>
    </w:del>
    <w:r w:rsidRPr="009D445A">
      <w:rPr>
        <w:rFonts w:cs="Times New Roman"/>
      </w:rPr>
      <w:tab/>
    </w:r>
    <w:fldSimple w:instr=" PAGE ">
      <w:r>
        <w:rPr>
          <w:noProof/>
        </w:rPr>
        <w:t>19</w:t>
      </w:r>
    </w:fldSimple>
    <w:r w:rsidRPr="009D445A">
      <w:rPr>
        <w:rFonts w:cs="Times New Roman"/>
      </w:rPr>
      <w:tab/>
    </w:r>
    <w:r w:rsidRPr="009D445A">
      <w:t xml:space="preserve">Version </w:t>
    </w:r>
    <w:fldSimple w:instr=" DOCPROPERTY &quot;Category&quot; \* MERGEFORMAT ">
      <w:ins w:id="568" w:author="steve.nichols" w:date="2014-10-15T13:38:00Z">
        <w:r>
          <w:t>1.5</w:t>
        </w:r>
      </w:ins>
      <w:del w:id="569" w:author="steve.nichols" w:date="2014-10-15T13:38:00Z">
        <w:r w:rsidDel="00D65902">
          <w:delText>1.4</w:delText>
        </w:r>
      </w:del>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9C9" w:rsidRDefault="00FF19C9">
    <w:pPr>
      <w:pStyle w:val="Footer"/>
      <w:tabs>
        <w:tab w:val="clear" w:pos="4320"/>
        <w:tab w:val="clear" w:pos="8505"/>
        <w:tab w:val="center" w:pos="7371"/>
        <w:tab w:val="right" w:pos="13892"/>
      </w:tabs>
      <w:rPr>
        <w:rFonts w:cs="Times New Roman"/>
      </w:rPr>
    </w:pPr>
    <w:r>
      <w:t>©Aconite Technology Ltd, 2014</w:t>
    </w:r>
    <w:r w:rsidRPr="009D445A">
      <w:rPr>
        <w:rFonts w:cs="Times New Roman"/>
      </w:rPr>
      <w:tab/>
    </w:r>
    <w:fldSimple w:instr=" PAGE ">
      <w:r>
        <w:rPr>
          <w:noProof/>
        </w:rPr>
        <w:t>25</w:t>
      </w:r>
    </w:fldSimple>
    <w:r w:rsidRPr="009D445A">
      <w:rPr>
        <w:rFonts w:cs="Times New Roman"/>
      </w:rPr>
      <w:tab/>
    </w:r>
    <w:r w:rsidRPr="009D445A">
      <w:t xml:space="preserve">Version </w:t>
    </w:r>
    <w:fldSimple w:instr=" DOCPROPERTY &quot;Category&quot; \* MERGEFORMAT ">
      <w:ins w:id="576" w:author="steve.nichols" w:date="2014-10-15T13:38:00Z">
        <w:r>
          <w:t>1.5</w:t>
        </w:r>
      </w:ins>
      <w:del w:id="577" w:author="steve.nichols" w:date="2014-10-15T13:38:00Z">
        <w:r w:rsidDel="00D65902">
          <w:delText>1.4</w:delText>
        </w:r>
      </w:del>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9C9" w:rsidRDefault="00FF19C9">
    <w:pPr>
      <w:pStyle w:val="Footer"/>
      <w:tabs>
        <w:tab w:val="clear" w:pos="4320"/>
        <w:tab w:val="center" w:pos="4820"/>
      </w:tabs>
      <w:rPr>
        <w:rFonts w:cs="Times New Roman"/>
      </w:rPr>
    </w:pPr>
    <w:r>
      <w:t>©Aconite Technology Ltd, 2014</w:t>
    </w:r>
    <w:r w:rsidRPr="009D445A">
      <w:rPr>
        <w:rFonts w:cs="Times New Roman"/>
      </w:rPr>
      <w:tab/>
    </w:r>
    <w:fldSimple w:instr=" PAGE ">
      <w:r>
        <w:rPr>
          <w:noProof/>
        </w:rPr>
        <w:t>58</w:t>
      </w:r>
    </w:fldSimple>
    <w:r w:rsidRPr="009D445A">
      <w:rPr>
        <w:rFonts w:cs="Times New Roman"/>
      </w:rPr>
      <w:tab/>
    </w:r>
    <w:r w:rsidRPr="009D445A">
      <w:t xml:space="preserve">Version </w:t>
    </w:r>
    <w:fldSimple w:instr=" DOCPROPERTY &quot;Category&quot; \* MERGEFORMAT ">
      <w:ins w:id="885" w:author="steve.nichols" w:date="2014-10-15T13:38:00Z">
        <w:r>
          <w:t>1.5</w:t>
        </w:r>
      </w:ins>
      <w:del w:id="886" w:author="steve.nichols" w:date="2014-10-15T13:38:00Z">
        <w:r w:rsidDel="00D65902">
          <w:delText>1.4</w:delText>
        </w:r>
      </w:del>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19C9" w:rsidRDefault="00FF19C9" w:rsidP="006E7E1E">
      <w:pPr>
        <w:rPr>
          <w:rFonts w:cs="Times New Roman"/>
        </w:rPr>
      </w:pPr>
      <w:r>
        <w:rPr>
          <w:rFonts w:cs="Times New Roman"/>
        </w:rPr>
        <w:separator/>
      </w:r>
    </w:p>
  </w:footnote>
  <w:footnote w:type="continuationSeparator" w:id="0">
    <w:p w:rsidR="00FF19C9" w:rsidRDefault="00FF19C9" w:rsidP="006E7E1E">
      <w:pPr>
        <w:rPr>
          <w:rFonts w:cs="Times New Roman"/>
        </w:rPr>
      </w:pPr>
      <w:r>
        <w:rPr>
          <w:rFonts w:cs="Times New Roman"/>
        </w:rPr>
        <w:continuationSeparator/>
      </w:r>
    </w:p>
  </w:footnote>
  <w:footnote w:id="1">
    <w:p w:rsidR="00FF19C9" w:rsidRDefault="00FF19C9">
      <w:pPr>
        <w:pStyle w:val="FootnoteText"/>
        <w:rPr>
          <w:rFonts w:cs="Times New Roman"/>
        </w:rPr>
      </w:pPr>
      <w:r>
        <w:rPr>
          <w:rStyle w:val="FootnoteReference"/>
          <w:rFonts w:cs="Times New Roman"/>
        </w:rPr>
        <w:footnoteRef/>
      </w:r>
      <w:r>
        <w:t xml:space="preserve"> For many of the keys, there now exists only one version, version zero.</w:t>
      </w:r>
    </w:p>
  </w:footnote>
  <w:footnote w:id="2">
    <w:p w:rsidR="00FF19C9" w:rsidRDefault="00FF19C9">
      <w:pPr>
        <w:pStyle w:val="FootnoteText"/>
        <w:rPr>
          <w:rFonts w:cs="Times New Roman"/>
        </w:rPr>
      </w:pPr>
      <w:r>
        <w:rPr>
          <w:rStyle w:val="FootnoteReference"/>
          <w:rFonts w:cs="Times New Roman"/>
        </w:rPr>
        <w:footnoteRef/>
      </w:r>
      <w:r>
        <w:t xml:space="preserve"> The repetition of device type after device ID is intentional</w:t>
      </w:r>
    </w:p>
  </w:footnote>
  <w:footnote w:id="3">
    <w:p w:rsidR="00FF19C9" w:rsidRDefault="00FF19C9">
      <w:pPr>
        <w:pStyle w:val="FootnoteText"/>
        <w:rPr>
          <w:rFonts w:cs="Times New Roman"/>
        </w:rPr>
      </w:pPr>
      <w:r>
        <w:rPr>
          <w:rStyle w:val="FootnoteReference"/>
          <w:rFonts w:cs="Times New Roman"/>
        </w:rPr>
        <w:footnoteRef/>
      </w:r>
      <w:r>
        <w:t xml:space="preserve"> DGIs not sent for L1 or L4 S2 profiles</w:t>
      </w:r>
    </w:p>
  </w:footnote>
  <w:footnote w:id="4">
    <w:p w:rsidR="00FF19C9" w:rsidRDefault="00FF19C9">
      <w:pPr>
        <w:pStyle w:val="FootnoteText"/>
        <w:rPr>
          <w:rFonts w:cs="Times New Roman"/>
        </w:rPr>
      </w:pPr>
      <w:r>
        <w:rPr>
          <w:rStyle w:val="FootnoteReference"/>
          <w:rFonts w:cs="Times New Roman"/>
        </w:rPr>
        <w:footnoteRef/>
      </w:r>
      <w:r>
        <w:t xml:space="preserve"> DGI is not sent for L1, CRS or L4 S2 profiles</w:t>
      </w:r>
    </w:p>
  </w:footnote>
  <w:footnote w:id="5">
    <w:p w:rsidR="00FF19C9" w:rsidRDefault="00FF19C9">
      <w:pPr>
        <w:pStyle w:val="FootnoteText"/>
        <w:rPr>
          <w:rFonts w:cs="Times New Roman"/>
        </w:rPr>
      </w:pPr>
      <w:r>
        <w:rPr>
          <w:rStyle w:val="FootnoteReference"/>
          <w:rFonts w:cs="Times New Roman"/>
        </w:rPr>
        <w:footnoteRef/>
      </w:r>
      <w:r>
        <w:t xml:space="preserve"> The card ID is required by Affina in order to complete the issuance cycle and thus enable the ability to query the card record. The Card ID isn’t something that NKAM requires.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9C9" w:rsidRDefault="00FF19C9" w:rsidP="00A85555">
    <w:pPr>
      <w:ind w:left="0"/>
      <w:rPr>
        <w:rFonts w:cs="Times New Roman"/>
      </w:rPr>
    </w:pPr>
  </w:p>
  <w:p w:rsidR="00FF19C9" w:rsidRPr="009D445A" w:rsidRDefault="00FF19C9" w:rsidP="00F01A35">
    <w:pPr>
      <w:pStyle w:val="Header"/>
      <w:ind w:left="0"/>
      <w:rPr>
        <w:rFonts w:cs="Times New Roman"/>
      </w:rPr>
    </w:pPr>
    <w:del w:id="483" w:author="wakkir" w:date="2015-10-22T00:40:00Z">
      <w:r w:rsidDel="00F01A35">
        <w:delText>TLS NSAM Project: ADD for NSAM Applications</w:delText>
      </w:r>
    </w:del>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9C9" w:rsidRDefault="00FF19C9" w:rsidP="006E7E1E">
    <w:pPr>
      <w:rPr>
        <w:rFonts w:cs="Times New Roman"/>
      </w:rP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49" type="#_x0000_t75" alt="aconite logo_small" style="position:absolute;left:0;text-align:left;margin-left:620.25pt;margin-top:2.25pt;width:83.25pt;height:27pt;z-index:-251656192;visibility:visible">
          <v:imagedata r:id="rId1" o:title=""/>
        </v:shape>
      </w:pict>
    </w:r>
  </w:p>
  <w:p w:rsidR="00FF19C9" w:rsidRPr="009D445A" w:rsidRDefault="00FF19C9" w:rsidP="006E7E1E">
    <w:pPr>
      <w:pStyle w:val="Header"/>
      <w:rPr>
        <w:rFonts w:cs="Times New Roman"/>
      </w:rPr>
    </w:pPr>
    <w:r>
      <w:t>TLS NSAM Project: ADD for NSAM Applications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9C9" w:rsidRDefault="00FF19C9" w:rsidP="006E7E1E">
    <w:pPr>
      <w:rPr>
        <w:rFonts w:cs="Times New Roman"/>
      </w:rP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aconite logo_small" style="position:absolute;left:0;text-align:left;margin-left:367.2pt;margin-top:2.4pt;width:83.25pt;height:27pt;z-index:-251654144;visibility:visible">
          <v:imagedata r:id="rId1" o:title=""/>
        </v:shape>
      </w:pict>
    </w:r>
  </w:p>
  <w:p w:rsidR="00FF19C9" w:rsidRPr="009D445A" w:rsidRDefault="00FF19C9" w:rsidP="006E7E1E">
    <w:pPr>
      <w:pStyle w:val="Header"/>
      <w:rPr>
        <w:rFonts w:cs="Times New Roman"/>
      </w:rPr>
    </w:pPr>
    <w:r>
      <w:t>TLS NSAM Project: ADD for NSAM Applications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43C66502"/>
    <w:lvl w:ilvl="0">
      <w:start w:val="1"/>
      <w:numFmt w:val="bullet"/>
      <w:lvlText w:val=""/>
      <w:lvlJc w:val="left"/>
      <w:pPr>
        <w:tabs>
          <w:tab w:val="num" w:pos="643"/>
        </w:tabs>
        <w:ind w:left="643" w:hanging="360"/>
      </w:pPr>
      <w:rPr>
        <w:rFonts w:ascii="Symbol" w:hAnsi="Symbol" w:cs="Symbol" w:hint="default"/>
      </w:rPr>
    </w:lvl>
  </w:abstractNum>
  <w:abstractNum w:abstractNumId="1">
    <w:nsid w:val="FFFFFF89"/>
    <w:multiLevelType w:val="singleLevel"/>
    <w:tmpl w:val="76EE19FC"/>
    <w:lvl w:ilvl="0">
      <w:start w:val="1"/>
      <w:numFmt w:val="bullet"/>
      <w:lvlText w:val=""/>
      <w:lvlJc w:val="left"/>
      <w:pPr>
        <w:tabs>
          <w:tab w:val="num" w:pos="360"/>
        </w:tabs>
        <w:ind w:left="360" w:hanging="360"/>
      </w:pPr>
      <w:rPr>
        <w:rFonts w:ascii="Symbol" w:hAnsi="Symbol" w:cs="Symbol" w:hint="default"/>
      </w:rPr>
    </w:lvl>
  </w:abstractNum>
  <w:abstractNum w:abstractNumId="2">
    <w:nsid w:val="0460034C"/>
    <w:multiLevelType w:val="hybridMultilevel"/>
    <w:tmpl w:val="F9C0C672"/>
    <w:lvl w:ilvl="0" w:tplc="84D45B68">
      <w:start w:val="1"/>
      <w:numFmt w:val="bullet"/>
      <w:pStyle w:val="bullet2"/>
      <w:lvlText w:val="o"/>
      <w:lvlJc w:val="left"/>
      <w:pPr>
        <w:tabs>
          <w:tab w:val="num" w:pos="5463"/>
        </w:tabs>
        <w:ind w:left="5463" w:hanging="360"/>
      </w:pPr>
      <w:rPr>
        <w:rFonts w:ascii="Courier New" w:hAnsi="Courier New" w:cs="Courier New" w:hint="default"/>
      </w:rPr>
    </w:lvl>
    <w:lvl w:ilvl="1" w:tplc="06345E58" w:tentative="1">
      <w:start w:val="1"/>
      <w:numFmt w:val="bullet"/>
      <w:lvlText w:val="o"/>
      <w:lvlJc w:val="left"/>
      <w:pPr>
        <w:tabs>
          <w:tab w:val="num" w:pos="6183"/>
        </w:tabs>
        <w:ind w:left="6183" w:hanging="360"/>
      </w:pPr>
      <w:rPr>
        <w:rFonts w:ascii="Courier New" w:hAnsi="Courier New" w:cs="Courier New" w:hint="default"/>
      </w:rPr>
    </w:lvl>
    <w:lvl w:ilvl="2" w:tplc="B49EA306" w:tentative="1">
      <w:start w:val="1"/>
      <w:numFmt w:val="bullet"/>
      <w:lvlText w:val=""/>
      <w:lvlJc w:val="left"/>
      <w:pPr>
        <w:tabs>
          <w:tab w:val="num" w:pos="6903"/>
        </w:tabs>
        <w:ind w:left="6903" w:hanging="360"/>
      </w:pPr>
      <w:rPr>
        <w:rFonts w:ascii="Wingdings" w:hAnsi="Wingdings" w:cs="Wingdings" w:hint="default"/>
      </w:rPr>
    </w:lvl>
    <w:lvl w:ilvl="3" w:tplc="A7E8E2AC" w:tentative="1">
      <w:start w:val="1"/>
      <w:numFmt w:val="bullet"/>
      <w:lvlText w:val=""/>
      <w:lvlJc w:val="left"/>
      <w:pPr>
        <w:tabs>
          <w:tab w:val="num" w:pos="7623"/>
        </w:tabs>
        <w:ind w:left="7623" w:hanging="360"/>
      </w:pPr>
      <w:rPr>
        <w:rFonts w:ascii="Symbol" w:hAnsi="Symbol" w:cs="Symbol" w:hint="default"/>
      </w:rPr>
    </w:lvl>
    <w:lvl w:ilvl="4" w:tplc="89DEAFD8" w:tentative="1">
      <w:start w:val="1"/>
      <w:numFmt w:val="bullet"/>
      <w:lvlText w:val="o"/>
      <w:lvlJc w:val="left"/>
      <w:pPr>
        <w:tabs>
          <w:tab w:val="num" w:pos="8343"/>
        </w:tabs>
        <w:ind w:left="8343" w:hanging="360"/>
      </w:pPr>
      <w:rPr>
        <w:rFonts w:ascii="Courier New" w:hAnsi="Courier New" w:cs="Courier New" w:hint="default"/>
      </w:rPr>
    </w:lvl>
    <w:lvl w:ilvl="5" w:tplc="8BA6F7A6" w:tentative="1">
      <w:start w:val="1"/>
      <w:numFmt w:val="bullet"/>
      <w:lvlText w:val=""/>
      <w:lvlJc w:val="left"/>
      <w:pPr>
        <w:tabs>
          <w:tab w:val="num" w:pos="9063"/>
        </w:tabs>
        <w:ind w:left="9063" w:hanging="360"/>
      </w:pPr>
      <w:rPr>
        <w:rFonts w:ascii="Wingdings" w:hAnsi="Wingdings" w:cs="Wingdings" w:hint="default"/>
      </w:rPr>
    </w:lvl>
    <w:lvl w:ilvl="6" w:tplc="469C44D8" w:tentative="1">
      <w:start w:val="1"/>
      <w:numFmt w:val="bullet"/>
      <w:lvlText w:val=""/>
      <w:lvlJc w:val="left"/>
      <w:pPr>
        <w:tabs>
          <w:tab w:val="num" w:pos="9783"/>
        </w:tabs>
        <w:ind w:left="9783" w:hanging="360"/>
      </w:pPr>
      <w:rPr>
        <w:rFonts w:ascii="Symbol" w:hAnsi="Symbol" w:cs="Symbol" w:hint="default"/>
      </w:rPr>
    </w:lvl>
    <w:lvl w:ilvl="7" w:tplc="7B92F278" w:tentative="1">
      <w:start w:val="1"/>
      <w:numFmt w:val="bullet"/>
      <w:lvlText w:val="o"/>
      <w:lvlJc w:val="left"/>
      <w:pPr>
        <w:tabs>
          <w:tab w:val="num" w:pos="10503"/>
        </w:tabs>
        <w:ind w:left="10503" w:hanging="360"/>
      </w:pPr>
      <w:rPr>
        <w:rFonts w:ascii="Courier New" w:hAnsi="Courier New" w:cs="Courier New" w:hint="default"/>
      </w:rPr>
    </w:lvl>
    <w:lvl w:ilvl="8" w:tplc="B0C4BBEC" w:tentative="1">
      <w:start w:val="1"/>
      <w:numFmt w:val="bullet"/>
      <w:lvlText w:val=""/>
      <w:lvlJc w:val="left"/>
      <w:pPr>
        <w:tabs>
          <w:tab w:val="num" w:pos="11223"/>
        </w:tabs>
        <w:ind w:left="11223" w:hanging="360"/>
      </w:pPr>
      <w:rPr>
        <w:rFonts w:ascii="Wingdings" w:hAnsi="Wingdings" w:cs="Wingdings" w:hint="default"/>
      </w:rPr>
    </w:lvl>
  </w:abstractNum>
  <w:abstractNum w:abstractNumId="3">
    <w:nsid w:val="07945CCE"/>
    <w:multiLevelType w:val="multilevel"/>
    <w:tmpl w:val="121C2A4A"/>
    <w:lvl w:ilvl="0">
      <w:start w:val="1"/>
      <w:numFmt w:val="bullet"/>
      <w:lvlText w:val=""/>
      <w:lvlJc w:val="left"/>
      <w:pPr>
        <w:tabs>
          <w:tab w:val="num" w:pos="2160"/>
        </w:tabs>
        <w:ind w:left="2160" w:hanging="360"/>
      </w:pPr>
      <w:rPr>
        <w:rFonts w:ascii="Symbol" w:hAnsi="Symbol" w:cs="Symbol" w:hint="default"/>
      </w:rPr>
    </w:lvl>
    <w:lvl w:ilvl="1" w:tentative="1">
      <w:start w:val="1"/>
      <w:numFmt w:val="bullet"/>
      <w:lvlText w:val="o"/>
      <w:lvlJc w:val="left"/>
      <w:pPr>
        <w:tabs>
          <w:tab w:val="num" w:pos="2880"/>
        </w:tabs>
        <w:ind w:left="2880" w:hanging="360"/>
      </w:pPr>
      <w:rPr>
        <w:rFonts w:ascii="Courier New" w:hAnsi="Courier New" w:cs="Courier New" w:hint="default"/>
      </w:rPr>
    </w:lvl>
    <w:lvl w:ilvl="2" w:tentative="1">
      <w:start w:val="1"/>
      <w:numFmt w:val="bullet"/>
      <w:lvlText w:val=""/>
      <w:lvlJc w:val="left"/>
      <w:pPr>
        <w:tabs>
          <w:tab w:val="num" w:pos="3600"/>
        </w:tabs>
        <w:ind w:left="3600" w:hanging="360"/>
      </w:pPr>
      <w:rPr>
        <w:rFonts w:ascii="Wingdings" w:hAnsi="Wingdings" w:cs="Wingdings" w:hint="default"/>
      </w:rPr>
    </w:lvl>
    <w:lvl w:ilvl="3" w:tentative="1">
      <w:start w:val="1"/>
      <w:numFmt w:val="bullet"/>
      <w:lvlText w:val=""/>
      <w:lvlJc w:val="left"/>
      <w:pPr>
        <w:tabs>
          <w:tab w:val="num" w:pos="4320"/>
        </w:tabs>
        <w:ind w:left="4320" w:hanging="360"/>
      </w:pPr>
      <w:rPr>
        <w:rFonts w:ascii="Symbol" w:hAnsi="Symbol" w:cs="Symbol" w:hint="default"/>
      </w:rPr>
    </w:lvl>
    <w:lvl w:ilvl="4" w:tentative="1">
      <w:start w:val="1"/>
      <w:numFmt w:val="bullet"/>
      <w:lvlText w:val="o"/>
      <w:lvlJc w:val="left"/>
      <w:pPr>
        <w:tabs>
          <w:tab w:val="num" w:pos="5040"/>
        </w:tabs>
        <w:ind w:left="5040" w:hanging="360"/>
      </w:pPr>
      <w:rPr>
        <w:rFonts w:ascii="Courier New" w:hAnsi="Courier New" w:cs="Courier New" w:hint="default"/>
      </w:rPr>
    </w:lvl>
    <w:lvl w:ilvl="5" w:tentative="1">
      <w:start w:val="1"/>
      <w:numFmt w:val="bullet"/>
      <w:lvlText w:val=""/>
      <w:lvlJc w:val="left"/>
      <w:pPr>
        <w:tabs>
          <w:tab w:val="num" w:pos="5760"/>
        </w:tabs>
        <w:ind w:left="5760" w:hanging="360"/>
      </w:pPr>
      <w:rPr>
        <w:rFonts w:ascii="Wingdings" w:hAnsi="Wingdings" w:cs="Wingdings" w:hint="default"/>
      </w:rPr>
    </w:lvl>
    <w:lvl w:ilvl="6" w:tentative="1">
      <w:start w:val="1"/>
      <w:numFmt w:val="bullet"/>
      <w:lvlText w:val=""/>
      <w:lvlJc w:val="left"/>
      <w:pPr>
        <w:tabs>
          <w:tab w:val="num" w:pos="6480"/>
        </w:tabs>
        <w:ind w:left="6480" w:hanging="360"/>
      </w:pPr>
      <w:rPr>
        <w:rFonts w:ascii="Symbol" w:hAnsi="Symbol" w:cs="Symbol" w:hint="default"/>
      </w:rPr>
    </w:lvl>
    <w:lvl w:ilvl="7" w:tentative="1">
      <w:start w:val="1"/>
      <w:numFmt w:val="bullet"/>
      <w:lvlText w:val="o"/>
      <w:lvlJc w:val="left"/>
      <w:pPr>
        <w:tabs>
          <w:tab w:val="num" w:pos="7200"/>
        </w:tabs>
        <w:ind w:left="7200" w:hanging="360"/>
      </w:pPr>
      <w:rPr>
        <w:rFonts w:ascii="Courier New" w:hAnsi="Courier New" w:cs="Courier New" w:hint="default"/>
      </w:rPr>
    </w:lvl>
    <w:lvl w:ilvl="8" w:tentative="1">
      <w:start w:val="1"/>
      <w:numFmt w:val="bullet"/>
      <w:lvlText w:val=""/>
      <w:lvlJc w:val="left"/>
      <w:pPr>
        <w:tabs>
          <w:tab w:val="num" w:pos="7920"/>
        </w:tabs>
        <w:ind w:left="7920" w:hanging="360"/>
      </w:pPr>
      <w:rPr>
        <w:rFonts w:ascii="Wingdings" w:hAnsi="Wingdings" w:cs="Wingdings" w:hint="default"/>
      </w:rPr>
    </w:lvl>
  </w:abstractNum>
  <w:abstractNum w:abstractNumId="4">
    <w:nsid w:val="081E1BC7"/>
    <w:multiLevelType w:val="hybridMultilevel"/>
    <w:tmpl w:val="9EE8A15C"/>
    <w:lvl w:ilvl="0" w:tplc="08090001">
      <w:start w:val="1"/>
      <w:numFmt w:val="bullet"/>
      <w:lvlText w:val=""/>
      <w:lvlJc w:val="left"/>
      <w:pPr>
        <w:ind w:left="1854" w:hanging="360"/>
      </w:pPr>
      <w:rPr>
        <w:rFonts w:ascii="Symbol" w:hAnsi="Symbol" w:cs="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cs="Wingdings" w:hint="default"/>
      </w:rPr>
    </w:lvl>
    <w:lvl w:ilvl="3" w:tplc="08090001" w:tentative="1">
      <w:start w:val="1"/>
      <w:numFmt w:val="bullet"/>
      <w:lvlText w:val=""/>
      <w:lvlJc w:val="left"/>
      <w:pPr>
        <w:ind w:left="4014" w:hanging="360"/>
      </w:pPr>
      <w:rPr>
        <w:rFonts w:ascii="Symbol" w:hAnsi="Symbol" w:cs="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cs="Wingdings" w:hint="default"/>
      </w:rPr>
    </w:lvl>
    <w:lvl w:ilvl="6" w:tplc="08090001" w:tentative="1">
      <w:start w:val="1"/>
      <w:numFmt w:val="bullet"/>
      <w:lvlText w:val=""/>
      <w:lvlJc w:val="left"/>
      <w:pPr>
        <w:ind w:left="6174" w:hanging="360"/>
      </w:pPr>
      <w:rPr>
        <w:rFonts w:ascii="Symbol" w:hAnsi="Symbol" w:cs="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cs="Wingdings" w:hint="default"/>
      </w:rPr>
    </w:lvl>
  </w:abstractNum>
  <w:abstractNum w:abstractNumId="5">
    <w:nsid w:val="0AF45FA3"/>
    <w:multiLevelType w:val="hybridMultilevel"/>
    <w:tmpl w:val="334C34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E284C23"/>
    <w:multiLevelType w:val="hybridMultilevel"/>
    <w:tmpl w:val="9E1C0AA2"/>
    <w:lvl w:ilvl="0" w:tplc="08090001">
      <w:start w:val="1"/>
      <w:numFmt w:val="decimal"/>
      <w:pStyle w:val="NumberedList"/>
      <w:lvlText w:val="%1."/>
      <w:lvlJc w:val="left"/>
      <w:pPr>
        <w:tabs>
          <w:tab w:val="num" w:pos="360"/>
        </w:tabs>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7">
    <w:nsid w:val="11855F21"/>
    <w:multiLevelType w:val="hybridMultilevel"/>
    <w:tmpl w:val="684C8650"/>
    <w:lvl w:ilvl="0" w:tplc="08090001">
      <w:start w:val="1"/>
      <w:numFmt w:val="bullet"/>
      <w:lvlText w:val=""/>
      <w:lvlJc w:val="left"/>
      <w:pPr>
        <w:ind w:left="1854" w:hanging="360"/>
      </w:pPr>
      <w:rPr>
        <w:rFonts w:ascii="Symbol" w:hAnsi="Symbol" w:cs="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cs="Wingdings" w:hint="default"/>
      </w:rPr>
    </w:lvl>
    <w:lvl w:ilvl="3" w:tplc="08090001" w:tentative="1">
      <w:start w:val="1"/>
      <w:numFmt w:val="bullet"/>
      <w:lvlText w:val=""/>
      <w:lvlJc w:val="left"/>
      <w:pPr>
        <w:ind w:left="4014" w:hanging="360"/>
      </w:pPr>
      <w:rPr>
        <w:rFonts w:ascii="Symbol" w:hAnsi="Symbol" w:cs="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cs="Wingdings" w:hint="default"/>
      </w:rPr>
    </w:lvl>
    <w:lvl w:ilvl="6" w:tplc="08090001" w:tentative="1">
      <w:start w:val="1"/>
      <w:numFmt w:val="bullet"/>
      <w:lvlText w:val=""/>
      <w:lvlJc w:val="left"/>
      <w:pPr>
        <w:ind w:left="6174" w:hanging="360"/>
      </w:pPr>
      <w:rPr>
        <w:rFonts w:ascii="Symbol" w:hAnsi="Symbol" w:cs="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cs="Wingdings" w:hint="default"/>
      </w:rPr>
    </w:lvl>
  </w:abstractNum>
  <w:abstractNum w:abstractNumId="8">
    <w:nsid w:val="19D11461"/>
    <w:multiLevelType w:val="hybridMultilevel"/>
    <w:tmpl w:val="E86286F2"/>
    <w:lvl w:ilvl="0" w:tplc="08090001">
      <w:start w:val="1"/>
      <w:numFmt w:val="bullet"/>
      <w:lvlText w:val=""/>
      <w:lvlJc w:val="left"/>
      <w:pPr>
        <w:ind w:left="1854" w:hanging="360"/>
      </w:pPr>
      <w:rPr>
        <w:rFonts w:ascii="Symbol" w:hAnsi="Symbol" w:cs="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cs="Wingdings" w:hint="default"/>
      </w:rPr>
    </w:lvl>
    <w:lvl w:ilvl="3" w:tplc="08090001" w:tentative="1">
      <w:start w:val="1"/>
      <w:numFmt w:val="bullet"/>
      <w:lvlText w:val=""/>
      <w:lvlJc w:val="left"/>
      <w:pPr>
        <w:ind w:left="4014" w:hanging="360"/>
      </w:pPr>
      <w:rPr>
        <w:rFonts w:ascii="Symbol" w:hAnsi="Symbol" w:cs="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cs="Wingdings" w:hint="default"/>
      </w:rPr>
    </w:lvl>
    <w:lvl w:ilvl="6" w:tplc="08090001" w:tentative="1">
      <w:start w:val="1"/>
      <w:numFmt w:val="bullet"/>
      <w:lvlText w:val=""/>
      <w:lvlJc w:val="left"/>
      <w:pPr>
        <w:ind w:left="6174" w:hanging="360"/>
      </w:pPr>
      <w:rPr>
        <w:rFonts w:ascii="Symbol" w:hAnsi="Symbol" w:cs="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cs="Wingdings" w:hint="default"/>
      </w:rPr>
    </w:lvl>
  </w:abstractNum>
  <w:abstractNum w:abstractNumId="9">
    <w:nsid w:val="1E1C4523"/>
    <w:multiLevelType w:val="multilevel"/>
    <w:tmpl w:val="0000000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216137C5"/>
    <w:multiLevelType w:val="hybridMultilevel"/>
    <w:tmpl w:val="A210DE1E"/>
    <w:lvl w:ilvl="0" w:tplc="AD460936">
      <w:start w:val="1"/>
      <w:numFmt w:val="low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1">
    <w:nsid w:val="22CE68BA"/>
    <w:multiLevelType w:val="hybridMultilevel"/>
    <w:tmpl w:val="C99043B4"/>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2">
    <w:nsid w:val="25C36737"/>
    <w:multiLevelType w:val="hybridMultilevel"/>
    <w:tmpl w:val="11426A0A"/>
    <w:lvl w:ilvl="0" w:tplc="04090001">
      <w:start w:val="1"/>
      <w:numFmt w:val="bullet"/>
      <w:lvlText w:val=""/>
      <w:lvlJc w:val="left"/>
      <w:pPr>
        <w:ind w:left="1854" w:hanging="360"/>
      </w:pPr>
      <w:rPr>
        <w:rFonts w:ascii="Symbol" w:hAnsi="Symbol" w:cs="Symbol"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cs="Wingdings" w:hint="default"/>
      </w:rPr>
    </w:lvl>
    <w:lvl w:ilvl="3" w:tplc="04090001" w:tentative="1">
      <w:start w:val="1"/>
      <w:numFmt w:val="bullet"/>
      <w:lvlText w:val=""/>
      <w:lvlJc w:val="left"/>
      <w:pPr>
        <w:ind w:left="4014" w:hanging="360"/>
      </w:pPr>
      <w:rPr>
        <w:rFonts w:ascii="Symbol" w:hAnsi="Symbol" w:cs="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cs="Wingdings" w:hint="default"/>
      </w:rPr>
    </w:lvl>
    <w:lvl w:ilvl="6" w:tplc="04090001" w:tentative="1">
      <w:start w:val="1"/>
      <w:numFmt w:val="bullet"/>
      <w:lvlText w:val=""/>
      <w:lvlJc w:val="left"/>
      <w:pPr>
        <w:ind w:left="6174" w:hanging="360"/>
      </w:pPr>
      <w:rPr>
        <w:rFonts w:ascii="Symbol" w:hAnsi="Symbol" w:cs="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cs="Wingdings" w:hint="default"/>
      </w:rPr>
    </w:lvl>
  </w:abstractNum>
  <w:abstractNum w:abstractNumId="13">
    <w:nsid w:val="2677518D"/>
    <w:multiLevelType w:val="singleLevel"/>
    <w:tmpl w:val="B978C1C6"/>
    <w:lvl w:ilvl="0">
      <w:start w:val="1"/>
      <w:numFmt w:val="bullet"/>
      <w:pStyle w:val="Style1"/>
      <w:lvlText w:val=""/>
      <w:lvlJc w:val="left"/>
      <w:pPr>
        <w:tabs>
          <w:tab w:val="num" w:pos="720"/>
        </w:tabs>
        <w:ind w:left="360"/>
      </w:pPr>
      <w:rPr>
        <w:rFonts w:ascii="Symbol" w:hAnsi="Symbol" w:cs="Symbol" w:hint="default"/>
      </w:rPr>
    </w:lvl>
  </w:abstractNum>
  <w:abstractNum w:abstractNumId="14">
    <w:nsid w:val="2CAC7B3B"/>
    <w:multiLevelType w:val="hybridMultilevel"/>
    <w:tmpl w:val="ACD26AD8"/>
    <w:lvl w:ilvl="0" w:tplc="04090001">
      <w:start w:val="1"/>
      <w:numFmt w:val="bullet"/>
      <w:lvlText w:val=""/>
      <w:lvlJc w:val="left"/>
      <w:pPr>
        <w:ind w:left="790" w:hanging="360"/>
      </w:pPr>
      <w:rPr>
        <w:rFonts w:ascii="Symbol" w:hAnsi="Symbol" w:cs="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cs="Wingdings" w:hint="default"/>
      </w:rPr>
    </w:lvl>
    <w:lvl w:ilvl="3" w:tplc="04090001" w:tentative="1">
      <w:start w:val="1"/>
      <w:numFmt w:val="bullet"/>
      <w:lvlText w:val=""/>
      <w:lvlJc w:val="left"/>
      <w:pPr>
        <w:ind w:left="2950" w:hanging="360"/>
      </w:pPr>
      <w:rPr>
        <w:rFonts w:ascii="Symbol" w:hAnsi="Symbol" w:cs="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cs="Wingdings" w:hint="default"/>
      </w:rPr>
    </w:lvl>
    <w:lvl w:ilvl="6" w:tplc="04090001" w:tentative="1">
      <w:start w:val="1"/>
      <w:numFmt w:val="bullet"/>
      <w:lvlText w:val=""/>
      <w:lvlJc w:val="left"/>
      <w:pPr>
        <w:ind w:left="5110" w:hanging="360"/>
      </w:pPr>
      <w:rPr>
        <w:rFonts w:ascii="Symbol" w:hAnsi="Symbol" w:cs="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cs="Wingdings" w:hint="default"/>
      </w:rPr>
    </w:lvl>
  </w:abstractNum>
  <w:abstractNum w:abstractNumId="15">
    <w:nsid w:val="2CBB421D"/>
    <w:multiLevelType w:val="hybridMultilevel"/>
    <w:tmpl w:val="2E88A5E4"/>
    <w:lvl w:ilvl="0" w:tplc="08090001">
      <w:start w:val="1"/>
      <w:numFmt w:val="bullet"/>
      <w:lvlText w:val=""/>
      <w:lvlJc w:val="left"/>
      <w:pPr>
        <w:ind w:left="720" w:hanging="360"/>
      </w:pPr>
      <w:rPr>
        <w:rFonts w:ascii="Symbol" w:hAnsi="Symbol" w:cs="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6">
    <w:nsid w:val="2DA25921"/>
    <w:multiLevelType w:val="hybridMultilevel"/>
    <w:tmpl w:val="0DA6E8CC"/>
    <w:lvl w:ilvl="0" w:tplc="08090001">
      <w:start w:val="1"/>
      <w:numFmt w:val="bullet"/>
      <w:lvlText w:val=""/>
      <w:lvlJc w:val="left"/>
      <w:pPr>
        <w:ind w:left="1854" w:hanging="360"/>
      </w:pPr>
      <w:rPr>
        <w:rFonts w:ascii="Symbol" w:hAnsi="Symbol" w:cs="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cs="Wingdings" w:hint="default"/>
      </w:rPr>
    </w:lvl>
    <w:lvl w:ilvl="3" w:tplc="08090001" w:tentative="1">
      <w:start w:val="1"/>
      <w:numFmt w:val="bullet"/>
      <w:lvlText w:val=""/>
      <w:lvlJc w:val="left"/>
      <w:pPr>
        <w:ind w:left="4014" w:hanging="360"/>
      </w:pPr>
      <w:rPr>
        <w:rFonts w:ascii="Symbol" w:hAnsi="Symbol" w:cs="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cs="Wingdings" w:hint="default"/>
      </w:rPr>
    </w:lvl>
    <w:lvl w:ilvl="6" w:tplc="08090001" w:tentative="1">
      <w:start w:val="1"/>
      <w:numFmt w:val="bullet"/>
      <w:lvlText w:val=""/>
      <w:lvlJc w:val="left"/>
      <w:pPr>
        <w:ind w:left="6174" w:hanging="360"/>
      </w:pPr>
      <w:rPr>
        <w:rFonts w:ascii="Symbol" w:hAnsi="Symbol" w:cs="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cs="Wingdings" w:hint="default"/>
      </w:rPr>
    </w:lvl>
  </w:abstractNum>
  <w:abstractNum w:abstractNumId="17">
    <w:nsid w:val="2FE63ACF"/>
    <w:multiLevelType w:val="hybridMultilevel"/>
    <w:tmpl w:val="D42630D8"/>
    <w:lvl w:ilvl="0" w:tplc="08090001">
      <w:start w:val="1"/>
      <w:numFmt w:val="bullet"/>
      <w:lvlText w:val=""/>
      <w:lvlJc w:val="left"/>
      <w:pPr>
        <w:ind w:left="1854" w:hanging="360"/>
      </w:pPr>
      <w:rPr>
        <w:rFonts w:ascii="Symbol" w:hAnsi="Symbol" w:cs="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cs="Wingdings" w:hint="default"/>
      </w:rPr>
    </w:lvl>
    <w:lvl w:ilvl="3" w:tplc="08090001" w:tentative="1">
      <w:start w:val="1"/>
      <w:numFmt w:val="bullet"/>
      <w:lvlText w:val=""/>
      <w:lvlJc w:val="left"/>
      <w:pPr>
        <w:ind w:left="4014" w:hanging="360"/>
      </w:pPr>
      <w:rPr>
        <w:rFonts w:ascii="Symbol" w:hAnsi="Symbol" w:cs="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cs="Wingdings" w:hint="default"/>
      </w:rPr>
    </w:lvl>
    <w:lvl w:ilvl="6" w:tplc="08090001" w:tentative="1">
      <w:start w:val="1"/>
      <w:numFmt w:val="bullet"/>
      <w:lvlText w:val=""/>
      <w:lvlJc w:val="left"/>
      <w:pPr>
        <w:ind w:left="6174" w:hanging="360"/>
      </w:pPr>
      <w:rPr>
        <w:rFonts w:ascii="Symbol" w:hAnsi="Symbol" w:cs="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cs="Wingdings" w:hint="default"/>
      </w:rPr>
    </w:lvl>
  </w:abstractNum>
  <w:abstractNum w:abstractNumId="18">
    <w:nsid w:val="327326A8"/>
    <w:multiLevelType w:val="hybridMultilevel"/>
    <w:tmpl w:val="637278A4"/>
    <w:lvl w:ilvl="0" w:tplc="5E0E9706">
      <w:start w:val="1"/>
      <w:numFmt w:val="lowerLetter"/>
      <w:lvlText w:val="%1)"/>
      <w:lvlJc w:val="left"/>
      <w:pPr>
        <w:ind w:left="149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41D0938"/>
    <w:multiLevelType w:val="hybridMultilevel"/>
    <w:tmpl w:val="D520C476"/>
    <w:lvl w:ilvl="0" w:tplc="04090001">
      <w:start w:val="1"/>
      <w:numFmt w:val="bullet"/>
      <w:lvlText w:val=""/>
      <w:lvlJc w:val="left"/>
      <w:pPr>
        <w:ind w:left="1854" w:hanging="360"/>
      </w:pPr>
      <w:rPr>
        <w:rFonts w:ascii="Symbol" w:hAnsi="Symbol" w:cs="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cs="Wingdings" w:hint="default"/>
      </w:rPr>
    </w:lvl>
    <w:lvl w:ilvl="3" w:tplc="04090001" w:tentative="1">
      <w:start w:val="1"/>
      <w:numFmt w:val="bullet"/>
      <w:lvlText w:val=""/>
      <w:lvlJc w:val="left"/>
      <w:pPr>
        <w:ind w:left="4014" w:hanging="360"/>
      </w:pPr>
      <w:rPr>
        <w:rFonts w:ascii="Symbol" w:hAnsi="Symbol" w:cs="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cs="Wingdings" w:hint="default"/>
      </w:rPr>
    </w:lvl>
    <w:lvl w:ilvl="6" w:tplc="04090001" w:tentative="1">
      <w:start w:val="1"/>
      <w:numFmt w:val="bullet"/>
      <w:lvlText w:val=""/>
      <w:lvlJc w:val="left"/>
      <w:pPr>
        <w:ind w:left="6174" w:hanging="360"/>
      </w:pPr>
      <w:rPr>
        <w:rFonts w:ascii="Symbol" w:hAnsi="Symbol" w:cs="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cs="Wingdings" w:hint="default"/>
      </w:rPr>
    </w:lvl>
  </w:abstractNum>
  <w:abstractNum w:abstractNumId="20">
    <w:nsid w:val="35053928"/>
    <w:multiLevelType w:val="hybridMultilevel"/>
    <w:tmpl w:val="CE6EF0E6"/>
    <w:lvl w:ilvl="0" w:tplc="04090001">
      <w:start w:val="1"/>
      <w:numFmt w:val="bullet"/>
      <w:lvlText w:val=""/>
      <w:lvlJc w:val="left"/>
      <w:pPr>
        <w:ind w:left="1854" w:hanging="360"/>
      </w:pPr>
      <w:rPr>
        <w:rFonts w:ascii="Symbol" w:hAnsi="Symbol" w:cs="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cs="Wingdings" w:hint="default"/>
      </w:rPr>
    </w:lvl>
    <w:lvl w:ilvl="3" w:tplc="04090001" w:tentative="1">
      <w:start w:val="1"/>
      <w:numFmt w:val="bullet"/>
      <w:lvlText w:val=""/>
      <w:lvlJc w:val="left"/>
      <w:pPr>
        <w:ind w:left="4014" w:hanging="360"/>
      </w:pPr>
      <w:rPr>
        <w:rFonts w:ascii="Symbol" w:hAnsi="Symbol" w:cs="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cs="Wingdings" w:hint="default"/>
      </w:rPr>
    </w:lvl>
    <w:lvl w:ilvl="6" w:tplc="04090001" w:tentative="1">
      <w:start w:val="1"/>
      <w:numFmt w:val="bullet"/>
      <w:lvlText w:val=""/>
      <w:lvlJc w:val="left"/>
      <w:pPr>
        <w:ind w:left="6174" w:hanging="360"/>
      </w:pPr>
      <w:rPr>
        <w:rFonts w:ascii="Symbol" w:hAnsi="Symbol" w:cs="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cs="Wingdings" w:hint="default"/>
      </w:rPr>
    </w:lvl>
  </w:abstractNum>
  <w:abstractNum w:abstractNumId="21">
    <w:nsid w:val="35400D88"/>
    <w:multiLevelType w:val="singleLevel"/>
    <w:tmpl w:val="0809000F"/>
    <w:lvl w:ilvl="0">
      <w:start w:val="1"/>
      <w:numFmt w:val="decimal"/>
      <w:lvlText w:val="%1."/>
      <w:lvlJc w:val="left"/>
      <w:pPr>
        <w:tabs>
          <w:tab w:val="num" w:pos="360"/>
        </w:tabs>
        <w:ind w:left="360" w:hanging="360"/>
      </w:pPr>
    </w:lvl>
  </w:abstractNum>
  <w:abstractNum w:abstractNumId="22">
    <w:nsid w:val="35C03CD2"/>
    <w:multiLevelType w:val="hybridMultilevel"/>
    <w:tmpl w:val="28CEEADE"/>
    <w:lvl w:ilvl="0" w:tplc="08090001">
      <w:start w:val="1"/>
      <w:numFmt w:val="bullet"/>
      <w:lvlText w:val=""/>
      <w:lvlJc w:val="left"/>
      <w:pPr>
        <w:ind w:left="1854" w:hanging="360"/>
      </w:pPr>
      <w:rPr>
        <w:rFonts w:ascii="Symbol" w:hAnsi="Symbol" w:cs="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cs="Wingdings" w:hint="default"/>
      </w:rPr>
    </w:lvl>
    <w:lvl w:ilvl="3" w:tplc="08090001" w:tentative="1">
      <w:start w:val="1"/>
      <w:numFmt w:val="bullet"/>
      <w:lvlText w:val=""/>
      <w:lvlJc w:val="left"/>
      <w:pPr>
        <w:ind w:left="4014" w:hanging="360"/>
      </w:pPr>
      <w:rPr>
        <w:rFonts w:ascii="Symbol" w:hAnsi="Symbol" w:cs="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cs="Wingdings" w:hint="default"/>
      </w:rPr>
    </w:lvl>
    <w:lvl w:ilvl="6" w:tplc="08090001" w:tentative="1">
      <w:start w:val="1"/>
      <w:numFmt w:val="bullet"/>
      <w:lvlText w:val=""/>
      <w:lvlJc w:val="left"/>
      <w:pPr>
        <w:ind w:left="6174" w:hanging="360"/>
      </w:pPr>
      <w:rPr>
        <w:rFonts w:ascii="Symbol" w:hAnsi="Symbol" w:cs="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cs="Wingdings" w:hint="default"/>
      </w:rPr>
    </w:lvl>
  </w:abstractNum>
  <w:abstractNum w:abstractNumId="23">
    <w:nsid w:val="36227BC8"/>
    <w:multiLevelType w:val="hybridMultilevel"/>
    <w:tmpl w:val="1514012A"/>
    <w:lvl w:ilvl="0" w:tplc="04090001">
      <w:start w:val="1"/>
      <w:numFmt w:val="bullet"/>
      <w:lvlText w:val=""/>
      <w:lvlJc w:val="left"/>
      <w:pPr>
        <w:ind w:left="1854" w:hanging="360"/>
      </w:pPr>
      <w:rPr>
        <w:rFonts w:ascii="Symbol" w:hAnsi="Symbol" w:cs="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cs="Wingdings" w:hint="default"/>
      </w:rPr>
    </w:lvl>
    <w:lvl w:ilvl="3" w:tplc="08090001" w:tentative="1">
      <w:start w:val="1"/>
      <w:numFmt w:val="bullet"/>
      <w:lvlText w:val=""/>
      <w:lvlJc w:val="left"/>
      <w:pPr>
        <w:ind w:left="4014" w:hanging="360"/>
      </w:pPr>
      <w:rPr>
        <w:rFonts w:ascii="Symbol" w:hAnsi="Symbol" w:cs="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cs="Wingdings" w:hint="default"/>
      </w:rPr>
    </w:lvl>
    <w:lvl w:ilvl="6" w:tplc="08090001" w:tentative="1">
      <w:start w:val="1"/>
      <w:numFmt w:val="bullet"/>
      <w:lvlText w:val=""/>
      <w:lvlJc w:val="left"/>
      <w:pPr>
        <w:ind w:left="6174" w:hanging="360"/>
      </w:pPr>
      <w:rPr>
        <w:rFonts w:ascii="Symbol" w:hAnsi="Symbol" w:cs="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cs="Wingdings" w:hint="default"/>
      </w:rPr>
    </w:lvl>
  </w:abstractNum>
  <w:abstractNum w:abstractNumId="24">
    <w:nsid w:val="374519EA"/>
    <w:multiLevelType w:val="hybridMultilevel"/>
    <w:tmpl w:val="5A0259AA"/>
    <w:lvl w:ilvl="0" w:tplc="04090001">
      <w:start w:val="1"/>
      <w:numFmt w:val="bullet"/>
      <w:lvlText w:val=""/>
      <w:lvlJc w:val="left"/>
      <w:pPr>
        <w:ind w:left="1854" w:hanging="360"/>
      </w:pPr>
      <w:rPr>
        <w:rFonts w:ascii="Symbol" w:hAnsi="Symbol" w:cs="Symbol"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cs="Wingdings" w:hint="default"/>
      </w:rPr>
    </w:lvl>
    <w:lvl w:ilvl="3" w:tplc="04090001" w:tentative="1">
      <w:start w:val="1"/>
      <w:numFmt w:val="bullet"/>
      <w:lvlText w:val=""/>
      <w:lvlJc w:val="left"/>
      <w:pPr>
        <w:ind w:left="4014" w:hanging="360"/>
      </w:pPr>
      <w:rPr>
        <w:rFonts w:ascii="Symbol" w:hAnsi="Symbol" w:cs="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cs="Wingdings" w:hint="default"/>
      </w:rPr>
    </w:lvl>
    <w:lvl w:ilvl="6" w:tplc="04090001" w:tentative="1">
      <w:start w:val="1"/>
      <w:numFmt w:val="bullet"/>
      <w:lvlText w:val=""/>
      <w:lvlJc w:val="left"/>
      <w:pPr>
        <w:ind w:left="6174" w:hanging="360"/>
      </w:pPr>
      <w:rPr>
        <w:rFonts w:ascii="Symbol" w:hAnsi="Symbol" w:cs="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cs="Wingdings" w:hint="default"/>
      </w:rPr>
    </w:lvl>
  </w:abstractNum>
  <w:abstractNum w:abstractNumId="25">
    <w:nsid w:val="382E75BD"/>
    <w:multiLevelType w:val="hybridMultilevel"/>
    <w:tmpl w:val="9D66D722"/>
    <w:lvl w:ilvl="0" w:tplc="AEACA7DE">
      <w:start w:val="1"/>
      <w:numFmt w:val="bullet"/>
      <w:lvlText w:val="-"/>
      <w:lvlJc w:val="left"/>
      <w:pPr>
        <w:ind w:left="1494" w:hanging="360"/>
      </w:pPr>
      <w:rPr>
        <w:rFonts w:ascii="Verdana" w:eastAsia="Batang" w:hAnsi="Verdana"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cs="Wingdings" w:hint="default"/>
      </w:rPr>
    </w:lvl>
    <w:lvl w:ilvl="3" w:tplc="08090001" w:tentative="1">
      <w:start w:val="1"/>
      <w:numFmt w:val="bullet"/>
      <w:lvlText w:val=""/>
      <w:lvlJc w:val="left"/>
      <w:pPr>
        <w:ind w:left="3654" w:hanging="360"/>
      </w:pPr>
      <w:rPr>
        <w:rFonts w:ascii="Symbol" w:hAnsi="Symbol" w:cs="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cs="Wingdings" w:hint="default"/>
      </w:rPr>
    </w:lvl>
    <w:lvl w:ilvl="6" w:tplc="08090001" w:tentative="1">
      <w:start w:val="1"/>
      <w:numFmt w:val="bullet"/>
      <w:lvlText w:val=""/>
      <w:lvlJc w:val="left"/>
      <w:pPr>
        <w:ind w:left="5814" w:hanging="360"/>
      </w:pPr>
      <w:rPr>
        <w:rFonts w:ascii="Symbol" w:hAnsi="Symbol" w:cs="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cs="Wingdings" w:hint="default"/>
      </w:rPr>
    </w:lvl>
  </w:abstractNum>
  <w:abstractNum w:abstractNumId="26">
    <w:nsid w:val="383761E6"/>
    <w:multiLevelType w:val="hybridMultilevel"/>
    <w:tmpl w:val="0832C260"/>
    <w:lvl w:ilvl="0" w:tplc="0D1AF210">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nsid w:val="3B696EAA"/>
    <w:multiLevelType w:val="hybridMultilevel"/>
    <w:tmpl w:val="7C7C3610"/>
    <w:lvl w:ilvl="0" w:tplc="08090001">
      <w:start w:val="1"/>
      <w:numFmt w:val="bullet"/>
      <w:lvlText w:val=""/>
      <w:lvlJc w:val="left"/>
      <w:pPr>
        <w:ind w:left="1854" w:hanging="360"/>
      </w:pPr>
      <w:rPr>
        <w:rFonts w:ascii="Symbol" w:hAnsi="Symbol" w:cs="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cs="Wingdings" w:hint="default"/>
      </w:rPr>
    </w:lvl>
    <w:lvl w:ilvl="3" w:tplc="08090001" w:tentative="1">
      <w:start w:val="1"/>
      <w:numFmt w:val="bullet"/>
      <w:lvlText w:val=""/>
      <w:lvlJc w:val="left"/>
      <w:pPr>
        <w:ind w:left="4014" w:hanging="360"/>
      </w:pPr>
      <w:rPr>
        <w:rFonts w:ascii="Symbol" w:hAnsi="Symbol" w:cs="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cs="Wingdings" w:hint="default"/>
      </w:rPr>
    </w:lvl>
    <w:lvl w:ilvl="6" w:tplc="08090001" w:tentative="1">
      <w:start w:val="1"/>
      <w:numFmt w:val="bullet"/>
      <w:lvlText w:val=""/>
      <w:lvlJc w:val="left"/>
      <w:pPr>
        <w:ind w:left="6174" w:hanging="360"/>
      </w:pPr>
      <w:rPr>
        <w:rFonts w:ascii="Symbol" w:hAnsi="Symbol" w:cs="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cs="Wingdings" w:hint="default"/>
      </w:rPr>
    </w:lvl>
  </w:abstractNum>
  <w:abstractNum w:abstractNumId="28">
    <w:nsid w:val="3D2570E9"/>
    <w:multiLevelType w:val="singleLevel"/>
    <w:tmpl w:val="061E3140"/>
    <w:lvl w:ilvl="0">
      <w:start w:val="1"/>
      <w:numFmt w:val="bullet"/>
      <w:pStyle w:val="bullet"/>
      <w:lvlText w:val="●"/>
      <w:lvlJc w:val="left"/>
      <w:pPr>
        <w:tabs>
          <w:tab w:val="num" w:pos="360"/>
        </w:tabs>
        <w:ind w:left="360" w:hanging="360"/>
      </w:pPr>
      <w:rPr>
        <w:rFonts w:ascii="Times New Roman" w:hAnsi="Times New Roman" w:cs="Times New Roman" w:hint="default"/>
      </w:rPr>
    </w:lvl>
  </w:abstractNum>
  <w:abstractNum w:abstractNumId="29">
    <w:nsid w:val="44EB3671"/>
    <w:multiLevelType w:val="hybridMultilevel"/>
    <w:tmpl w:val="A5460764"/>
    <w:lvl w:ilvl="0" w:tplc="08090001">
      <w:start w:val="1"/>
      <w:numFmt w:val="bullet"/>
      <w:lvlText w:val=""/>
      <w:lvlJc w:val="left"/>
      <w:pPr>
        <w:ind w:left="1854" w:hanging="360"/>
      </w:pPr>
      <w:rPr>
        <w:rFonts w:ascii="Symbol" w:hAnsi="Symbol" w:cs="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cs="Wingdings" w:hint="default"/>
      </w:rPr>
    </w:lvl>
    <w:lvl w:ilvl="3" w:tplc="08090001" w:tentative="1">
      <w:start w:val="1"/>
      <w:numFmt w:val="bullet"/>
      <w:lvlText w:val=""/>
      <w:lvlJc w:val="left"/>
      <w:pPr>
        <w:ind w:left="4014" w:hanging="360"/>
      </w:pPr>
      <w:rPr>
        <w:rFonts w:ascii="Symbol" w:hAnsi="Symbol" w:cs="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cs="Wingdings" w:hint="default"/>
      </w:rPr>
    </w:lvl>
    <w:lvl w:ilvl="6" w:tplc="08090001" w:tentative="1">
      <w:start w:val="1"/>
      <w:numFmt w:val="bullet"/>
      <w:lvlText w:val=""/>
      <w:lvlJc w:val="left"/>
      <w:pPr>
        <w:ind w:left="6174" w:hanging="360"/>
      </w:pPr>
      <w:rPr>
        <w:rFonts w:ascii="Symbol" w:hAnsi="Symbol" w:cs="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cs="Wingdings" w:hint="default"/>
      </w:rPr>
    </w:lvl>
  </w:abstractNum>
  <w:abstractNum w:abstractNumId="30">
    <w:nsid w:val="4796071F"/>
    <w:multiLevelType w:val="singleLevel"/>
    <w:tmpl w:val="846A3E48"/>
    <w:lvl w:ilvl="0">
      <w:start w:val="1"/>
      <w:numFmt w:val="bullet"/>
      <w:lvlText w:val=""/>
      <w:lvlJc w:val="left"/>
      <w:pPr>
        <w:tabs>
          <w:tab w:val="num" w:pos="700"/>
        </w:tabs>
        <w:ind w:left="360" w:hanging="20"/>
      </w:pPr>
      <w:rPr>
        <w:rFonts w:ascii="Symbol" w:hAnsi="Symbol" w:cs="Symbol" w:hint="default"/>
      </w:rPr>
    </w:lvl>
  </w:abstractNum>
  <w:abstractNum w:abstractNumId="31">
    <w:nsid w:val="49126B6B"/>
    <w:multiLevelType w:val="hybridMultilevel"/>
    <w:tmpl w:val="E1FC3FFC"/>
    <w:lvl w:ilvl="0" w:tplc="E910A502">
      <w:start w:val="1"/>
      <w:numFmt w:val="lowerLetter"/>
      <w:lvlText w:val="%1)"/>
      <w:lvlJc w:val="left"/>
      <w:pPr>
        <w:ind w:left="149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4BAA7107"/>
    <w:multiLevelType w:val="hybridMultilevel"/>
    <w:tmpl w:val="87C29EBA"/>
    <w:lvl w:ilvl="0" w:tplc="04090001">
      <w:start w:val="1"/>
      <w:numFmt w:val="bullet"/>
      <w:lvlText w:val=""/>
      <w:lvlJc w:val="left"/>
      <w:pPr>
        <w:ind w:left="1854" w:hanging="360"/>
      </w:pPr>
      <w:rPr>
        <w:rFonts w:ascii="Symbol" w:hAnsi="Symbol" w:cs="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cs="Wingdings" w:hint="default"/>
      </w:rPr>
    </w:lvl>
    <w:lvl w:ilvl="3" w:tplc="08090001" w:tentative="1">
      <w:start w:val="1"/>
      <w:numFmt w:val="bullet"/>
      <w:lvlText w:val=""/>
      <w:lvlJc w:val="left"/>
      <w:pPr>
        <w:ind w:left="4014" w:hanging="360"/>
      </w:pPr>
      <w:rPr>
        <w:rFonts w:ascii="Symbol" w:hAnsi="Symbol" w:cs="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cs="Wingdings" w:hint="default"/>
      </w:rPr>
    </w:lvl>
    <w:lvl w:ilvl="6" w:tplc="08090001" w:tentative="1">
      <w:start w:val="1"/>
      <w:numFmt w:val="bullet"/>
      <w:lvlText w:val=""/>
      <w:lvlJc w:val="left"/>
      <w:pPr>
        <w:ind w:left="6174" w:hanging="360"/>
      </w:pPr>
      <w:rPr>
        <w:rFonts w:ascii="Symbol" w:hAnsi="Symbol" w:cs="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cs="Wingdings" w:hint="default"/>
      </w:rPr>
    </w:lvl>
  </w:abstractNum>
  <w:abstractNum w:abstractNumId="33">
    <w:nsid w:val="4C286F4F"/>
    <w:multiLevelType w:val="hybridMultilevel"/>
    <w:tmpl w:val="E082561E"/>
    <w:lvl w:ilvl="0" w:tplc="08090001">
      <w:start w:val="1"/>
      <w:numFmt w:val="bullet"/>
      <w:lvlText w:val=""/>
      <w:lvlJc w:val="left"/>
      <w:pPr>
        <w:ind w:left="1854" w:hanging="360"/>
      </w:pPr>
      <w:rPr>
        <w:rFonts w:ascii="Symbol" w:hAnsi="Symbol" w:cs="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cs="Wingdings" w:hint="default"/>
      </w:rPr>
    </w:lvl>
    <w:lvl w:ilvl="3" w:tplc="08090001" w:tentative="1">
      <w:start w:val="1"/>
      <w:numFmt w:val="bullet"/>
      <w:lvlText w:val=""/>
      <w:lvlJc w:val="left"/>
      <w:pPr>
        <w:ind w:left="4014" w:hanging="360"/>
      </w:pPr>
      <w:rPr>
        <w:rFonts w:ascii="Symbol" w:hAnsi="Symbol" w:cs="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cs="Wingdings" w:hint="default"/>
      </w:rPr>
    </w:lvl>
    <w:lvl w:ilvl="6" w:tplc="08090001" w:tentative="1">
      <w:start w:val="1"/>
      <w:numFmt w:val="bullet"/>
      <w:lvlText w:val=""/>
      <w:lvlJc w:val="left"/>
      <w:pPr>
        <w:ind w:left="6174" w:hanging="360"/>
      </w:pPr>
      <w:rPr>
        <w:rFonts w:ascii="Symbol" w:hAnsi="Symbol" w:cs="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cs="Wingdings" w:hint="default"/>
      </w:rPr>
    </w:lvl>
  </w:abstractNum>
  <w:abstractNum w:abstractNumId="34">
    <w:nsid w:val="4D7C58D8"/>
    <w:multiLevelType w:val="multilevel"/>
    <w:tmpl w:val="4288E7BA"/>
    <w:lvl w:ilvl="0">
      <w:start w:val="1"/>
      <w:numFmt w:val="decimal"/>
      <w:lvlText w:val="%1."/>
      <w:lvlJc w:val="left"/>
      <w:pPr>
        <w:ind w:left="1494" w:hanging="360"/>
      </w:pPr>
      <w:rPr>
        <w:rFonts w:hint="default"/>
      </w:rPr>
    </w:lvl>
    <w:lvl w:ilvl="1">
      <w:start w:val="1"/>
      <w:numFmt w:val="bullet"/>
      <w:lvlText w:val=""/>
      <w:lvlJc w:val="left"/>
      <w:pPr>
        <w:ind w:left="2214" w:hanging="360"/>
      </w:pPr>
      <w:rPr>
        <w:rFonts w:ascii="Symbol" w:hAnsi="Symbol" w:cs="Symbol" w:hint="default"/>
      </w:rPr>
    </w:lvl>
    <w:lvl w:ilvl="2">
      <w:start w:val="1"/>
      <w:numFmt w:val="lowerRoman"/>
      <w:lvlText w:val="%3."/>
      <w:lvlJc w:val="right"/>
      <w:pPr>
        <w:ind w:left="2934" w:hanging="180"/>
      </w:pPr>
    </w:lvl>
    <w:lvl w:ilvl="3" w:tentative="1">
      <w:start w:val="1"/>
      <w:numFmt w:val="decimal"/>
      <w:lvlText w:val="%4."/>
      <w:lvlJc w:val="left"/>
      <w:pPr>
        <w:ind w:left="3654" w:hanging="360"/>
      </w:pPr>
    </w:lvl>
    <w:lvl w:ilvl="4" w:tentative="1">
      <w:start w:val="1"/>
      <w:numFmt w:val="lowerLetter"/>
      <w:lvlText w:val="%5."/>
      <w:lvlJc w:val="left"/>
      <w:pPr>
        <w:ind w:left="4374" w:hanging="360"/>
      </w:pPr>
    </w:lvl>
    <w:lvl w:ilvl="5" w:tentative="1">
      <w:start w:val="1"/>
      <w:numFmt w:val="lowerRoman"/>
      <w:lvlText w:val="%6."/>
      <w:lvlJc w:val="right"/>
      <w:pPr>
        <w:ind w:left="5094" w:hanging="180"/>
      </w:pPr>
    </w:lvl>
    <w:lvl w:ilvl="6" w:tentative="1">
      <w:start w:val="1"/>
      <w:numFmt w:val="decimal"/>
      <w:lvlText w:val="%7."/>
      <w:lvlJc w:val="left"/>
      <w:pPr>
        <w:ind w:left="5814" w:hanging="360"/>
      </w:pPr>
    </w:lvl>
    <w:lvl w:ilvl="7" w:tentative="1">
      <w:start w:val="1"/>
      <w:numFmt w:val="lowerLetter"/>
      <w:lvlText w:val="%8."/>
      <w:lvlJc w:val="left"/>
      <w:pPr>
        <w:ind w:left="6534" w:hanging="360"/>
      </w:pPr>
    </w:lvl>
    <w:lvl w:ilvl="8" w:tentative="1">
      <w:start w:val="1"/>
      <w:numFmt w:val="lowerRoman"/>
      <w:lvlText w:val="%9."/>
      <w:lvlJc w:val="right"/>
      <w:pPr>
        <w:ind w:left="7254" w:hanging="180"/>
      </w:pPr>
    </w:lvl>
  </w:abstractNum>
  <w:abstractNum w:abstractNumId="35">
    <w:nsid w:val="4D963447"/>
    <w:multiLevelType w:val="hybridMultilevel"/>
    <w:tmpl w:val="8A346C64"/>
    <w:lvl w:ilvl="0" w:tplc="04090001">
      <w:start w:val="1"/>
      <w:numFmt w:val="bullet"/>
      <w:lvlText w:val=""/>
      <w:lvlJc w:val="left"/>
      <w:pPr>
        <w:ind w:left="1854" w:hanging="360"/>
      </w:pPr>
      <w:rPr>
        <w:rFonts w:ascii="Symbol" w:hAnsi="Symbol" w:cs="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cs="Wingdings" w:hint="default"/>
      </w:rPr>
    </w:lvl>
    <w:lvl w:ilvl="3" w:tplc="04090001" w:tentative="1">
      <w:start w:val="1"/>
      <w:numFmt w:val="bullet"/>
      <w:lvlText w:val=""/>
      <w:lvlJc w:val="left"/>
      <w:pPr>
        <w:ind w:left="4014" w:hanging="360"/>
      </w:pPr>
      <w:rPr>
        <w:rFonts w:ascii="Symbol" w:hAnsi="Symbol" w:cs="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cs="Wingdings" w:hint="default"/>
      </w:rPr>
    </w:lvl>
    <w:lvl w:ilvl="6" w:tplc="04090001" w:tentative="1">
      <w:start w:val="1"/>
      <w:numFmt w:val="bullet"/>
      <w:lvlText w:val=""/>
      <w:lvlJc w:val="left"/>
      <w:pPr>
        <w:ind w:left="6174" w:hanging="360"/>
      </w:pPr>
      <w:rPr>
        <w:rFonts w:ascii="Symbol" w:hAnsi="Symbol" w:cs="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cs="Wingdings" w:hint="default"/>
      </w:rPr>
    </w:lvl>
  </w:abstractNum>
  <w:abstractNum w:abstractNumId="36">
    <w:nsid w:val="51752D2C"/>
    <w:multiLevelType w:val="hybridMultilevel"/>
    <w:tmpl w:val="7CE272EC"/>
    <w:lvl w:ilvl="0" w:tplc="04090001">
      <w:start w:val="1"/>
      <w:numFmt w:val="bullet"/>
      <w:lvlText w:val=""/>
      <w:lvlJc w:val="left"/>
      <w:pPr>
        <w:ind w:left="1854" w:hanging="360"/>
      </w:pPr>
      <w:rPr>
        <w:rFonts w:ascii="Symbol" w:hAnsi="Symbol" w:cs="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cs="Wingdings" w:hint="default"/>
      </w:rPr>
    </w:lvl>
    <w:lvl w:ilvl="3" w:tplc="04090001" w:tentative="1">
      <w:start w:val="1"/>
      <w:numFmt w:val="bullet"/>
      <w:lvlText w:val=""/>
      <w:lvlJc w:val="left"/>
      <w:pPr>
        <w:ind w:left="4014" w:hanging="360"/>
      </w:pPr>
      <w:rPr>
        <w:rFonts w:ascii="Symbol" w:hAnsi="Symbol" w:cs="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cs="Wingdings" w:hint="default"/>
      </w:rPr>
    </w:lvl>
    <w:lvl w:ilvl="6" w:tplc="04090001" w:tentative="1">
      <w:start w:val="1"/>
      <w:numFmt w:val="bullet"/>
      <w:lvlText w:val=""/>
      <w:lvlJc w:val="left"/>
      <w:pPr>
        <w:ind w:left="6174" w:hanging="360"/>
      </w:pPr>
      <w:rPr>
        <w:rFonts w:ascii="Symbol" w:hAnsi="Symbol" w:cs="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cs="Wingdings" w:hint="default"/>
      </w:rPr>
    </w:lvl>
  </w:abstractNum>
  <w:abstractNum w:abstractNumId="37">
    <w:nsid w:val="51B67F4B"/>
    <w:multiLevelType w:val="hybridMultilevel"/>
    <w:tmpl w:val="76E0FAA0"/>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8">
    <w:nsid w:val="552F39EC"/>
    <w:multiLevelType w:val="hybridMultilevel"/>
    <w:tmpl w:val="BBBE128A"/>
    <w:lvl w:ilvl="0" w:tplc="04090001">
      <w:start w:val="1"/>
      <w:numFmt w:val="bullet"/>
      <w:lvlText w:val=""/>
      <w:lvlJc w:val="left"/>
      <w:pPr>
        <w:ind w:left="1102" w:hanging="360"/>
      </w:pPr>
      <w:rPr>
        <w:rFonts w:ascii="Symbol" w:hAnsi="Symbol" w:cs="Symbol" w:hint="default"/>
      </w:rPr>
    </w:lvl>
    <w:lvl w:ilvl="1" w:tplc="04090003" w:tentative="1">
      <w:start w:val="1"/>
      <w:numFmt w:val="bullet"/>
      <w:lvlText w:val="o"/>
      <w:lvlJc w:val="left"/>
      <w:pPr>
        <w:ind w:left="1822" w:hanging="360"/>
      </w:pPr>
      <w:rPr>
        <w:rFonts w:ascii="Courier New" w:hAnsi="Courier New" w:cs="Courier New" w:hint="default"/>
      </w:rPr>
    </w:lvl>
    <w:lvl w:ilvl="2" w:tplc="04090005" w:tentative="1">
      <w:start w:val="1"/>
      <w:numFmt w:val="bullet"/>
      <w:lvlText w:val=""/>
      <w:lvlJc w:val="left"/>
      <w:pPr>
        <w:ind w:left="2542" w:hanging="360"/>
      </w:pPr>
      <w:rPr>
        <w:rFonts w:ascii="Wingdings" w:hAnsi="Wingdings" w:cs="Wingdings" w:hint="default"/>
      </w:rPr>
    </w:lvl>
    <w:lvl w:ilvl="3" w:tplc="04090001" w:tentative="1">
      <w:start w:val="1"/>
      <w:numFmt w:val="bullet"/>
      <w:lvlText w:val=""/>
      <w:lvlJc w:val="left"/>
      <w:pPr>
        <w:ind w:left="3262" w:hanging="360"/>
      </w:pPr>
      <w:rPr>
        <w:rFonts w:ascii="Symbol" w:hAnsi="Symbol" w:cs="Symbol" w:hint="default"/>
      </w:rPr>
    </w:lvl>
    <w:lvl w:ilvl="4" w:tplc="04090003" w:tentative="1">
      <w:start w:val="1"/>
      <w:numFmt w:val="bullet"/>
      <w:lvlText w:val="o"/>
      <w:lvlJc w:val="left"/>
      <w:pPr>
        <w:ind w:left="3982" w:hanging="360"/>
      </w:pPr>
      <w:rPr>
        <w:rFonts w:ascii="Courier New" w:hAnsi="Courier New" w:cs="Courier New" w:hint="default"/>
      </w:rPr>
    </w:lvl>
    <w:lvl w:ilvl="5" w:tplc="04090005" w:tentative="1">
      <w:start w:val="1"/>
      <w:numFmt w:val="bullet"/>
      <w:lvlText w:val=""/>
      <w:lvlJc w:val="left"/>
      <w:pPr>
        <w:ind w:left="4702" w:hanging="360"/>
      </w:pPr>
      <w:rPr>
        <w:rFonts w:ascii="Wingdings" w:hAnsi="Wingdings" w:cs="Wingdings" w:hint="default"/>
      </w:rPr>
    </w:lvl>
    <w:lvl w:ilvl="6" w:tplc="04090001" w:tentative="1">
      <w:start w:val="1"/>
      <w:numFmt w:val="bullet"/>
      <w:lvlText w:val=""/>
      <w:lvlJc w:val="left"/>
      <w:pPr>
        <w:ind w:left="5422" w:hanging="360"/>
      </w:pPr>
      <w:rPr>
        <w:rFonts w:ascii="Symbol" w:hAnsi="Symbol" w:cs="Symbol" w:hint="default"/>
      </w:rPr>
    </w:lvl>
    <w:lvl w:ilvl="7" w:tplc="04090003" w:tentative="1">
      <w:start w:val="1"/>
      <w:numFmt w:val="bullet"/>
      <w:lvlText w:val="o"/>
      <w:lvlJc w:val="left"/>
      <w:pPr>
        <w:ind w:left="6142" w:hanging="360"/>
      </w:pPr>
      <w:rPr>
        <w:rFonts w:ascii="Courier New" w:hAnsi="Courier New" w:cs="Courier New" w:hint="default"/>
      </w:rPr>
    </w:lvl>
    <w:lvl w:ilvl="8" w:tplc="04090005" w:tentative="1">
      <w:start w:val="1"/>
      <w:numFmt w:val="bullet"/>
      <w:lvlText w:val=""/>
      <w:lvlJc w:val="left"/>
      <w:pPr>
        <w:ind w:left="6862" w:hanging="360"/>
      </w:pPr>
      <w:rPr>
        <w:rFonts w:ascii="Wingdings" w:hAnsi="Wingdings" w:cs="Wingdings" w:hint="default"/>
      </w:rPr>
    </w:lvl>
  </w:abstractNum>
  <w:abstractNum w:abstractNumId="39">
    <w:nsid w:val="555D173E"/>
    <w:multiLevelType w:val="hybridMultilevel"/>
    <w:tmpl w:val="CE90F5AA"/>
    <w:lvl w:ilvl="0" w:tplc="04090001">
      <w:start w:val="1"/>
      <w:numFmt w:val="bullet"/>
      <w:lvlText w:val=""/>
      <w:lvlJc w:val="left"/>
      <w:pPr>
        <w:ind w:left="1854" w:hanging="360"/>
      </w:pPr>
      <w:rPr>
        <w:rFonts w:ascii="Symbol" w:hAnsi="Symbol" w:cs="Symbol" w:hint="default"/>
      </w:rPr>
    </w:lvl>
    <w:lvl w:ilvl="1" w:tplc="04090003">
      <w:start w:val="1"/>
      <w:numFmt w:val="bullet"/>
      <w:lvlText w:val="o"/>
      <w:lvlJc w:val="left"/>
      <w:pPr>
        <w:ind w:left="2574" w:hanging="360"/>
      </w:pPr>
      <w:rPr>
        <w:rFonts w:ascii="Courier New" w:hAnsi="Courier New" w:cs="Courier New" w:hint="default"/>
      </w:rPr>
    </w:lvl>
    <w:lvl w:ilvl="2" w:tplc="04090005">
      <w:start w:val="1"/>
      <w:numFmt w:val="bullet"/>
      <w:lvlText w:val=""/>
      <w:lvlJc w:val="left"/>
      <w:pPr>
        <w:ind w:left="3294" w:hanging="360"/>
      </w:pPr>
      <w:rPr>
        <w:rFonts w:ascii="Wingdings" w:hAnsi="Wingdings" w:cs="Wingdings" w:hint="default"/>
      </w:rPr>
    </w:lvl>
    <w:lvl w:ilvl="3" w:tplc="04090001" w:tentative="1">
      <w:start w:val="1"/>
      <w:numFmt w:val="bullet"/>
      <w:lvlText w:val=""/>
      <w:lvlJc w:val="left"/>
      <w:pPr>
        <w:ind w:left="4014" w:hanging="360"/>
      </w:pPr>
      <w:rPr>
        <w:rFonts w:ascii="Symbol" w:hAnsi="Symbol" w:cs="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cs="Wingdings" w:hint="default"/>
      </w:rPr>
    </w:lvl>
    <w:lvl w:ilvl="6" w:tplc="04090001" w:tentative="1">
      <w:start w:val="1"/>
      <w:numFmt w:val="bullet"/>
      <w:lvlText w:val=""/>
      <w:lvlJc w:val="left"/>
      <w:pPr>
        <w:ind w:left="6174" w:hanging="360"/>
      </w:pPr>
      <w:rPr>
        <w:rFonts w:ascii="Symbol" w:hAnsi="Symbol" w:cs="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cs="Wingdings" w:hint="default"/>
      </w:rPr>
    </w:lvl>
  </w:abstractNum>
  <w:abstractNum w:abstractNumId="40">
    <w:nsid w:val="56A251B8"/>
    <w:multiLevelType w:val="singleLevel"/>
    <w:tmpl w:val="846A3E48"/>
    <w:lvl w:ilvl="0">
      <w:start w:val="1"/>
      <w:numFmt w:val="bullet"/>
      <w:lvlText w:val=""/>
      <w:lvlJc w:val="left"/>
      <w:pPr>
        <w:tabs>
          <w:tab w:val="num" w:pos="700"/>
        </w:tabs>
        <w:ind w:left="360" w:hanging="20"/>
      </w:pPr>
      <w:rPr>
        <w:rFonts w:ascii="Symbol" w:hAnsi="Symbol" w:cs="Symbol" w:hint="default"/>
      </w:rPr>
    </w:lvl>
  </w:abstractNum>
  <w:abstractNum w:abstractNumId="41">
    <w:nsid w:val="57A8082A"/>
    <w:multiLevelType w:val="hybridMultilevel"/>
    <w:tmpl w:val="D708DE28"/>
    <w:lvl w:ilvl="0" w:tplc="04090001">
      <w:start w:val="1"/>
      <w:numFmt w:val="bullet"/>
      <w:lvlText w:val=""/>
      <w:lvlJc w:val="left"/>
      <w:pPr>
        <w:ind w:left="1854" w:hanging="360"/>
      </w:pPr>
      <w:rPr>
        <w:rFonts w:ascii="Symbol" w:hAnsi="Symbol" w:cs="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cs="Wingdings" w:hint="default"/>
      </w:rPr>
    </w:lvl>
    <w:lvl w:ilvl="3" w:tplc="04090001" w:tentative="1">
      <w:start w:val="1"/>
      <w:numFmt w:val="bullet"/>
      <w:lvlText w:val=""/>
      <w:lvlJc w:val="left"/>
      <w:pPr>
        <w:ind w:left="4014" w:hanging="360"/>
      </w:pPr>
      <w:rPr>
        <w:rFonts w:ascii="Symbol" w:hAnsi="Symbol" w:cs="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cs="Wingdings" w:hint="default"/>
      </w:rPr>
    </w:lvl>
    <w:lvl w:ilvl="6" w:tplc="04090001" w:tentative="1">
      <w:start w:val="1"/>
      <w:numFmt w:val="bullet"/>
      <w:lvlText w:val=""/>
      <w:lvlJc w:val="left"/>
      <w:pPr>
        <w:ind w:left="6174" w:hanging="360"/>
      </w:pPr>
      <w:rPr>
        <w:rFonts w:ascii="Symbol" w:hAnsi="Symbol" w:cs="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cs="Wingdings" w:hint="default"/>
      </w:rPr>
    </w:lvl>
  </w:abstractNum>
  <w:abstractNum w:abstractNumId="42">
    <w:nsid w:val="57AC33B6"/>
    <w:multiLevelType w:val="hybridMultilevel"/>
    <w:tmpl w:val="09241BB8"/>
    <w:lvl w:ilvl="0" w:tplc="08090001">
      <w:start w:val="1"/>
      <w:numFmt w:val="bullet"/>
      <w:lvlText w:val=""/>
      <w:lvlJc w:val="left"/>
      <w:pPr>
        <w:ind w:left="1854" w:hanging="360"/>
      </w:pPr>
      <w:rPr>
        <w:rFonts w:ascii="Symbol" w:hAnsi="Symbol" w:cs="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cs="Wingdings" w:hint="default"/>
      </w:rPr>
    </w:lvl>
    <w:lvl w:ilvl="3" w:tplc="08090001" w:tentative="1">
      <w:start w:val="1"/>
      <w:numFmt w:val="bullet"/>
      <w:lvlText w:val=""/>
      <w:lvlJc w:val="left"/>
      <w:pPr>
        <w:ind w:left="4014" w:hanging="360"/>
      </w:pPr>
      <w:rPr>
        <w:rFonts w:ascii="Symbol" w:hAnsi="Symbol" w:cs="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cs="Wingdings" w:hint="default"/>
      </w:rPr>
    </w:lvl>
    <w:lvl w:ilvl="6" w:tplc="08090001" w:tentative="1">
      <w:start w:val="1"/>
      <w:numFmt w:val="bullet"/>
      <w:lvlText w:val=""/>
      <w:lvlJc w:val="left"/>
      <w:pPr>
        <w:ind w:left="6174" w:hanging="360"/>
      </w:pPr>
      <w:rPr>
        <w:rFonts w:ascii="Symbol" w:hAnsi="Symbol" w:cs="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cs="Wingdings" w:hint="default"/>
      </w:rPr>
    </w:lvl>
  </w:abstractNum>
  <w:abstractNum w:abstractNumId="43">
    <w:nsid w:val="59891C61"/>
    <w:multiLevelType w:val="hybridMultilevel"/>
    <w:tmpl w:val="0E6225F4"/>
    <w:lvl w:ilvl="0" w:tplc="08090001">
      <w:start w:val="1"/>
      <w:numFmt w:val="bullet"/>
      <w:lvlText w:val=""/>
      <w:lvlJc w:val="left"/>
      <w:pPr>
        <w:ind w:left="720" w:hanging="360"/>
      </w:pPr>
      <w:rPr>
        <w:rFonts w:ascii="Symbol" w:hAnsi="Symbol" w:cs="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44">
    <w:nsid w:val="5CA72E1E"/>
    <w:multiLevelType w:val="multilevel"/>
    <w:tmpl w:val="6C78C868"/>
    <w:lvl w:ilvl="0">
      <w:start w:val="1"/>
      <w:numFmt w:val="decimal"/>
      <w:lvlText w:val="%1."/>
      <w:lvlJc w:val="left"/>
      <w:pPr>
        <w:tabs>
          <w:tab w:val="num" w:pos="360"/>
        </w:tabs>
      </w:pPr>
      <w:rPr>
        <w:rFonts w:hint="default"/>
      </w:rPr>
    </w:lvl>
    <w:lvl w:ilvl="1">
      <w:start w:val="1"/>
      <w:numFmt w:val="decimal"/>
      <w:lvlText w:val="%1.%2"/>
      <w:lvlJc w:val="left"/>
      <w:pPr>
        <w:tabs>
          <w:tab w:val="num" w:pos="720"/>
        </w:tabs>
      </w:pPr>
      <w:rPr>
        <w:rFonts w:hint="default"/>
      </w:rPr>
    </w:lvl>
    <w:lvl w:ilvl="2">
      <w:start w:val="1"/>
      <w:numFmt w:val="decimal"/>
      <w:lvlText w:val="%1.%2.%3"/>
      <w:lvlJc w:val="left"/>
      <w:pPr>
        <w:tabs>
          <w:tab w:val="num" w:pos="4341"/>
        </w:tabs>
        <w:ind w:left="3261"/>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45">
    <w:nsid w:val="60F31549"/>
    <w:multiLevelType w:val="hybridMultilevel"/>
    <w:tmpl w:val="6EEA6D78"/>
    <w:lvl w:ilvl="0" w:tplc="D80A7EEC">
      <w:start w:val="1"/>
      <w:numFmt w:val="bullet"/>
      <w:pStyle w:val="TableTextbullet"/>
      <w:lvlText w:val=""/>
      <w:lvlJc w:val="left"/>
      <w:pPr>
        <w:ind w:left="720" w:hanging="360"/>
      </w:pPr>
      <w:rPr>
        <w:rFonts w:ascii="Symbol" w:hAnsi="Symbol" w:cs="Symbol" w:hint="default"/>
      </w:rPr>
    </w:lvl>
    <w:lvl w:ilvl="1" w:tplc="B7B883D0" w:tentative="1">
      <w:start w:val="1"/>
      <w:numFmt w:val="bullet"/>
      <w:lvlText w:val="o"/>
      <w:lvlJc w:val="left"/>
      <w:pPr>
        <w:ind w:left="1440" w:hanging="360"/>
      </w:pPr>
      <w:rPr>
        <w:rFonts w:ascii="Courier New" w:hAnsi="Courier New" w:cs="Courier New" w:hint="default"/>
      </w:rPr>
    </w:lvl>
    <w:lvl w:ilvl="2" w:tplc="3CF86118" w:tentative="1">
      <w:start w:val="1"/>
      <w:numFmt w:val="bullet"/>
      <w:lvlText w:val=""/>
      <w:lvlJc w:val="left"/>
      <w:pPr>
        <w:ind w:left="2160" w:hanging="360"/>
      </w:pPr>
      <w:rPr>
        <w:rFonts w:ascii="Wingdings" w:hAnsi="Wingdings" w:cs="Wingdings" w:hint="default"/>
      </w:rPr>
    </w:lvl>
    <w:lvl w:ilvl="3" w:tplc="48DEE7CE" w:tentative="1">
      <w:start w:val="1"/>
      <w:numFmt w:val="bullet"/>
      <w:lvlText w:val=""/>
      <w:lvlJc w:val="left"/>
      <w:pPr>
        <w:ind w:left="2880" w:hanging="360"/>
      </w:pPr>
      <w:rPr>
        <w:rFonts w:ascii="Symbol" w:hAnsi="Symbol" w:cs="Symbol" w:hint="default"/>
      </w:rPr>
    </w:lvl>
    <w:lvl w:ilvl="4" w:tplc="7D22F892" w:tentative="1">
      <w:start w:val="1"/>
      <w:numFmt w:val="bullet"/>
      <w:lvlText w:val="o"/>
      <w:lvlJc w:val="left"/>
      <w:pPr>
        <w:ind w:left="3600" w:hanging="360"/>
      </w:pPr>
      <w:rPr>
        <w:rFonts w:ascii="Courier New" w:hAnsi="Courier New" w:cs="Courier New" w:hint="default"/>
      </w:rPr>
    </w:lvl>
    <w:lvl w:ilvl="5" w:tplc="94A86CCE" w:tentative="1">
      <w:start w:val="1"/>
      <w:numFmt w:val="bullet"/>
      <w:lvlText w:val=""/>
      <w:lvlJc w:val="left"/>
      <w:pPr>
        <w:ind w:left="4320" w:hanging="360"/>
      </w:pPr>
      <w:rPr>
        <w:rFonts w:ascii="Wingdings" w:hAnsi="Wingdings" w:cs="Wingdings" w:hint="default"/>
      </w:rPr>
    </w:lvl>
    <w:lvl w:ilvl="6" w:tplc="912CDA54" w:tentative="1">
      <w:start w:val="1"/>
      <w:numFmt w:val="bullet"/>
      <w:lvlText w:val=""/>
      <w:lvlJc w:val="left"/>
      <w:pPr>
        <w:ind w:left="5040" w:hanging="360"/>
      </w:pPr>
      <w:rPr>
        <w:rFonts w:ascii="Symbol" w:hAnsi="Symbol" w:cs="Symbol" w:hint="default"/>
      </w:rPr>
    </w:lvl>
    <w:lvl w:ilvl="7" w:tplc="6EC276AC" w:tentative="1">
      <w:start w:val="1"/>
      <w:numFmt w:val="bullet"/>
      <w:lvlText w:val="o"/>
      <w:lvlJc w:val="left"/>
      <w:pPr>
        <w:ind w:left="5760" w:hanging="360"/>
      </w:pPr>
      <w:rPr>
        <w:rFonts w:ascii="Courier New" w:hAnsi="Courier New" w:cs="Courier New" w:hint="default"/>
      </w:rPr>
    </w:lvl>
    <w:lvl w:ilvl="8" w:tplc="3D7C2D0C" w:tentative="1">
      <w:start w:val="1"/>
      <w:numFmt w:val="bullet"/>
      <w:lvlText w:val=""/>
      <w:lvlJc w:val="left"/>
      <w:pPr>
        <w:ind w:left="6480" w:hanging="360"/>
      </w:pPr>
      <w:rPr>
        <w:rFonts w:ascii="Wingdings" w:hAnsi="Wingdings" w:cs="Wingdings" w:hint="default"/>
      </w:rPr>
    </w:lvl>
  </w:abstractNum>
  <w:abstractNum w:abstractNumId="46">
    <w:nsid w:val="641E17D3"/>
    <w:multiLevelType w:val="hybridMultilevel"/>
    <w:tmpl w:val="E536F51A"/>
    <w:lvl w:ilvl="0" w:tplc="E25ED858">
      <w:start w:val="1"/>
      <w:numFmt w:val="bullet"/>
      <w:pStyle w:val="Normalbullet"/>
      <w:lvlText w:val=""/>
      <w:lvlJc w:val="left"/>
      <w:pPr>
        <w:tabs>
          <w:tab w:val="num" w:pos="720"/>
        </w:tabs>
        <w:ind w:left="720" w:hanging="360"/>
      </w:pPr>
      <w:rPr>
        <w:rFonts w:ascii="Symbol" w:hAnsi="Symbol" w:cs="Symbol" w:hint="default"/>
      </w:rPr>
    </w:lvl>
    <w:lvl w:ilvl="1" w:tplc="29A89CB4" w:tentative="1">
      <w:start w:val="1"/>
      <w:numFmt w:val="bullet"/>
      <w:lvlText w:val="o"/>
      <w:lvlJc w:val="left"/>
      <w:pPr>
        <w:tabs>
          <w:tab w:val="num" w:pos="1440"/>
        </w:tabs>
        <w:ind w:left="1440" w:hanging="360"/>
      </w:pPr>
      <w:rPr>
        <w:rFonts w:ascii="Courier New" w:hAnsi="Courier New" w:cs="Courier New" w:hint="default"/>
      </w:rPr>
    </w:lvl>
    <w:lvl w:ilvl="2" w:tplc="38020B56" w:tentative="1">
      <w:start w:val="1"/>
      <w:numFmt w:val="bullet"/>
      <w:lvlText w:val=""/>
      <w:lvlJc w:val="left"/>
      <w:pPr>
        <w:tabs>
          <w:tab w:val="num" w:pos="2160"/>
        </w:tabs>
        <w:ind w:left="2160" w:hanging="360"/>
      </w:pPr>
      <w:rPr>
        <w:rFonts w:ascii="Wingdings" w:hAnsi="Wingdings" w:cs="Wingdings" w:hint="default"/>
      </w:rPr>
    </w:lvl>
    <w:lvl w:ilvl="3" w:tplc="5E28AE0C" w:tentative="1">
      <w:start w:val="1"/>
      <w:numFmt w:val="bullet"/>
      <w:lvlText w:val=""/>
      <w:lvlJc w:val="left"/>
      <w:pPr>
        <w:tabs>
          <w:tab w:val="num" w:pos="2880"/>
        </w:tabs>
        <w:ind w:left="2880" w:hanging="360"/>
      </w:pPr>
      <w:rPr>
        <w:rFonts w:ascii="Symbol" w:hAnsi="Symbol" w:cs="Symbol" w:hint="default"/>
      </w:rPr>
    </w:lvl>
    <w:lvl w:ilvl="4" w:tplc="B486F184" w:tentative="1">
      <w:start w:val="1"/>
      <w:numFmt w:val="bullet"/>
      <w:lvlText w:val="o"/>
      <w:lvlJc w:val="left"/>
      <w:pPr>
        <w:tabs>
          <w:tab w:val="num" w:pos="3600"/>
        </w:tabs>
        <w:ind w:left="3600" w:hanging="360"/>
      </w:pPr>
      <w:rPr>
        <w:rFonts w:ascii="Courier New" w:hAnsi="Courier New" w:cs="Courier New" w:hint="default"/>
      </w:rPr>
    </w:lvl>
    <w:lvl w:ilvl="5" w:tplc="F8D25B56" w:tentative="1">
      <w:start w:val="1"/>
      <w:numFmt w:val="bullet"/>
      <w:lvlText w:val=""/>
      <w:lvlJc w:val="left"/>
      <w:pPr>
        <w:tabs>
          <w:tab w:val="num" w:pos="4320"/>
        </w:tabs>
        <w:ind w:left="4320" w:hanging="360"/>
      </w:pPr>
      <w:rPr>
        <w:rFonts w:ascii="Wingdings" w:hAnsi="Wingdings" w:cs="Wingdings" w:hint="default"/>
      </w:rPr>
    </w:lvl>
    <w:lvl w:ilvl="6" w:tplc="6D9EC5B0" w:tentative="1">
      <w:start w:val="1"/>
      <w:numFmt w:val="bullet"/>
      <w:lvlText w:val=""/>
      <w:lvlJc w:val="left"/>
      <w:pPr>
        <w:tabs>
          <w:tab w:val="num" w:pos="5040"/>
        </w:tabs>
        <w:ind w:left="5040" w:hanging="360"/>
      </w:pPr>
      <w:rPr>
        <w:rFonts w:ascii="Symbol" w:hAnsi="Symbol" w:cs="Symbol" w:hint="default"/>
      </w:rPr>
    </w:lvl>
    <w:lvl w:ilvl="7" w:tplc="78D0350E" w:tentative="1">
      <w:start w:val="1"/>
      <w:numFmt w:val="bullet"/>
      <w:lvlText w:val="o"/>
      <w:lvlJc w:val="left"/>
      <w:pPr>
        <w:tabs>
          <w:tab w:val="num" w:pos="5760"/>
        </w:tabs>
        <w:ind w:left="5760" w:hanging="360"/>
      </w:pPr>
      <w:rPr>
        <w:rFonts w:ascii="Courier New" w:hAnsi="Courier New" w:cs="Courier New" w:hint="default"/>
      </w:rPr>
    </w:lvl>
    <w:lvl w:ilvl="8" w:tplc="B922FA62" w:tentative="1">
      <w:start w:val="1"/>
      <w:numFmt w:val="bullet"/>
      <w:lvlText w:val=""/>
      <w:lvlJc w:val="left"/>
      <w:pPr>
        <w:tabs>
          <w:tab w:val="num" w:pos="6480"/>
        </w:tabs>
        <w:ind w:left="6480" w:hanging="360"/>
      </w:pPr>
      <w:rPr>
        <w:rFonts w:ascii="Wingdings" w:hAnsi="Wingdings" w:cs="Wingdings" w:hint="default"/>
      </w:rPr>
    </w:lvl>
  </w:abstractNum>
  <w:abstractNum w:abstractNumId="47">
    <w:nsid w:val="64525F46"/>
    <w:multiLevelType w:val="hybridMultilevel"/>
    <w:tmpl w:val="BAFE512E"/>
    <w:lvl w:ilvl="0" w:tplc="5A5E45F2">
      <w:start w:val="1"/>
      <w:numFmt w:val="bullet"/>
      <w:lvlText w:val=""/>
      <w:lvlJc w:val="left"/>
      <w:pPr>
        <w:ind w:left="1854" w:hanging="360"/>
      </w:pPr>
      <w:rPr>
        <w:rFonts w:ascii="Symbol" w:hAnsi="Symbol" w:cs="Symbol" w:hint="default"/>
      </w:rPr>
    </w:lvl>
    <w:lvl w:ilvl="1" w:tplc="AA7490E2" w:tentative="1">
      <w:start w:val="1"/>
      <w:numFmt w:val="bullet"/>
      <w:lvlText w:val="o"/>
      <w:lvlJc w:val="left"/>
      <w:pPr>
        <w:ind w:left="2574" w:hanging="360"/>
      </w:pPr>
      <w:rPr>
        <w:rFonts w:ascii="Courier New" w:hAnsi="Courier New" w:cs="Courier New" w:hint="default"/>
      </w:rPr>
    </w:lvl>
    <w:lvl w:ilvl="2" w:tplc="974A9488" w:tentative="1">
      <w:start w:val="1"/>
      <w:numFmt w:val="bullet"/>
      <w:lvlText w:val=""/>
      <w:lvlJc w:val="left"/>
      <w:pPr>
        <w:ind w:left="3294" w:hanging="360"/>
      </w:pPr>
      <w:rPr>
        <w:rFonts w:ascii="Wingdings" w:hAnsi="Wingdings" w:cs="Wingdings" w:hint="default"/>
      </w:rPr>
    </w:lvl>
    <w:lvl w:ilvl="3" w:tplc="BC5EE182" w:tentative="1">
      <w:start w:val="1"/>
      <w:numFmt w:val="bullet"/>
      <w:lvlText w:val=""/>
      <w:lvlJc w:val="left"/>
      <w:pPr>
        <w:ind w:left="4014" w:hanging="360"/>
      </w:pPr>
      <w:rPr>
        <w:rFonts w:ascii="Symbol" w:hAnsi="Symbol" w:cs="Symbol" w:hint="default"/>
      </w:rPr>
    </w:lvl>
    <w:lvl w:ilvl="4" w:tplc="CA6051FA" w:tentative="1">
      <w:start w:val="1"/>
      <w:numFmt w:val="bullet"/>
      <w:lvlText w:val="o"/>
      <w:lvlJc w:val="left"/>
      <w:pPr>
        <w:ind w:left="4734" w:hanging="360"/>
      </w:pPr>
      <w:rPr>
        <w:rFonts w:ascii="Courier New" w:hAnsi="Courier New" w:cs="Courier New" w:hint="default"/>
      </w:rPr>
    </w:lvl>
    <w:lvl w:ilvl="5" w:tplc="5B6EE3FE" w:tentative="1">
      <w:start w:val="1"/>
      <w:numFmt w:val="bullet"/>
      <w:lvlText w:val=""/>
      <w:lvlJc w:val="left"/>
      <w:pPr>
        <w:ind w:left="5454" w:hanging="360"/>
      </w:pPr>
      <w:rPr>
        <w:rFonts w:ascii="Wingdings" w:hAnsi="Wingdings" w:cs="Wingdings" w:hint="default"/>
      </w:rPr>
    </w:lvl>
    <w:lvl w:ilvl="6" w:tplc="08A8843A" w:tentative="1">
      <w:start w:val="1"/>
      <w:numFmt w:val="bullet"/>
      <w:lvlText w:val=""/>
      <w:lvlJc w:val="left"/>
      <w:pPr>
        <w:ind w:left="6174" w:hanging="360"/>
      </w:pPr>
      <w:rPr>
        <w:rFonts w:ascii="Symbol" w:hAnsi="Symbol" w:cs="Symbol" w:hint="default"/>
      </w:rPr>
    </w:lvl>
    <w:lvl w:ilvl="7" w:tplc="28DAA606" w:tentative="1">
      <w:start w:val="1"/>
      <w:numFmt w:val="bullet"/>
      <w:lvlText w:val="o"/>
      <w:lvlJc w:val="left"/>
      <w:pPr>
        <w:ind w:left="6894" w:hanging="360"/>
      </w:pPr>
      <w:rPr>
        <w:rFonts w:ascii="Courier New" w:hAnsi="Courier New" w:cs="Courier New" w:hint="default"/>
      </w:rPr>
    </w:lvl>
    <w:lvl w:ilvl="8" w:tplc="A7AC0CDE" w:tentative="1">
      <w:start w:val="1"/>
      <w:numFmt w:val="bullet"/>
      <w:lvlText w:val=""/>
      <w:lvlJc w:val="left"/>
      <w:pPr>
        <w:ind w:left="7614" w:hanging="360"/>
      </w:pPr>
      <w:rPr>
        <w:rFonts w:ascii="Wingdings" w:hAnsi="Wingdings" w:cs="Wingdings" w:hint="default"/>
      </w:rPr>
    </w:lvl>
  </w:abstractNum>
  <w:abstractNum w:abstractNumId="48">
    <w:nsid w:val="674E747B"/>
    <w:multiLevelType w:val="hybridMultilevel"/>
    <w:tmpl w:val="E1FC3FFC"/>
    <w:lvl w:ilvl="0" w:tplc="08090001">
      <w:start w:val="1"/>
      <w:numFmt w:val="lowerLetter"/>
      <w:lvlText w:val="%1)"/>
      <w:lvlJc w:val="left"/>
      <w:pPr>
        <w:ind w:left="1494" w:hanging="360"/>
      </w:pPr>
      <w:rPr>
        <w:rFonts w:hint="default"/>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49">
    <w:nsid w:val="67A04575"/>
    <w:multiLevelType w:val="hybridMultilevel"/>
    <w:tmpl w:val="4C4200FA"/>
    <w:lvl w:ilvl="0" w:tplc="E910A502">
      <w:start w:val="1"/>
      <w:numFmt w:val="bullet"/>
      <w:lvlText w:val=""/>
      <w:lvlJc w:val="left"/>
      <w:pPr>
        <w:ind w:left="720" w:hanging="360"/>
      </w:pPr>
      <w:rPr>
        <w:rFonts w:ascii="Symbol" w:hAnsi="Symbol" w:cs="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cs="Wingdings" w:hint="default"/>
      </w:rPr>
    </w:lvl>
    <w:lvl w:ilvl="3" w:tplc="0809000F" w:tentative="1">
      <w:start w:val="1"/>
      <w:numFmt w:val="bullet"/>
      <w:lvlText w:val=""/>
      <w:lvlJc w:val="left"/>
      <w:pPr>
        <w:ind w:left="2880" w:hanging="360"/>
      </w:pPr>
      <w:rPr>
        <w:rFonts w:ascii="Symbol" w:hAnsi="Symbol" w:cs="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cs="Wingdings" w:hint="default"/>
      </w:rPr>
    </w:lvl>
    <w:lvl w:ilvl="6" w:tplc="0809000F" w:tentative="1">
      <w:start w:val="1"/>
      <w:numFmt w:val="bullet"/>
      <w:lvlText w:val=""/>
      <w:lvlJc w:val="left"/>
      <w:pPr>
        <w:ind w:left="5040" w:hanging="360"/>
      </w:pPr>
      <w:rPr>
        <w:rFonts w:ascii="Symbol" w:hAnsi="Symbol" w:cs="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cs="Wingdings" w:hint="default"/>
      </w:rPr>
    </w:lvl>
  </w:abstractNum>
  <w:abstractNum w:abstractNumId="50">
    <w:nsid w:val="758B1F50"/>
    <w:multiLevelType w:val="hybridMultilevel"/>
    <w:tmpl w:val="DF963566"/>
    <w:lvl w:ilvl="0" w:tplc="04090001">
      <w:start w:val="1"/>
      <w:numFmt w:val="bullet"/>
      <w:lvlText w:val=""/>
      <w:lvlJc w:val="left"/>
      <w:pPr>
        <w:ind w:left="1854" w:hanging="360"/>
      </w:pPr>
      <w:rPr>
        <w:rFonts w:ascii="Symbol" w:hAnsi="Symbol" w:cs="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cs="Wingdings" w:hint="default"/>
      </w:rPr>
    </w:lvl>
    <w:lvl w:ilvl="3" w:tplc="04090001" w:tentative="1">
      <w:start w:val="1"/>
      <w:numFmt w:val="bullet"/>
      <w:lvlText w:val=""/>
      <w:lvlJc w:val="left"/>
      <w:pPr>
        <w:ind w:left="4014" w:hanging="360"/>
      </w:pPr>
      <w:rPr>
        <w:rFonts w:ascii="Symbol" w:hAnsi="Symbol" w:cs="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cs="Wingdings" w:hint="default"/>
      </w:rPr>
    </w:lvl>
    <w:lvl w:ilvl="6" w:tplc="04090001" w:tentative="1">
      <w:start w:val="1"/>
      <w:numFmt w:val="bullet"/>
      <w:lvlText w:val=""/>
      <w:lvlJc w:val="left"/>
      <w:pPr>
        <w:ind w:left="6174" w:hanging="360"/>
      </w:pPr>
      <w:rPr>
        <w:rFonts w:ascii="Symbol" w:hAnsi="Symbol" w:cs="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cs="Wingdings" w:hint="default"/>
      </w:rPr>
    </w:lvl>
  </w:abstractNum>
  <w:abstractNum w:abstractNumId="51">
    <w:nsid w:val="765266A5"/>
    <w:multiLevelType w:val="hybridMultilevel"/>
    <w:tmpl w:val="A8F2C53E"/>
    <w:lvl w:ilvl="0" w:tplc="08090001">
      <w:start w:val="1"/>
      <w:numFmt w:val="bullet"/>
      <w:pStyle w:val="BulletList"/>
      <w:lvlText w:val=""/>
      <w:lvlJc w:val="left"/>
      <w:pPr>
        <w:tabs>
          <w:tab w:val="num" w:pos="1494"/>
        </w:tabs>
        <w:ind w:left="1418" w:hanging="284"/>
      </w:pPr>
      <w:rPr>
        <w:rFonts w:ascii="Trebuchet MS" w:hAnsi="Trebuchet MS" w:cs="Trebuchet MS" w:hint="default"/>
        <w:sz w:val="18"/>
        <w:szCs w:val="18"/>
      </w:rPr>
    </w:lvl>
    <w:lvl w:ilvl="1" w:tplc="08090003">
      <w:start w:val="1"/>
      <w:numFmt w:val="lowerLetter"/>
      <w:lvlText w:val="%2)"/>
      <w:lvlJc w:val="left"/>
      <w:pPr>
        <w:tabs>
          <w:tab w:val="num" w:pos="2574"/>
        </w:tabs>
        <w:ind w:left="2574" w:hanging="360"/>
      </w:pPr>
    </w:lvl>
    <w:lvl w:ilvl="2" w:tplc="08090005" w:tentative="1">
      <w:start w:val="1"/>
      <w:numFmt w:val="bullet"/>
      <w:lvlText w:val=""/>
      <w:lvlJc w:val="left"/>
      <w:pPr>
        <w:tabs>
          <w:tab w:val="num" w:pos="3294"/>
        </w:tabs>
        <w:ind w:left="3294" w:hanging="360"/>
      </w:pPr>
      <w:rPr>
        <w:rFonts w:ascii="Wingdings" w:hAnsi="Wingdings" w:cs="Wingdings" w:hint="default"/>
      </w:rPr>
    </w:lvl>
    <w:lvl w:ilvl="3" w:tplc="08090001" w:tentative="1">
      <w:start w:val="1"/>
      <w:numFmt w:val="bullet"/>
      <w:lvlText w:val=""/>
      <w:lvlJc w:val="left"/>
      <w:pPr>
        <w:tabs>
          <w:tab w:val="num" w:pos="4014"/>
        </w:tabs>
        <w:ind w:left="4014" w:hanging="360"/>
      </w:pPr>
      <w:rPr>
        <w:rFonts w:ascii="Symbol" w:hAnsi="Symbol" w:cs="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cs="Wingdings" w:hint="default"/>
      </w:rPr>
    </w:lvl>
    <w:lvl w:ilvl="6" w:tplc="08090001" w:tentative="1">
      <w:start w:val="1"/>
      <w:numFmt w:val="bullet"/>
      <w:lvlText w:val=""/>
      <w:lvlJc w:val="left"/>
      <w:pPr>
        <w:tabs>
          <w:tab w:val="num" w:pos="6174"/>
        </w:tabs>
        <w:ind w:left="6174" w:hanging="360"/>
      </w:pPr>
      <w:rPr>
        <w:rFonts w:ascii="Symbol" w:hAnsi="Symbol" w:cs="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cs="Wingdings" w:hint="default"/>
      </w:rPr>
    </w:lvl>
  </w:abstractNum>
  <w:abstractNum w:abstractNumId="52">
    <w:nsid w:val="77EE4099"/>
    <w:multiLevelType w:val="hybridMultilevel"/>
    <w:tmpl w:val="E9B8EFE8"/>
    <w:lvl w:ilvl="0" w:tplc="04090001">
      <w:start w:val="1"/>
      <w:numFmt w:val="bullet"/>
      <w:lvlText w:val=""/>
      <w:lvlJc w:val="left"/>
      <w:pPr>
        <w:ind w:left="1890" w:hanging="360"/>
      </w:pPr>
      <w:rPr>
        <w:rFonts w:ascii="Symbol" w:hAnsi="Symbol" w:cs="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cs="Wingdings" w:hint="default"/>
      </w:rPr>
    </w:lvl>
    <w:lvl w:ilvl="3" w:tplc="04090001" w:tentative="1">
      <w:start w:val="1"/>
      <w:numFmt w:val="bullet"/>
      <w:lvlText w:val=""/>
      <w:lvlJc w:val="left"/>
      <w:pPr>
        <w:ind w:left="4050" w:hanging="360"/>
      </w:pPr>
      <w:rPr>
        <w:rFonts w:ascii="Symbol" w:hAnsi="Symbol" w:cs="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cs="Wingdings" w:hint="default"/>
      </w:rPr>
    </w:lvl>
    <w:lvl w:ilvl="6" w:tplc="04090001" w:tentative="1">
      <w:start w:val="1"/>
      <w:numFmt w:val="bullet"/>
      <w:lvlText w:val=""/>
      <w:lvlJc w:val="left"/>
      <w:pPr>
        <w:ind w:left="6210" w:hanging="360"/>
      </w:pPr>
      <w:rPr>
        <w:rFonts w:ascii="Symbol" w:hAnsi="Symbol" w:cs="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cs="Wingdings" w:hint="default"/>
      </w:rPr>
    </w:lvl>
  </w:abstractNum>
  <w:abstractNum w:abstractNumId="53">
    <w:nsid w:val="784A7CC9"/>
    <w:multiLevelType w:val="hybridMultilevel"/>
    <w:tmpl w:val="0AAA95C4"/>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4">
    <w:nsid w:val="78E245F7"/>
    <w:multiLevelType w:val="hybridMultilevel"/>
    <w:tmpl w:val="0A48BBB6"/>
    <w:lvl w:ilvl="0" w:tplc="7AE07BEA">
      <w:start w:val="1"/>
      <w:numFmt w:val="bullet"/>
      <w:pStyle w:val="bulletedlist"/>
      <w:lvlText w:val=""/>
      <w:lvlJc w:val="left"/>
      <w:pPr>
        <w:tabs>
          <w:tab w:val="num" w:pos="1800"/>
        </w:tabs>
        <w:ind w:left="1800" w:hanging="360"/>
      </w:pPr>
      <w:rPr>
        <w:rFonts w:ascii="Symbol" w:hAnsi="Symbol" w:cs="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cs="Wingdings" w:hint="default"/>
      </w:rPr>
    </w:lvl>
    <w:lvl w:ilvl="3" w:tplc="0409000F" w:tentative="1">
      <w:start w:val="1"/>
      <w:numFmt w:val="bullet"/>
      <w:lvlText w:val=""/>
      <w:lvlJc w:val="left"/>
      <w:pPr>
        <w:tabs>
          <w:tab w:val="num" w:pos="3960"/>
        </w:tabs>
        <w:ind w:left="3960" w:hanging="360"/>
      </w:pPr>
      <w:rPr>
        <w:rFonts w:ascii="Symbol" w:hAnsi="Symbol" w:cs="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cs="Wingdings" w:hint="default"/>
      </w:rPr>
    </w:lvl>
    <w:lvl w:ilvl="6" w:tplc="0409000F" w:tentative="1">
      <w:start w:val="1"/>
      <w:numFmt w:val="bullet"/>
      <w:lvlText w:val=""/>
      <w:lvlJc w:val="left"/>
      <w:pPr>
        <w:tabs>
          <w:tab w:val="num" w:pos="6120"/>
        </w:tabs>
        <w:ind w:left="6120" w:hanging="360"/>
      </w:pPr>
      <w:rPr>
        <w:rFonts w:ascii="Symbol" w:hAnsi="Symbol" w:cs="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cs="Wingdings" w:hint="default"/>
      </w:rPr>
    </w:lvl>
  </w:abstractNum>
  <w:abstractNum w:abstractNumId="55">
    <w:nsid w:val="7DAC10D4"/>
    <w:multiLevelType w:val="singleLevel"/>
    <w:tmpl w:val="FF8EB128"/>
    <w:lvl w:ilvl="0">
      <w:start w:val="1"/>
      <w:numFmt w:val="decimal"/>
      <w:pStyle w:val="Numlist1"/>
      <w:lvlText w:val="%1."/>
      <w:lvlJc w:val="left"/>
      <w:pPr>
        <w:tabs>
          <w:tab w:val="num" w:pos="1440"/>
        </w:tabs>
        <w:ind w:left="1440" w:hanging="360"/>
      </w:pPr>
      <w:rPr>
        <w:rFonts w:hint="default"/>
      </w:rPr>
    </w:lvl>
  </w:abstractNum>
  <w:abstractNum w:abstractNumId="56">
    <w:nsid w:val="7F790725"/>
    <w:multiLevelType w:val="multilevel"/>
    <w:tmpl w:val="879011A4"/>
    <w:lvl w:ilvl="0">
      <w:start w:val="1"/>
      <w:numFmt w:val="decimal"/>
      <w:lvlText w:val="%1."/>
      <w:lvlJc w:val="left"/>
      <w:pPr>
        <w:ind w:left="1494" w:hanging="360"/>
      </w:pPr>
      <w:rPr>
        <w:rFonts w:hint="default"/>
      </w:rPr>
    </w:lvl>
    <w:lvl w:ilvl="1">
      <w:start w:val="1"/>
      <w:numFmt w:val="lowerLetter"/>
      <w:lvlText w:val="%2."/>
      <w:lvlJc w:val="left"/>
      <w:pPr>
        <w:ind w:left="2214" w:hanging="360"/>
      </w:pPr>
    </w:lvl>
    <w:lvl w:ilvl="2">
      <w:start w:val="1"/>
      <w:numFmt w:val="lowerRoman"/>
      <w:lvlText w:val="%3."/>
      <w:lvlJc w:val="right"/>
      <w:pPr>
        <w:ind w:left="2934" w:hanging="180"/>
      </w:pPr>
    </w:lvl>
    <w:lvl w:ilvl="3" w:tentative="1">
      <w:start w:val="1"/>
      <w:numFmt w:val="decimal"/>
      <w:lvlText w:val="%4."/>
      <w:lvlJc w:val="left"/>
      <w:pPr>
        <w:ind w:left="3654" w:hanging="360"/>
      </w:pPr>
    </w:lvl>
    <w:lvl w:ilvl="4" w:tentative="1">
      <w:start w:val="1"/>
      <w:numFmt w:val="lowerLetter"/>
      <w:lvlText w:val="%5."/>
      <w:lvlJc w:val="left"/>
      <w:pPr>
        <w:ind w:left="4374" w:hanging="360"/>
      </w:pPr>
    </w:lvl>
    <w:lvl w:ilvl="5" w:tentative="1">
      <w:start w:val="1"/>
      <w:numFmt w:val="lowerRoman"/>
      <w:lvlText w:val="%6."/>
      <w:lvlJc w:val="right"/>
      <w:pPr>
        <w:ind w:left="5094" w:hanging="180"/>
      </w:pPr>
    </w:lvl>
    <w:lvl w:ilvl="6" w:tentative="1">
      <w:start w:val="1"/>
      <w:numFmt w:val="decimal"/>
      <w:lvlText w:val="%7."/>
      <w:lvlJc w:val="left"/>
      <w:pPr>
        <w:ind w:left="5814" w:hanging="360"/>
      </w:pPr>
    </w:lvl>
    <w:lvl w:ilvl="7" w:tentative="1">
      <w:start w:val="1"/>
      <w:numFmt w:val="lowerLetter"/>
      <w:lvlText w:val="%8."/>
      <w:lvlJc w:val="left"/>
      <w:pPr>
        <w:ind w:left="6534" w:hanging="360"/>
      </w:pPr>
    </w:lvl>
    <w:lvl w:ilvl="8" w:tentative="1">
      <w:start w:val="1"/>
      <w:numFmt w:val="lowerRoman"/>
      <w:lvlText w:val="%9."/>
      <w:lvlJc w:val="right"/>
      <w:pPr>
        <w:ind w:left="7254" w:hanging="180"/>
      </w:pPr>
    </w:lvl>
  </w:abstractNum>
  <w:abstractNum w:abstractNumId="57">
    <w:nsid w:val="7FBF0EC2"/>
    <w:multiLevelType w:val="multilevel"/>
    <w:tmpl w:val="4288E7BA"/>
    <w:lvl w:ilvl="0">
      <w:start w:val="1"/>
      <w:numFmt w:val="decimal"/>
      <w:lvlText w:val="%1."/>
      <w:lvlJc w:val="left"/>
      <w:pPr>
        <w:ind w:left="1494" w:hanging="360"/>
      </w:pPr>
      <w:rPr>
        <w:rFonts w:hint="default"/>
      </w:rPr>
    </w:lvl>
    <w:lvl w:ilvl="1">
      <w:start w:val="1"/>
      <w:numFmt w:val="bullet"/>
      <w:lvlText w:val=""/>
      <w:lvlJc w:val="left"/>
      <w:pPr>
        <w:ind w:left="2214" w:hanging="360"/>
      </w:pPr>
      <w:rPr>
        <w:rFonts w:ascii="Symbol" w:hAnsi="Symbol" w:cs="Symbol" w:hint="default"/>
      </w:rPr>
    </w:lvl>
    <w:lvl w:ilvl="2">
      <w:start w:val="1"/>
      <w:numFmt w:val="lowerRoman"/>
      <w:lvlText w:val="%3."/>
      <w:lvlJc w:val="right"/>
      <w:pPr>
        <w:ind w:left="2934" w:hanging="180"/>
      </w:pPr>
    </w:lvl>
    <w:lvl w:ilvl="3" w:tentative="1">
      <w:start w:val="1"/>
      <w:numFmt w:val="decimal"/>
      <w:lvlText w:val="%4."/>
      <w:lvlJc w:val="left"/>
      <w:pPr>
        <w:ind w:left="3654" w:hanging="360"/>
      </w:pPr>
    </w:lvl>
    <w:lvl w:ilvl="4" w:tentative="1">
      <w:start w:val="1"/>
      <w:numFmt w:val="lowerLetter"/>
      <w:lvlText w:val="%5."/>
      <w:lvlJc w:val="left"/>
      <w:pPr>
        <w:ind w:left="4374" w:hanging="360"/>
      </w:pPr>
    </w:lvl>
    <w:lvl w:ilvl="5" w:tentative="1">
      <w:start w:val="1"/>
      <w:numFmt w:val="lowerRoman"/>
      <w:lvlText w:val="%6."/>
      <w:lvlJc w:val="right"/>
      <w:pPr>
        <w:ind w:left="5094" w:hanging="180"/>
      </w:pPr>
    </w:lvl>
    <w:lvl w:ilvl="6" w:tentative="1">
      <w:start w:val="1"/>
      <w:numFmt w:val="decimal"/>
      <w:lvlText w:val="%7."/>
      <w:lvlJc w:val="left"/>
      <w:pPr>
        <w:ind w:left="5814" w:hanging="360"/>
      </w:pPr>
    </w:lvl>
    <w:lvl w:ilvl="7" w:tentative="1">
      <w:start w:val="1"/>
      <w:numFmt w:val="lowerLetter"/>
      <w:lvlText w:val="%8."/>
      <w:lvlJc w:val="left"/>
      <w:pPr>
        <w:ind w:left="6534" w:hanging="360"/>
      </w:pPr>
    </w:lvl>
    <w:lvl w:ilvl="8" w:tentative="1">
      <w:start w:val="1"/>
      <w:numFmt w:val="lowerRoman"/>
      <w:lvlText w:val="%9."/>
      <w:lvlJc w:val="right"/>
      <w:pPr>
        <w:ind w:left="7254" w:hanging="180"/>
      </w:pPr>
    </w:lvl>
  </w:abstractNum>
  <w:num w:numId="1">
    <w:abstractNumId w:val="1"/>
  </w:num>
  <w:num w:numId="2">
    <w:abstractNumId w:val="0"/>
  </w:num>
  <w:num w:numId="3">
    <w:abstractNumId w:val="1"/>
  </w:num>
  <w:num w:numId="4">
    <w:abstractNumId w:val="0"/>
  </w:num>
  <w:num w:numId="5">
    <w:abstractNumId w:val="44"/>
  </w:num>
  <w:num w:numId="6">
    <w:abstractNumId w:val="51"/>
  </w:num>
  <w:num w:numId="7">
    <w:abstractNumId w:val="28"/>
  </w:num>
  <w:num w:numId="8">
    <w:abstractNumId w:val="13"/>
  </w:num>
  <w:num w:numId="9">
    <w:abstractNumId w:val="46"/>
  </w:num>
  <w:num w:numId="10">
    <w:abstractNumId w:val="54"/>
  </w:num>
  <w:num w:numId="11">
    <w:abstractNumId w:val="55"/>
  </w:num>
  <w:num w:numId="12">
    <w:abstractNumId w:val="6"/>
  </w:num>
  <w:num w:numId="13">
    <w:abstractNumId w:val="2"/>
  </w:num>
  <w:num w:numId="14">
    <w:abstractNumId w:val="45"/>
  </w:num>
  <w:num w:numId="15">
    <w:abstractNumId w:val="30"/>
  </w:num>
  <w:num w:numId="16">
    <w:abstractNumId w:val="40"/>
  </w:num>
  <w:num w:numId="17">
    <w:abstractNumId w:val="3"/>
  </w:num>
  <w:num w:numId="18">
    <w:abstractNumId w:val="21"/>
  </w:num>
  <w:num w:numId="19">
    <w:abstractNumId w:val="37"/>
  </w:num>
  <w:num w:numId="20">
    <w:abstractNumId w:val="17"/>
  </w:num>
  <w:num w:numId="21">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2"/>
  </w:num>
  <w:num w:numId="23">
    <w:abstractNumId w:val="5"/>
  </w:num>
  <w:num w:numId="24">
    <w:abstractNumId w:val="7"/>
  </w:num>
  <w:num w:numId="25">
    <w:abstractNumId w:val="47"/>
  </w:num>
  <w:num w:numId="26">
    <w:abstractNumId w:val="26"/>
  </w:num>
  <w:num w:numId="27">
    <w:abstractNumId w:val="29"/>
  </w:num>
  <w:num w:numId="28">
    <w:abstractNumId w:val="8"/>
  </w:num>
  <w:num w:numId="29">
    <w:abstractNumId w:val="4"/>
  </w:num>
  <w:num w:numId="30">
    <w:abstractNumId w:val="33"/>
  </w:num>
  <w:num w:numId="31">
    <w:abstractNumId w:val="25"/>
  </w:num>
  <w:num w:numId="32">
    <w:abstractNumId w:val="10"/>
  </w:num>
  <w:num w:numId="33">
    <w:abstractNumId w:val="23"/>
  </w:num>
  <w:num w:numId="34">
    <w:abstractNumId w:val="48"/>
  </w:num>
  <w:num w:numId="35">
    <w:abstractNumId w:val="32"/>
  </w:num>
  <w:num w:numId="36">
    <w:abstractNumId w:val="18"/>
  </w:num>
  <w:num w:numId="37">
    <w:abstractNumId w:val="27"/>
  </w:num>
  <w:num w:numId="38">
    <w:abstractNumId w:val="22"/>
  </w:num>
  <w:num w:numId="39">
    <w:abstractNumId w:val="16"/>
  </w:num>
  <w:num w:numId="40">
    <w:abstractNumId w:val="49"/>
  </w:num>
  <w:num w:numId="4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num>
  <w:num w:numId="43">
    <w:abstractNumId w:val="38"/>
  </w:num>
  <w:num w:numId="44">
    <w:abstractNumId w:val="31"/>
  </w:num>
  <w:num w:numId="45">
    <w:abstractNumId w:val="56"/>
  </w:num>
  <w:num w:numId="46">
    <w:abstractNumId w:val="34"/>
  </w:num>
  <w:num w:numId="47">
    <w:abstractNumId w:val="57"/>
  </w:num>
  <w:num w:numId="48">
    <w:abstractNumId w:val="52"/>
  </w:num>
  <w:num w:numId="49">
    <w:abstractNumId w:val="14"/>
  </w:num>
  <w:num w:numId="50">
    <w:abstractNumId w:val="41"/>
  </w:num>
  <w:num w:numId="51">
    <w:abstractNumId w:val="24"/>
  </w:num>
  <w:num w:numId="52">
    <w:abstractNumId w:val="35"/>
  </w:num>
  <w:num w:numId="53">
    <w:abstractNumId w:val="53"/>
  </w:num>
  <w:num w:numId="54">
    <w:abstractNumId w:val="20"/>
  </w:num>
  <w:num w:numId="55">
    <w:abstractNumId w:val="36"/>
  </w:num>
  <w:num w:numId="56">
    <w:abstractNumId w:val="19"/>
  </w:num>
  <w:num w:numId="5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0"/>
  </w:num>
  <w:num w:numId="60">
    <w:abstractNumId w:val="12"/>
  </w:num>
  <w:num w:numId="61">
    <w:abstractNumId w:val="39"/>
  </w:num>
  <w:num w:numId="62">
    <w:abstractNumId w:val="9"/>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63">
    <w:abstractNumId w:val="9"/>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64">
    <w:abstractNumId w:val="9"/>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4"/>
  <w:trackRevisions/>
  <w:defaultTabStop w:val="720"/>
  <w:drawingGridHorizontalSpacing w:val="100"/>
  <w:displayHorizontalDrawingGridEvery w:val="2"/>
  <w:characterSpacingControl w:val="doNotCompress"/>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94465"/>
    <w:rsid w:val="00001844"/>
    <w:rsid w:val="00002A2A"/>
    <w:rsid w:val="00005368"/>
    <w:rsid w:val="00005547"/>
    <w:rsid w:val="000203B4"/>
    <w:rsid w:val="00021DF6"/>
    <w:rsid w:val="000231E7"/>
    <w:rsid w:val="00024765"/>
    <w:rsid w:val="00025A1F"/>
    <w:rsid w:val="00026CC8"/>
    <w:rsid w:val="00033227"/>
    <w:rsid w:val="00034082"/>
    <w:rsid w:val="000362FB"/>
    <w:rsid w:val="00036618"/>
    <w:rsid w:val="00037521"/>
    <w:rsid w:val="00041A73"/>
    <w:rsid w:val="00042070"/>
    <w:rsid w:val="00043976"/>
    <w:rsid w:val="00044ACA"/>
    <w:rsid w:val="00045726"/>
    <w:rsid w:val="00053100"/>
    <w:rsid w:val="00053F82"/>
    <w:rsid w:val="00056099"/>
    <w:rsid w:val="00056AAE"/>
    <w:rsid w:val="0006013E"/>
    <w:rsid w:val="00063BAC"/>
    <w:rsid w:val="00070FBA"/>
    <w:rsid w:val="00071437"/>
    <w:rsid w:val="0007412F"/>
    <w:rsid w:val="000770E3"/>
    <w:rsid w:val="00080020"/>
    <w:rsid w:val="0008272C"/>
    <w:rsid w:val="000842FD"/>
    <w:rsid w:val="0009042F"/>
    <w:rsid w:val="00092BAE"/>
    <w:rsid w:val="00095064"/>
    <w:rsid w:val="000954C3"/>
    <w:rsid w:val="0009709D"/>
    <w:rsid w:val="00097140"/>
    <w:rsid w:val="00097551"/>
    <w:rsid w:val="00097913"/>
    <w:rsid w:val="00097AA0"/>
    <w:rsid w:val="000A0663"/>
    <w:rsid w:val="000A1B63"/>
    <w:rsid w:val="000A5178"/>
    <w:rsid w:val="000A5DFF"/>
    <w:rsid w:val="000A7984"/>
    <w:rsid w:val="000A7E7C"/>
    <w:rsid w:val="000B040C"/>
    <w:rsid w:val="000B1166"/>
    <w:rsid w:val="000B4672"/>
    <w:rsid w:val="000B472E"/>
    <w:rsid w:val="000B7F80"/>
    <w:rsid w:val="000C03B4"/>
    <w:rsid w:val="000C5226"/>
    <w:rsid w:val="000C5C60"/>
    <w:rsid w:val="000C6571"/>
    <w:rsid w:val="000D2BDE"/>
    <w:rsid w:val="000D2C27"/>
    <w:rsid w:val="000D3314"/>
    <w:rsid w:val="000D5FD1"/>
    <w:rsid w:val="000D66D7"/>
    <w:rsid w:val="000D68B0"/>
    <w:rsid w:val="000D714C"/>
    <w:rsid w:val="000D75A0"/>
    <w:rsid w:val="000E12C9"/>
    <w:rsid w:val="000E17E5"/>
    <w:rsid w:val="000E2633"/>
    <w:rsid w:val="000E2B5C"/>
    <w:rsid w:val="000E2F50"/>
    <w:rsid w:val="000E75BF"/>
    <w:rsid w:val="000F3578"/>
    <w:rsid w:val="000F67C1"/>
    <w:rsid w:val="000F6960"/>
    <w:rsid w:val="000F6A59"/>
    <w:rsid w:val="000F7D2A"/>
    <w:rsid w:val="0010076E"/>
    <w:rsid w:val="001009C3"/>
    <w:rsid w:val="0010209C"/>
    <w:rsid w:val="001021E8"/>
    <w:rsid w:val="001030F7"/>
    <w:rsid w:val="00105544"/>
    <w:rsid w:val="00107153"/>
    <w:rsid w:val="00110359"/>
    <w:rsid w:val="001145D2"/>
    <w:rsid w:val="00116704"/>
    <w:rsid w:val="0011710A"/>
    <w:rsid w:val="001211AB"/>
    <w:rsid w:val="001225B0"/>
    <w:rsid w:val="00122A8C"/>
    <w:rsid w:val="00125A0F"/>
    <w:rsid w:val="001308A7"/>
    <w:rsid w:val="001311F1"/>
    <w:rsid w:val="001319C3"/>
    <w:rsid w:val="0013212F"/>
    <w:rsid w:val="001335EE"/>
    <w:rsid w:val="0013363B"/>
    <w:rsid w:val="00134A1E"/>
    <w:rsid w:val="0013629E"/>
    <w:rsid w:val="001378BC"/>
    <w:rsid w:val="00137A1E"/>
    <w:rsid w:val="0014181B"/>
    <w:rsid w:val="0014407F"/>
    <w:rsid w:val="00144474"/>
    <w:rsid w:val="00150B33"/>
    <w:rsid w:val="001511BB"/>
    <w:rsid w:val="00157621"/>
    <w:rsid w:val="00157CC2"/>
    <w:rsid w:val="001619C2"/>
    <w:rsid w:val="001649B7"/>
    <w:rsid w:val="00167B34"/>
    <w:rsid w:val="00170BD7"/>
    <w:rsid w:val="001710B2"/>
    <w:rsid w:val="00172FE7"/>
    <w:rsid w:val="001742AE"/>
    <w:rsid w:val="0017452A"/>
    <w:rsid w:val="00175442"/>
    <w:rsid w:val="00175475"/>
    <w:rsid w:val="00177478"/>
    <w:rsid w:val="001813ED"/>
    <w:rsid w:val="00181DA1"/>
    <w:rsid w:val="00182608"/>
    <w:rsid w:val="00182A16"/>
    <w:rsid w:val="00183BA5"/>
    <w:rsid w:val="0018479B"/>
    <w:rsid w:val="00184AE6"/>
    <w:rsid w:val="00186D32"/>
    <w:rsid w:val="00190CAE"/>
    <w:rsid w:val="0019118A"/>
    <w:rsid w:val="001918B0"/>
    <w:rsid w:val="00195823"/>
    <w:rsid w:val="00196FC1"/>
    <w:rsid w:val="00197263"/>
    <w:rsid w:val="001A0C35"/>
    <w:rsid w:val="001A166A"/>
    <w:rsid w:val="001A1DBD"/>
    <w:rsid w:val="001A22D5"/>
    <w:rsid w:val="001A26D6"/>
    <w:rsid w:val="001A31EE"/>
    <w:rsid w:val="001A42C0"/>
    <w:rsid w:val="001A444A"/>
    <w:rsid w:val="001A530E"/>
    <w:rsid w:val="001B1753"/>
    <w:rsid w:val="001B1AB4"/>
    <w:rsid w:val="001B39A6"/>
    <w:rsid w:val="001B5A8D"/>
    <w:rsid w:val="001B75B8"/>
    <w:rsid w:val="001B7A9D"/>
    <w:rsid w:val="001C05E3"/>
    <w:rsid w:val="001C0D5A"/>
    <w:rsid w:val="001C0DEC"/>
    <w:rsid w:val="001C1001"/>
    <w:rsid w:val="001C167F"/>
    <w:rsid w:val="001C1F60"/>
    <w:rsid w:val="001C349B"/>
    <w:rsid w:val="001C60C7"/>
    <w:rsid w:val="001D0D10"/>
    <w:rsid w:val="001D0D1A"/>
    <w:rsid w:val="001D12CA"/>
    <w:rsid w:val="001D5A51"/>
    <w:rsid w:val="001E1A37"/>
    <w:rsid w:val="001E27AB"/>
    <w:rsid w:val="001E5370"/>
    <w:rsid w:val="001E5575"/>
    <w:rsid w:val="001E5709"/>
    <w:rsid w:val="001F582D"/>
    <w:rsid w:val="001F6270"/>
    <w:rsid w:val="001F7317"/>
    <w:rsid w:val="001F7EA8"/>
    <w:rsid w:val="00200196"/>
    <w:rsid w:val="00200FA3"/>
    <w:rsid w:val="0020132A"/>
    <w:rsid w:val="00201E1B"/>
    <w:rsid w:val="00201FAD"/>
    <w:rsid w:val="002028B8"/>
    <w:rsid w:val="00203BBA"/>
    <w:rsid w:val="00203E72"/>
    <w:rsid w:val="00203EBF"/>
    <w:rsid w:val="00204DAE"/>
    <w:rsid w:val="00205849"/>
    <w:rsid w:val="002063CC"/>
    <w:rsid w:val="00212807"/>
    <w:rsid w:val="0021757B"/>
    <w:rsid w:val="00217B14"/>
    <w:rsid w:val="00217F0A"/>
    <w:rsid w:val="002202E9"/>
    <w:rsid w:val="00221C35"/>
    <w:rsid w:val="00230FBB"/>
    <w:rsid w:val="002330A1"/>
    <w:rsid w:val="002339F6"/>
    <w:rsid w:val="00234980"/>
    <w:rsid w:val="00241163"/>
    <w:rsid w:val="00241FF2"/>
    <w:rsid w:val="002423C5"/>
    <w:rsid w:val="0024244B"/>
    <w:rsid w:val="0024432D"/>
    <w:rsid w:val="002518F1"/>
    <w:rsid w:val="00251D9B"/>
    <w:rsid w:val="00251F8E"/>
    <w:rsid w:val="00253438"/>
    <w:rsid w:val="002553DD"/>
    <w:rsid w:val="00260DCF"/>
    <w:rsid w:val="00260E0B"/>
    <w:rsid w:val="002613A9"/>
    <w:rsid w:val="0026367C"/>
    <w:rsid w:val="0026396E"/>
    <w:rsid w:val="00264377"/>
    <w:rsid w:val="00265BCA"/>
    <w:rsid w:val="00270FE0"/>
    <w:rsid w:val="0028214B"/>
    <w:rsid w:val="00282800"/>
    <w:rsid w:val="002830C4"/>
    <w:rsid w:val="00283438"/>
    <w:rsid w:val="00285388"/>
    <w:rsid w:val="0028597E"/>
    <w:rsid w:val="002863C5"/>
    <w:rsid w:val="0028739F"/>
    <w:rsid w:val="00287AE9"/>
    <w:rsid w:val="002909DE"/>
    <w:rsid w:val="002A1427"/>
    <w:rsid w:val="002B000B"/>
    <w:rsid w:val="002B0545"/>
    <w:rsid w:val="002B22CF"/>
    <w:rsid w:val="002B5CE3"/>
    <w:rsid w:val="002B749C"/>
    <w:rsid w:val="002B7861"/>
    <w:rsid w:val="002C1BC7"/>
    <w:rsid w:val="002C238B"/>
    <w:rsid w:val="002C45E2"/>
    <w:rsid w:val="002C4901"/>
    <w:rsid w:val="002C6ACF"/>
    <w:rsid w:val="002C72A8"/>
    <w:rsid w:val="002C79DC"/>
    <w:rsid w:val="002D3447"/>
    <w:rsid w:val="002D474B"/>
    <w:rsid w:val="002D6412"/>
    <w:rsid w:val="002E16DB"/>
    <w:rsid w:val="002E2696"/>
    <w:rsid w:val="002E289B"/>
    <w:rsid w:val="002E375E"/>
    <w:rsid w:val="002E6181"/>
    <w:rsid w:val="002E7486"/>
    <w:rsid w:val="002F095A"/>
    <w:rsid w:val="002F3713"/>
    <w:rsid w:val="002F4191"/>
    <w:rsid w:val="002F4EC4"/>
    <w:rsid w:val="002F6447"/>
    <w:rsid w:val="002F6A58"/>
    <w:rsid w:val="002F6C42"/>
    <w:rsid w:val="002F794B"/>
    <w:rsid w:val="002F7BD9"/>
    <w:rsid w:val="0030697D"/>
    <w:rsid w:val="00306D88"/>
    <w:rsid w:val="00311A75"/>
    <w:rsid w:val="0031205E"/>
    <w:rsid w:val="00313C9D"/>
    <w:rsid w:val="00313EF7"/>
    <w:rsid w:val="003143B2"/>
    <w:rsid w:val="0031669C"/>
    <w:rsid w:val="00320BBA"/>
    <w:rsid w:val="00320D5F"/>
    <w:rsid w:val="003247D4"/>
    <w:rsid w:val="003259C7"/>
    <w:rsid w:val="0032649F"/>
    <w:rsid w:val="00330075"/>
    <w:rsid w:val="00331789"/>
    <w:rsid w:val="00335820"/>
    <w:rsid w:val="003378EC"/>
    <w:rsid w:val="0034003F"/>
    <w:rsid w:val="0034555E"/>
    <w:rsid w:val="00345BAB"/>
    <w:rsid w:val="0034667E"/>
    <w:rsid w:val="0034756F"/>
    <w:rsid w:val="00347855"/>
    <w:rsid w:val="00350EDD"/>
    <w:rsid w:val="00351165"/>
    <w:rsid w:val="003516BC"/>
    <w:rsid w:val="00351CB6"/>
    <w:rsid w:val="0035276F"/>
    <w:rsid w:val="00352B95"/>
    <w:rsid w:val="00352BAB"/>
    <w:rsid w:val="00354951"/>
    <w:rsid w:val="00354EDC"/>
    <w:rsid w:val="0035515E"/>
    <w:rsid w:val="003566D0"/>
    <w:rsid w:val="00357EBA"/>
    <w:rsid w:val="00361921"/>
    <w:rsid w:val="00364D3C"/>
    <w:rsid w:val="003651A8"/>
    <w:rsid w:val="0036649F"/>
    <w:rsid w:val="00366561"/>
    <w:rsid w:val="0036683E"/>
    <w:rsid w:val="00367441"/>
    <w:rsid w:val="00367B03"/>
    <w:rsid w:val="0037223D"/>
    <w:rsid w:val="00374E94"/>
    <w:rsid w:val="003751FD"/>
    <w:rsid w:val="00375332"/>
    <w:rsid w:val="00376125"/>
    <w:rsid w:val="003766D5"/>
    <w:rsid w:val="00376767"/>
    <w:rsid w:val="00377E19"/>
    <w:rsid w:val="00381228"/>
    <w:rsid w:val="00385DCF"/>
    <w:rsid w:val="00386FC9"/>
    <w:rsid w:val="00390BE0"/>
    <w:rsid w:val="00391AE8"/>
    <w:rsid w:val="0039282F"/>
    <w:rsid w:val="00392C5E"/>
    <w:rsid w:val="00393ECC"/>
    <w:rsid w:val="00394C19"/>
    <w:rsid w:val="00397FA6"/>
    <w:rsid w:val="003A3FBE"/>
    <w:rsid w:val="003B1D28"/>
    <w:rsid w:val="003B4972"/>
    <w:rsid w:val="003B4F24"/>
    <w:rsid w:val="003B5136"/>
    <w:rsid w:val="003B624A"/>
    <w:rsid w:val="003B7258"/>
    <w:rsid w:val="003B7EE5"/>
    <w:rsid w:val="003C064E"/>
    <w:rsid w:val="003C1277"/>
    <w:rsid w:val="003C1500"/>
    <w:rsid w:val="003C196D"/>
    <w:rsid w:val="003C2339"/>
    <w:rsid w:val="003C3E07"/>
    <w:rsid w:val="003C56DE"/>
    <w:rsid w:val="003C709A"/>
    <w:rsid w:val="003D0CBC"/>
    <w:rsid w:val="003D27FE"/>
    <w:rsid w:val="003E1766"/>
    <w:rsid w:val="003E65F4"/>
    <w:rsid w:val="003F313E"/>
    <w:rsid w:val="003F489F"/>
    <w:rsid w:val="003F6441"/>
    <w:rsid w:val="003F7810"/>
    <w:rsid w:val="00400F23"/>
    <w:rsid w:val="00401307"/>
    <w:rsid w:val="004014F8"/>
    <w:rsid w:val="00401F03"/>
    <w:rsid w:val="00405795"/>
    <w:rsid w:val="00406376"/>
    <w:rsid w:val="00411075"/>
    <w:rsid w:val="004117F9"/>
    <w:rsid w:val="00413D9A"/>
    <w:rsid w:val="00414998"/>
    <w:rsid w:val="004149F6"/>
    <w:rsid w:val="00417D76"/>
    <w:rsid w:val="00422442"/>
    <w:rsid w:val="00424181"/>
    <w:rsid w:val="00425BFD"/>
    <w:rsid w:val="004278D1"/>
    <w:rsid w:val="00427A0E"/>
    <w:rsid w:val="00430978"/>
    <w:rsid w:val="00435198"/>
    <w:rsid w:val="00435583"/>
    <w:rsid w:val="00436068"/>
    <w:rsid w:val="004369B6"/>
    <w:rsid w:val="00440156"/>
    <w:rsid w:val="004407FB"/>
    <w:rsid w:val="00441BF4"/>
    <w:rsid w:val="004424CE"/>
    <w:rsid w:val="0044423F"/>
    <w:rsid w:val="00444B89"/>
    <w:rsid w:val="004457C5"/>
    <w:rsid w:val="00445AC1"/>
    <w:rsid w:val="00445B22"/>
    <w:rsid w:val="004476E0"/>
    <w:rsid w:val="00454F6F"/>
    <w:rsid w:val="00455BFB"/>
    <w:rsid w:val="00456542"/>
    <w:rsid w:val="00456CE9"/>
    <w:rsid w:val="00457AFB"/>
    <w:rsid w:val="004631C2"/>
    <w:rsid w:val="004676DE"/>
    <w:rsid w:val="00470966"/>
    <w:rsid w:val="00475975"/>
    <w:rsid w:val="00480964"/>
    <w:rsid w:val="004814AB"/>
    <w:rsid w:val="00483A86"/>
    <w:rsid w:val="00483F6A"/>
    <w:rsid w:val="0048759B"/>
    <w:rsid w:val="004919D1"/>
    <w:rsid w:val="00492AFE"/>
    <w:rsid w:val="004951D6"/>
    <w:rsid w:val="00497452"/>
    <w:rsid w:val="004976F9"/>
    <w:rsid w:val="004A0CA7"/>
    <w:rsid w:val="004A4BF4"/>
    <w:rsid w:val="004A6624"/>
    <w:rsid w:val="004A6898"/>
    <w:rsid w:val="004A6C82"/>
    <w:rsid w:val="004B0AD3"/>
    <w:rsid w:val="004B2320"/>
    <w:rsid w:val="004B2E32"/>
    <w:rsid w:val="004B5623"/>
    <w:rsid w:val="004C0BD9"/>
    <w:rsid w:val="004C0FC3"/>
    <w:rsid w:val="004C2F8D"/>
    <w:rsid w:val="004C37D9"/>
    <w:rsid w:val="004C3AD9"/>
    <w:rsid w:val="004C3C82"/>
    <w:rsid w:val="004C4B42"/>
    <w:rsid w:val="004C6EFF"/>
    <w:rsid w:val="004C76B6"/>
    <w:rsid w:val="004C78BC"/>
    <w:rsid w:val="004D31A3"/>
    <w:rsid w:val="004D3C7B"/>
    <w:rsid w:val="004D51E2"/>
    <w:rsid w:val="004D7324"/>
    <w:rsid w:val="004D77A0"/>
    <w:rsid w:val="004D7EE9"/>
    <w:rsid w:val="004D7FE3"/>
    <w:rsid w:val="004E03FA"/>
    <w:rsid w:val="004E0C2C"/>
    <w:rsid w:val="004E11D3"/>
    <w:rsid w:val="004E22C8"/>
    <w:rsid w:val="004E2973"/>
    <w:rsid w:val="004E35F7"/>
    <w:rsid w:val="004E7111"/>
    <w:rsid w:val="004F0595"/>
    <w:rsid w:val="004F05B0"/>
    <w:rsid w:val="004F1828"/>
    <w:rsid w:val="004F34A5"/>
    <w:rsid w:val="004F4287"/>
    <w:rsid w:val="00502FF2"/>
    <w:rsid w:val="005035AC"/>
    <w:rsid w:val="0050457F"/>
    <w:rsid w:val="00506F1E"/>
    <w:rsid w:val="00516BEF"/>
    <w:rsid w:val="00516EF8"/>
    <w:rsid w:val="00523253"/>
    <w:rsid w:val="00531048"/>
    <w:rsid w:val="005313BF"/>
    <w:rsid w:val="00531A7A"/>
    <w:rsid w:val="005335E8"/>
    <w:rsid w:val="00533B9C"/>
    <w:rsid w:val="00533CBE"/>
    <w:rsid w:val="0053670C"/>
    <w:rsid w:val="00537AAA"/>
    <w:rsid w:val="00537E96"/>
    <w:rsid w:val="005452B1"/>
    <w:rsid w:val="00547F8E"/>
    <w:rsid w:val="005521E9"/>
    <w:rsid w:val="00555CC6"/>
    <w:rsid w:val="00560756"/>
    <w:rsid w:val="00563F9D"/>
    <w:rsid w:val="005643C2"/>
    <w:rsid w:val="00565C90"/>
    <w:rsid w:val="005710EC"/>
    <w:rsid w:val="005726D1"/>
    <w:rsid w:val="0057364D"/>
    <w:rsid w:val="0057374B"/>
    <w:rsid w:val="00573B50"/>
    <w:rsid w:val="00585434"/>
    <w:rsid w:val="005861B5"/>
    <w:rsid w:val="00590B1A"/>
    <w:rsid w:val="00592013"/>
    <w:rsid w:val="0059332A"/>
    <w:rsid w:val="00594B13"/>
    <w:rsid w:val="0059554E"/>
    <w:rsid w:val="00595B45"/>
    <w:rsid w:val="005A05A5"/>
    <w:rsid w:val="005A1B6B"/>
    <w:rsid w:val="005A2946"/>
    <w:rsid w:val="005A3F35"/>
    <w:rsid w:val="005A4E23"/>
    <w:rsid w:val="005A7E78"/>
    <w:rsid w:val="005B23A9"/>
    <w:rsid w:val="005B2C68"/>
    <w:rsid w:val="005B3807"/>
    <w:rsid w:val="005B532A"/>
    <w:rsid w:val="005B5E3D"/>
    <w:rsid w:val="005B6843"/>
    <w:rsid w:val="005B6F13"/>
    <w:rsid w:val="005B7506"/>
    <w:rsid w:val="005C1B98"/>
    <w:rsid w:val="005C25E2"/>
    <w:rsid w:val="005C2ECF"/>
    <w:rsid w:val="005C4BA5"/>
    <w:rsid w:val="005C556C"/>
    <w:rsid w:val="005C5724"/>
    <w:rsid w:val="005C760B"/>
    <w:rsid w:val="005C7F01"/>
    <w:rsid w:val="005D0B8A"/>
    <w:rsid w:val="005E03FE"/>
    <w:rsid w:val="005E23EA"/>
    <w:rsid w:val="005E6801"/>
    <w:rsid w:val="005E77E9"/>
    <w:rsid w:val="005E7D1D"/>
    <w:rsid w:val="005F00A7"/>
    <w:rsid w:val="005F2710"/>
    <w:rsid w:val="005F2BD6"/>
    <w:rsid w:val="00600FF0"/>
    <w:rsid w:val="006013F1"/>
    <w:rsid w:val="006018FD"/>
    <w:rsid w:val="00603B5A"/>
    <w:rsid w:val="006042AB"/>
    <w:rsid w:val="00604F4B"/>
    <w:rsid w:val="0061046F"/>
    <w:rsid w:val="00611919"/>
    <w:rsid w:val="00612441"/>
    <w:rsid w:val="00614529"/>
    <w:rsid w:val="00617971"/>
    <w:rsid w:val="00617A5E"/>
    <w:rsid w:val="00622680"/>
    <w:rsid w:val="00623142"/>
    <w:rsid w:val="00627628"/>
    <w:rsid w:val="00632001"/>
    <w:rsid w:val="00633000"/>
    <w:rsid w:val="0063475F"/>
    <w:rsid w:val="0063672C"/>
    <w:rsid w:val="006404D4"/>
    <w:rsid w:val="006422C3"/>
    <w:rsid w:val="006425EF"/>
    <w:rsid w:val="00642DA9"/>
    <w:rsid w:val="00642DF7"/>
    <w:rsid w:val="0064493B"/>
    <w:rsid w:val="006453D0"/>
    <w:rsid w:val="00645DAB"/>
    <w:rsid w:val="00646E75"/>
    <w:rsid w:val="00646EDB"/>
    <w:rsid w:val="00650AE6"/>
    <w:rsid w:val="00653BF9"/>
    <w:rsid w:val="0065793B"/>
    <w:rsid w:val="00660304"/>
    <w:rsid w:val="00662ACE"/>
    <w:rsid w:val="006633A0"/>
    <w:rsid w:val="0066385F"/>
    <w:rsid w:val="00670179"/>
    <w:rsid w:val="006719C4"/>
    <w:rsid w:val="00671E5C"/>
    <w:rsid w:val="00674F7E"/>
    <w:rsid w:val="0067543C"/>
    <w:rsid w:val="00677F32"/>
    <w:rsid w:val="006819DF"/>
    <w:rsid w:val="006861C0"/>
    <w:rsid w:val="006931E3"/>
    <w:rsid w:val="00694465"/>
    <w:rsid w:val="006948DA"/>
    <w:rsid w:val="00694D8A"/>
    <w:rsid w:val="0069715B"/>
    <w:rsid w:val="006A0343"/>
    <w:rsid w:val="006A05AE"/>
    <w:rsid w:val="006A21B2"/>
    <w:rsid w:val="006A2479"/>
    <w:rsid w:val="006A630B"/>
    <w:rsid w:val="006B1719"/>
    <w:rsid w:val="006B2A17"/>
    <w:rsid w:val="006B2F94"/>
    <w:rsid w:val="006B302F"/>
    <w:rsid w:val="006B53E1"/>
    <w:rsid w:val="006C033B"/>
    <w:rsid w:val="006C1D59"/>
    <w:rsid w:val="006C27D4"/>
    <w:rsid w:val="006C5277"/>
    <w:rsid w:val="006C6482"/>
    <w:rsid w:val="006D06CD"/>
    <w:rsid w:val="006D07B9"/>
    <w:rsid w:val="006D2175"/>
    <w:rsid w:val="006D2ADA"/>
    <w:rsid w:val="006D2EC6"/>
    <w:rsid w:val="006D481E"/>
    <w:rsid w:val="006D573D"/>
    <w:rsid w:val="006D6890"/>
    <w:rsid w:val="006D6C28"/>
    <w:rsid w:val="006E04E0"/>
    <w:rsid w:val="006E0867"/>
    <w:rsid w:val="006E0E00"/>
    <w:rsid w:val="006E207D"/>
    <w:rsid w:val="006E27FB"/>
    <w:rsid w:val="006E4875"/>
    <w:rsid w:val="006E7000"/>
    <w:rsid w:val="006E7E1E"/>
    <w:rsid w:val="006F22D0"/>
    <w:rsid w:val="006F3D52"/>
    <w:rsid w:val="006F4099"/>
    <w:rsid w:val="006F40E5"/>
    <w:rsid w:val="00700463"/>
    <w:rsid w:val="0070106F"/>
    <w:rsid w:val="007020A6"/>
    <w:rsid w:val="00703913"/>
    <w:rsid w:val="007053D1"/>
    <w:rsid w:val="0070576E"/>
    <w:rsid w:val="00706F78"/>
    <w:rsid w:val="00707729"/>
    <w:rsid w:val="0071131B"/>
    <w:rsid w:val="00713B0A"/>
    <w:rsid w:val="0071573C"/>
    <w:rsid w:val="0072005D"/>
    <w:rsid w:val="007209B6"/>
    <w:rsid w:val="007243F3"/>
    <w:rsid w:val="00724661"/>
    <w:rsid w:val="0072496A"/>
    <w:rsid w:val="00724EF0"/>
    <w:rsid w:val="00725341"/>
    <w:rsid w:val="00725508"/>
    <w:rsid w:val="007256A6"/>
    <w:rsid w:val="00727D3F"/>
    <w:rsid w:val="00732A66"/>
    <w:rsid w:val="00733962"/>
    <w:rsid w:val="00733ED8"/>
    <w:rsid w:val="007407A0"/>
    <w:rsid w:val="00745A72"/>
    <w:rsid w:val="00751AC3"/>
    <w:rsid w:val="00756BEF"/>
    <w:rsid w:val="00770D1E"/>
    <w:rsid w:val="00770D23"/>
    <w:rsid w:val="00777303"/>
    <w:rsid w:val="0078033B"/>
    <w:rsid w:val="007803DD"/>
    <w:rsid w:val="00781C8E"/>
    <w:rsid w:val="0078767D"/>
    <w:rsid w:val="00787FF2"/>
    <w:rsid w:val="00790111"/>
    <w:rsid w:val="00791C7A"/>
    <w:rsid w:val="0079328A"/>
    <w:rsid w:val="00793E52"/>
    <w:rsid w:val="00794435"/>
    <w:rsid w:val="0079476A"/>
    <w:rsid w:val="007948A2"/>
    <w:rsid w:val="00795C26"/>
    <w:rsid w:val="007A0DAB"/>
    <w:rsid w:val="007A4AC2"/>
    <w:rsid w:val="007A59E0"/>
    <w:rsid w:val="007A6653"/>
    <w:rsid w:val="007B0704"/>
    <w:rsid w:val="007B0F16"/>
    <w:rsid w:val="007B11C5"/>
    <w:rsid w:val="007B250B"/>
    <w:rsid w:val="007B4D6A"/>
    <w:rsid w:val="007B54B4"/>
    <w:rsid w:val="007B6F76"/>
    <w:rsid w:val="007B796D"/>
    <w:rsid w:val="007C1654"/>
    <w:rsid w:val="007C28FF"/>
    <w:rsid w:val="007C2AA1"/>
    <w:rsid w:val="007C2F26"/>
    <w:rsid w:val="007C3292"/>
    <w:rsid w:val="007C3313"/>
    <w:rsid w:val="007C3B46"/>
    <w:rsid w:val="007C51F2"/>
    <w:rsid w:val="007D14AD"/>
    <w:rsid w:val="007D206D"/>
    <w:rsid w:val="007D2E57"/>
    <w:rsid w:val="007D4BF8"/>
    <w:rsid w:val="007D7AB2"/>
    <w:rsid w:val="007E5543"/>
    <w:rsid w:val="007E764F"/>
    <w:rsid w:val="007E79D1"/>
    <w:rsid w:val="007F168B"/>
    <w:rsid w:val="007F3BB5"/>
    <w:rsid w:val="007F64E3"/>
    <w:rsid w:val="007F6589"/>
    <w:rsid w:val="0080437D"/>
    <w:rsid w:val="00811236"/>
    <w:rsid w:val="00811869"/>
    <w:rsid w:val="00811BF8"/>
    <w:rsid w:val="00811D44"/>
    <w:rsid w:val="00813B09"/>
    <w:rsid w:val="00820687"/>
    <w:rsid w:val="00821A12"/>
    <w:rsid w:val="00822953"/>
    <w:rsid w:val="00824A7B"/>
    <w:rsid w:val="00824CB6"/>
    <w:rsid w:val="0082645C"/>
    <w:rsid w:val="0082711A"/>
    <w:rsid w:val="00830D30"/>
    <w:rsid w:val="00831FBE"/>
    <w:rsid w:val="00833613"/>
    <w:rsid w:val="00835505"/>
    <w:rsid w:val="008409D3"/>
    <w:rsid w:val="00841FBE"/>
    <w:rsid w:val="008459D6"/>
    <w:rsid w:val="00846194"/>
    <w:rsid w:val="008500D4"/>
    <w:rsid w:val="00852ADA"/>
    <w:rsid w:val="00855E4F"/>
    <w:rsid w:val="0085656D"/>
    <w:rsid w:val="0085705E"/>
    <w:rsid w:val="008617D7"/>
    <w:rsid w:val="00863341"/>
    <w:rsid w:val="008651CF"/>
    <w:rsid w:val="008667EF"/>
    <w:rsid w:val="008708E6"/>
    <w:rsid w:val="00870BB6"/>
    <w:rsid w:val="0087165D"/>
    <w:rsid w:val="00873168"/>
    <w:rsid w:val="008732FA"/>
    <w:rsid w:val="00876510"/>
    <w:rsid w:val="008779B1"/>
    <w:rsid w:val="00882D62"/>
    <w:rsid w:val="0088596E"/>
    <w:rsid w:val="00886C17"/>
    <w:rsid w:val="008873D6"/>
    <w:rsid w:val="008913CB"/>
    <w:rsid w:val="00893FA3"/>
    <w:rsid w:val="0089596B"/>
    <w:rsid w:val="008A0985"/>
    <w:rsid w:val="008A2FC6"/>
    <w:rsid w:val="008A324C"/>
    <w:rsid w:val="008A3680"/>
    <w:rsid w:val="008B0C11"/>
    <w:rsid w:val="008B1457"/>
    <w:rsid w:val="008B2155"/>
    <w:rsid w:val="008B2B29"/>
    <w:rsid w:val="008B3077"/>
    <w:rsid w:val="008B5E86"/>
    <w:rsid w:val="008B5E9B"/>
    <w:rsid w:val="008B6DD3"/>
    <w:rsid w:val="008B75BA"/>
    <w:rsid w:val="008C07E0"/>
    <w:rsid w:val="008C0A3B"/>
    <w:rsid w:val="008C1CDB"/>
    <w:rsid w:val="008C1FF3"/>
    <w:rsid w:val="008C4028"/>
    <w:rsid w:val="008C5191"/>
    <w:rsid w:val="008C5DD4"/>
    <w:rsid w:val="008C627F"/>
    <w:rsid w:val="008C63BC"/>
    <w:rsid w:val="008C7D1C"/>
    <w:rsid w:val="008D1F28"/>
    <w:rsid w:val="008D575A"/>
    <w:rsid w:val="008D6B81"/>
    <w:rsid w:val="008E0293"/>
    <w:rsid w:val="008E0AA0"/>
    <w:rsid w:val="008E30DB"/>
    <w:rsid w:val="008E6502"/>
    <w:rsid w:val="008F1924"/>
    <w:rsid w:val="008F7BB4"/>
    <w:rsid w:val="00902E00"/>
    <w:rsid w:val="00902F6C"/>
    <w:rsid w:val="0090435C"/>
    <w:rsid w:val="0090448B"/>
    <w:rsid w:val="009047B6"/>
    <w:rsid w:val="00910C41"/>
    <w:rsid w:val="009110B6"/>
    <w:rsid w:val="00911FAE"/>
    <w:rsid w:val="00912F8D"/>
    <w:rsid w:val="00913AF9"/>
    <w:rsid w:val="009142D7"/>
    <w:rsid w:val="0091605B"/>
    <w:rsid w:val="00920735"/>
    <w:rsid w:val="00921136"/>
    <w:rsid w:val="00923D68"/>
    <w:rsid w:val="00930F24"/>
    <w:rsid w:val="009312E2"/>
    <w:rsid w:val="009321FB"/>
    <w:rsid w:val="0093301A"/>
    <w:rsid w:val="009369A9"/>
    <w:rsid w:val="00937CE3"/>
    <w:rsid w:val="00941717"/>
    <w:rsid w:val="009422BF"/>
    <w:rsid w:val="00944337"/>
    <w:rsid w:val="00946D4D"/>
    <w:rsid w:val="00951234"/>
    <w:rsid w:val="00953575"/>
    <w:rsid w:val="00954238"/>
    <w:rsid w:val="00954CFD"/>
    <w:rsid w:val="00961C6A"/>
    <w:rsid w:val="009677F7"/>
    <w:rsid w:val="00967FAA"/>
    <w:rsid w:val="009718B4"/>
    <w:rsid w:val="00971FE6"/>
    <w:rsid w:val="0097253A"/>
    <w:rsid w:val="00973723"/>
    <w:rsid w:val="0097400C"/>
    <w:rsid w:val="009742DE"/>
    <w:rsid w:val="00981773"/>
    <w:rsid w:val="0098194A"/>
    <w:rsid w:val="00982B6D"/>
    <w:rsid w:val="009857E9"/>
    <w:rsid w:val="00986319"/>
    <w:rsid w:val="00986913"/>
    <w:rsid w:val="00986C6B"/>
    <w:rsid w:val="00990450"/>
    <w:rsid w:val="009931B0"/>
    <w:rsid w:val="0099498F"/>
    <w:rsid w:val="0099693C"/>
    <w:rsid w:val="0099704E"/>
    <w:rsid w:val="009973C3"/>
    <w:rsid w:val="009A0E45"/>
    <w:rsid w:val="009A2C87"/>
    <w:rsid w:val="009A43D1"/>
    <w:rsid w:val="009A7DAD"/>
    <w:rsid w:val="009B12A9"/>
    <w:rsid w:val="009B20F5"/>
    <w:rsid w:val="009B3883"/>
    <w:rsid w:val="009B763F"/>
    <w:rsid w:val="009B7BAD"/>
    <w:rsid w:val="009C2B96"/>
    <w:rsid w:val="009C30C0"/>
    <w:rsid w:val="009C3C4B"/>
    <w:rsid w:val="009C4481"/>
    <w:rsid w:val="009C6E41"/>
    <w:rsid w:val="009C77B5"/>
    <w:rsid w:val="009D09D9"/>
    <w:rsid w:val="009D2E08"/>
    <w:rsid w:val="009D35C2"/>
    <w:rsid w:val="009D3CAA"/>
    <w:rsid w:val="009D445A"/>
    <w:rsid w:val="009D5096"/>
    <w:rsid w:val="009D5E2C"/>
    <w:rsid w:val="009D5FE0"/>
    <w:rsid w:val="009E05DD"/>
    <w:rsid w:val="009E1593"/>
    <w:rsid w:val="009E70D2"/>
    <w:rsid w:val="009F19DD"/>
    <w:rsid w:val="009F3067"/>
    <w:rsid w:val="009F5D48"/>
    <w:rsid w:val="00A01F39"/>
    <w:rsid w:val="00A07EB6"/>
    <w:rsid w:val="00A12CBE"/>
    <w:rsid w:val="00A15159"/>
    <w:rsid w:val="00A21495"/>
    <w:rsid w:val="00A2377B"/>
    <w:rsid w:val="00A23A87"/>
    <w:rsid w:val="00A25CB0"/>
    <w:rsid w:val="00A25F8C"/>
    <w:rsid w:val="00A26511"/>
    <w:rsid w:val="00A31BD4"/>
    <w:rsid w:val="00A32E22"/>
    <w:rsid w:val="00A33802"/>
    <w:rsid w:val="00A33C9D"/>
    <w:rsid w:val="00A34496"/>
    <w:rsid w:val="00A419F6"/>
    <w:rsid w:val="00A41E98"/>
    <w:rsid w:val="00A4282B"/>
    <w:rsid w:val="00A451CB"/>
    <w:rsid w:val="00A47CA4"/>
    <w:rsid w:val="00A503E1"/>
    <w:rsid w:val="00A50EEF"/>
    <w:rsid w:val="00A51E43"/>
    <w:rsid w:val="00A54EB2"/>
    <w:rsid w:val="00A55C19"/>
    <w:rsid w:val="00A56C53"/>
    <w:rsid w:val="00A6436F"/>
    <w:rsid w:val="00A653F4"/>
    <w:rsid w:val="00A656BE"/>
    <w:rsid w:val="00A67033"/>
    <w:rsid w:val="00A67794"/>
    <w:rsid w:val="00A70824"/>
    <w:rsid w:val="00A7090D"/>
    <w:rsid w:val="00A71551"/>
    <w:rsid w:val="00A72A43"/>
    <w:rsid w:val="00A74EAD"/>
    <w:rsid w:val="00A76252"/>
    <w:rsid w:val="00A834AF"/>
    <w:rsid w:val="00A842C7"/>
    <w:rsid w:val="00A85555"/>
    <w:rsid w:val="00A855F3"/>
    <w:rsid w:val="00A85D8E"/>
    <w:rsid w:val="00A864A6"/>
    <w:rsid w:val="00A87924"/>
    <w:rsid w:val="00A91C26"/>
    <w:rsid w:val="00A929BA"/>
    <w:rsid w:val="00A92D76"/>
    <w:rsid w:val="00A938A7"/>
    <w:rsid w:val="00A946E4"/>
    <w:rsid w:val="00A95E80"/>
    <w:rsid w:val="00A96ABF"/>
    <w:rsid w:val="00AA2DBD"/>
    <w:rsid w:val="00AA30EB"/>
    <w:rsid w:val="00AA44FD"/>
    <w:rsid w:val="00AA4A41"/>
    <w:rsid w:val="00AA63EF"/>
    <w:rsid w:val="00AA65C3"/>
    <w:rsid w:val="00AA7C5A"/>
    <w:rsid w:val="00AB399D"/>
    <w:rsid w:val="00AB5516"/>
    <w:rsid w:val="00AB661F"/>
    <w:rsid w:val="00AB6BF1"/>
    <w:rsid w:val="00AB70EB"/>
    <w:rsid w:val="00AC0DC4"/>
    <w:rsid w:val="00AC1105"/>
    <w:rsid w:val="00AC2ADB"/>
    <w:rsid w:val="00AC3B74"/>
    <w:rsid w:val="00AC4B1A"/>
    <w:rsid w:val="00AC5003"/>
    <w:rsid w:val="00AC79FF"/>
    <w:rsid w:val="00AD1B0A"/>
    <w:rsid w:val="00AD24FF"/>
    <w:rsid w:val="00AD4BB4"/>
    <w:rsid w:val="00AE0059"/>
    <w:rsid w:val="00AE0AC2"/>
    <w:rsid w:val="00AE5E16"/>
    <w:rsid w:val="00AF0176"/>
    <w:rsid w:val="00AF0FAB"/>
    <w:rsid w:val="00AF31EC"/>
    <w:rsid w:val="00AF3822"/>
    <w:rsid w:val="00AF769C"/>
    <w:rsid w:val="00AF79AE"/>
    <w:rsid w:val="00AF7BE0"/>
    <w:rsid w:val="00B01F9F"/>
    <w:rsid w:val="00B04589"/>
    <w:rsid w:val="00B04E23"/>
    <w:rsid w:val="00B06930"/>
    <w:rsid w:val="00B07091"/>
    <w:rsid w:val="00B10846"/>
    <w:rsid w:val="00B11448"/>
    <w:rsid w:val="00B12907"/>
    <w:rsid w:val="00B12B4C"/>
    <w:rsid w:val="00B13939"/>
    <w:rsid w:val="00B14B7B"/>
    <w:rsid w:val="00B16C04"/>
    <w:rsid w:val="00B17D6D"/>
    <w:rsid w:val="00B201CB"/>
    <w:rsid w:val="00B23E32"/>
    <w:rsid w:val="00B2411F"/>
    <w:rsid w:val="00B24303"/>
    <w:rsid w:val="00B2478A"/>
    <w:rsid w:val="00B24790"/>
    <w:rsid w:val="00B24DA1"/>
    <w:rsid w:val="00B2688A"/>
    <w:rsid w:val="00B27EAA"/>
    <w:rsid w:val="00B3014F"/>
    <w:rsid w:val="00B334FC"/>
    <w:rsid w:val="00B34A59"/>
    <w:rsid w:val="00B353B1"/>
    <w:rsid w:val="00B366B4"/>
    <w:rsid w:val="00B367F4"/>
    <w:rsid w:val="00B40539"/>
    <w:rsid w:val="00B41670"/>
    <w:rsid w:val="00B443D5"/>
    <w:rsid w:val="00B44628"/>
    <w:rsid w:val="00B457F4"/>
    <w:rsid w:val="00B50794"/>
    <w:rsid w:val="00B52D59"/>
    <w:rsid w:val="00B53CC0"/>
    <w:rsid w:val="00B53E1F"/>
    <w:rsid w:val="00B54A98"/>
    <w:rsid w:val="00B55C26"/>
    <w:rsid w:val="00B574D2"/>
    <w:rsid w:val="00B6035B"/>
    <w:rsid w:val="00B637F7"/>
    <w:rsid w:val="00B66040"/>
    <w:rsid w:val="00B660B1"/>
    <w:rsid w:val="00B67033"/>
    <w:rsid w:val="00B735B9"/>
    <w:rsid w:val="00B73D1C"/>
    <w:rsid w:val="00B77E6E"/>
    <w:rsid w:val="00B820E7"/>
    <w:rsid w:val="00B82856"/>
    <w:rsid w:val="00B86DBE"/>
    <w:rsid w:val="00B87900"/>
    <w:rsid w:val="00B901E3"/>
    <w:rsid w:val="00B9122F"/>
    <w:rsid w:val="00B9302E"/>
    <w:rsid w:val="00B95920"/>
    <w:rsid w:val="00BA11E4"/>
    <w:rsid w:val="00BA642B"/>
    <w:rsid w:val="00BA74AC"/>
    <w:rsid w:val="00BB0A48"/>
    <w:rsid w:val="00BB1EC6"/>
    <w:rsid w:val="00BB2323"/>
    <w:rsid w:val="00BC378D"/>
    <w:rsid w:val="00BC4078"/>
    <w:rsid w:val="00BC4A2A"/>
    <w:rsid w:val="00BC63B2"/>
    <w:rsid w:val="00BC72CA"/>
    <w:rsid w:val="00BD2F1E"/>
    <w:rsid w:val="00BD3CA4"/>
    <w:rsid w:val="00BD41C1"/>
    <w:rsid w:val="00BD41CE"/>
    <w:rsid w:val="00BD46E2"/>
    <w:rsid w:val="00BD593A"/>
    <w:rsid w:val="00BD70F1"/>
    <w:rsid w:val="00BD7EBE"/>
    <w:rsid w:val="00BE2237"/>
    <w:rsid w:val="00BE436E"/>
    <w:rsid w:val="00BE4AC7"/>
    <w:rsid w:val="00BE4F2C"/>
    <w:rsid w:val="00BE6E2D"/>
    <w:rsid w:val="00BE6E60"/>
    <w:rsid w:val="00BE7DD6"/>
    <w:rsid w:val="00BF0AC7"/>
    <w:rsid w:val="00BF226C"/>
    <w:rsid w:val="00BF29CA"/>
    <w:rsid w:val="00BF4481"/>
    <w:rsid w:val="00BF488F"/>
    <w:rsid w:val="00BF4A61"/>
    <w:rsid w:val="00C00937"/>
    <w:rsid w:val="00C01D90"/>
    <w:rsid w:val="00C04A54"/>
    <w:rsid w:val="00C05D01"/>
    <w:rsid w:val="00C060F6"/>
    <w:rsid w:val="00C06B47"/>
    <w:rsid w:val="00C06E49"/>
    <w:rsid w:val="00C10BF1"/>
    <w:rsid w:val="00C112D6"/>
    <w:rsid w:val="00C119DE"/>
    <w:rsid w:val="00C11CD5"/>
    <w:rsid w:val="00C12498"/>
    <w:rsid w:val="00C14730"/>
    <w:rsid w:val="00C14D2F"/>
    <w:rsid w:val="00C17A44"/>
    <w:rsid w:val="00C206EF"/>
    <w:rsid w:val="00C20FCD"/>
    <w:rsid w:val="00C22732"/>
    <w:rsid w:val="00C22918"/>
    <w:rsid w:val="00C231A8"/>
    <w:rsid w:val="00C24F7D"/>
    <w:rsid w:val="00C25962"/>
    <w:rsid w:val="00C3071C"/>
    <w:rsid w:val="00C30AC5"/>
    <w:rsid w:val="00C30C5B"/>
    <w:rsid w:val="00C31BB8"/>
    <w:rsid w:val="00C31FC3"/>
    <w:rsid w:val="00C3268F"/>
    <w:rsid w:val="00C32A58"/>
    <w:rsid w:val="00C3316F"/>
    <w:rsid w:val="00C33CFB"/>
    <w:rsid w:val="00C3765E"/>
    <w:rsid w:val="00C37EE7"/>
    <w:rsid w:val="00C44385"/>
    <w:rsid w:val="00C453C5"/>
    <w:rsid w:val="00C47A13"/>
    <w:rsid w:val="00C52F17"/>
    <w:rsid w:val="00C53A62"/>
    <w:rsid w:val="00C543C5"/>
    <w:rsid w:val="00C54B08"/>
    <w:rsid w:val="00C54FA8"/>
    <w:rsid w:val="00C554AA"/>
    <w:rsid w:val="00C56064"/>
    <w:rsid w:val="00C5672D"/>
    <w:rsid w:val="00C57A59"/>
    <w:rsid w:val="00C63EE5"/>
    <w:rsid w:val="00C6415E"/>
    <w:rsid w:val="00C65305"/>
    <w:rsid w:val="00C700CC"/>
    <w:rsid w:val="00C7511B"/>
    <w:rsid w:val="00C76581"/>
    <w:rsid w:val="00C77660"/>
    <w:rsid w:val="00C77CC9"/>
    <w:rsid w:val="00C812E7"/>
    <w:rsid w:val="00C8310F"/>
    <w:rsid w:val="00C86ADA"/>
    <w:rsid w:val="00C86E02"/>
    <w:rsid w:val="00C87EB1"/>
    <w:rsid w:val="00C917A0"/>
    <w:rsid w:val="00C9507E"/>
    <w:rsid w:val="00C95173"/>
    <w:rsid w:val="00C95972"/>
    <w:rsid w:val="00CA1128"/>
    <w:rsid w:val="00CA1C4B"/>
    <w:rsid w:val="00CA2017"/>
    <w:rsid w:val="00CA2885"/>
    <w:rsid w:val="00CA491E"/>
    <w:rsid w:val="00CA62B0"/>
    <w:rsid w:val="00CA6C05"/>
    <w:rsid w:val="00CA6E0F"/>
    <w:rsid w:val="00CA7D41"/>
    <w:rsid w:val="00CB0478"/>
    <w:rsid w:val="00CB0735"/>
    <w:rsid w:val="00CB0DFE"/>
    <w:rsid w:val="00CB152B"/>
    <w:rsid w:val="00CB1FDD"/>
    <w:rsid w:val="00CB458E"/>
    <w:rsid w:val="00CB58B4"/>
    <w:rsid w:val="00CB7B3C"/>
    <w:rsid w:val="00CB7E15"/>
    <w:rsid w:val="00CC05A9"/>
    <w:rsid w:val="00CC2026"/>
    <w:rsid w:val="00CC498D"/>
    <w:rsid w:val="00CC583F"/>
    <w:rsid w:val="00CC675B"/>
    <w:rsid w:val="00CC7255"/>
    <w:rsid w:val="00CD2963"/>
    <w:rsid w:val="00CD3AB0"/>
    <w:rsid w:val="00CD3B6E"/>
    <w:rsid w:val="00CD5F70"/>
    <w:rsid w:val="00CE25CC"/>
    <w:rsid w:val="00CE27C2"/>
    <w:rsid w:val="00CE2EC3"/>
    <w:rsid w:val="00CE33CD"/>
    <w:rsid w:val="00CE405D"/>
    <w:rsid w:val="00CE474E"/>
    <w:rsid w:val="00CE59FC"/>
    <w:rsid w:val="00CE5A3C"/>
    <w:rsid w:val="00CF0237"/>
    <w:rsid w:val="00CF2F15"/>
    <w:rsid w:val="00CF380A"/>
    <w:rsid w:val="00D024C2"/>
    <w:rsid w:val="00D030A5"/>
    <w:rsid w:val="00D047B8"/>
    <w:rsid w:val="00D04D08"/>
    <w:rsid w:val="00D06A7F"/>
    <w:rsid w:val="00D06CAC"/>
    <w:rsid w:val="00D10E4A"/>
    <w:rsid w:val="00D11377"/>
    <w:rsid w:val="00D15BA7"/>
    <w:rsid w:val="00D16143"/>
    <w:rsid w:val="00D21AE5"/>
    <w:rsid w:val="00D24B7B"/>
    <w:rsid w:val="00D258F8"/>
    <w:rsid w:val="00D259B3"/>
    <w:rsid w:val="00D32D41"/>
    <w:rsid w:val="00D350CE"/>
    <w:rsid w:val="00D36E45"/>
    <w:rsid w:val="00D40475"/>
    <w:rsid w:val="00D4322C"/>
    <w:rsid w:val="00D4426C"/>
    <w:rsid w:val="00D45F92"/>
    <w:rsid w:val="00D50A29"/>
    <w:rsid w:val="00D51416"/>
    <w:rsid w:val="00D515C2"/>
    <w:rsid w:val="00D519D9"/>
    <w:rsid w:val="00D56316"/>
    <w:rsid w:val="00D60A87"/>
    <w:rsid w:val="00D61326"/>
    <w:rsid w:val="00D63389"/>
    <w:rsid w:val="00D639CB"/>
    <w:rsid w:val="00D65902"/>
    <w:rsid w:val="00D65E16"/>
    <w:rsid w:val="00D65FB1"/>
    <w:rsid w:val="00D66680"/>
    <w:rsid w:val="00D6696E"/>
    <w:rsid w:val="00D66BCB"/>
    <w:rsid w:val="00D75754"/>
    <w:rsid w:val="00D81567"/>
    <w:rsid w:val="00D83250"/>
    <w:rsid w:val="00D8336E"/>
    <w:rsid w:val="00D839B0"/>
    <w:rsid w:val="00D8469D"/>
    <w:rsid w:val="00D86C78"/>
    <w:rsid w:val="00D874F2"/>
    <w:rsid w:val="00D97E20"/>
    <w:rsid w:val="00DA31B4"/>
    <w:rsid w:val="00DA4156"/>
    <w:rsid w:val="00DA459A"/>
    <w:rsid w:val="00DA65F0"/>
    <w:rsid w:val="00DA7B63"/>
    <w:rsid w:val="00DB0916"/>
    <w:rsid w:val="00DB2B00"/>
    <w:rsid w:val="00DB499F"/>
    <w:rsid w:val="00DB4D36"/>
    <w:rsid w:val="00DB5444"/>
    <w:rsid w:val="00DB6733"/>
    <w:rsid w:val="00DB6E2B"/>
    <w:rsid w:val="00DC16EE"/>
    <w:rsid w:val="00DC1B08"/>
    <w:rsid w:val="00DC2679"/>
    <w:rsid w:val="00DD400B"/>
    <w:rsid w:val="00DD6082"/>
    <w:rsid w:val="00DD6114"/>
    <w:rsid w:val="00DD67D9"/>
    <w:rsid w:val="00DE5019"/>
    <w:rsid w:val="00DE64B7"/>
    <w:rsid w:val="00DE7580"/>
    <w:rsid w:val="00DF0E8D"/>
    <w:rsid w:val="00DF277E"/>
    <w:rsid w:val="00DF34E5"/>
    <w:rsid w:val="00DF4EA9"/>
    <w:rsid w:val="00E00933"/>
    <w:rsid w:val="00E0150F"/>
    <w:rsid w:val="00E01746"/>
    <w:rsid w:val="00E01A0E"/>
    <w:rsid w:val="00E01AB2"/>
    <w:rsid w:val="00E04166"/>
    <w:rsid w:val="00E06EB1"/>
    <w:rsid w:val="00E07246"/>
    <w:rsid w:val="00E1132C"/>
    <w:rsid w:val="00E13E38"/>
    <w:rsid w:val="00E1526D"/>
    <w:rsid w:val="00E15D46"/>
    <w:rsid w:val="00E16F01"/>
    <w:rsid w:val="00E201F4"/>
    <w:rsid w:val="00E223A3"/>
    <w:rsid w:val="00E23842"/>
    <w:rsid w:val="00E25153"/>
    <w:rsid w:val="00E2626B"/>
    <w:rsid w:val="00E3179D"/>
    <w:rsid w:val="00E41E85"/>
    <w:rsid w:val="00E42228"/>
    <w:rsid w:val="00E430DC"/>
    <w:rsid w:val="00E44C56"/>
    <w:rsid w:val="00E44F90"/>
    <w:rsid w:val="00E50676"/>
    <w:rsid w:val="00E50715"/>
    <w:rsid w:val="00E62864"/>
    <w:rsid w:val="00E63C91"/>
    <w:rsid w:val="00E65CC1"/>
    <w:rsid w:val="00E67770"/>
    <w:rsid w:val="00E67B00"/>
    <w:rsid w:val="00E67EDF"/>
    <w:rsid w:val="00E704F2"/>
    <w:rsid w:val="00E70EC6"/>
    <w:rsid w:val="00E71319"/>
    <w:rsid w:val="00E72AAC"/>
    <w:rsid w:val="00E7437A"/>
    <w:rsid w:val="00E76136"/>
    <w:rsid w:val="00E778C5"/>
    <w:rsid w:val="00E77F45"/>
    <w:rsid w:val="00E81315"/>
    <w:rsid w:val="00E81CF2"/>
    <w:rsid w:val="00E832C0"/>
    <w:rsid w:val="00E838B2"/>
    <w:rsid w:val="00E83D85"/>
    <w:rsid w:val="00E860FA"/>
    <w:rsid w:val="00E86A88"/>
    <w:rsid w:val="00E87757"/>
    <w:rsid w:val="00E90E72"/>
    <w:rsid w:val="00E90F5C"/>
    <w:rsid w:val="00E91397"/>
    <w:rsid w:val="00E92DB4"/>
    <w:rsid w:val="00E93064"/>
    <w:rsid w:val="00E93705"/>
    <w:rsid w:val="00EA19F8"/>
    <w:rsid w:val="00EA2070"/>
    <w:rsid w:val="00EA3E22"/>
    <w:rsid w:val="00EA544C"/>
    <w:rsid w:val="00EA5DBA"/>
    <w:rsid w:val="00EB12CC"/>
    <w:rsid w:val="00EB1399"/>
    <w:rsid w:val="00EB1AB2"/>
    <w:rsid w:val="00EB34D4"/>
    <w:rsid w:val="00EB45C8"/>
    <w:rsid w:val="00EB798B"/>
    <w:rsid w:val="00EC3646"/>
    <w:rsid w:val="00EC6B99"/>
    <w:rsid w:val="00ED161A"/>
    <w:rsid w:val="00ED30D8"/>
    <w:rsid w:val="00ED4A56"/>
    <w:rsid w:val="00ED634E"/>
    <w:rsid w:val="00ED63F2"/>
    <w:rsid w:val="00EE0C04"/>
    <w:rsid w:val="00EE1AD3"/>
    <w:rsid w:val="00EE3C86"/>
    <w:rsid w:val="00EE5B30"/>
    <w:rsid w:val="00EE5B90"/>
    <w:rsid w:val="00EE6395"/>
    <w:rsid w:val="00EE70F5"/>
    <w:rsid w:val="00EF0A11"/>
    <w:rsid w:val="00EF0FE4"/>
    <w:rsid w:val="00EF1202"/>
    <w:rsid w:val="00EF2DB3"/>
    <w:rsid w:val="00EF2FF8"/>
    <w:rsid w:val="00EF5312"/>
    <w:rsid w:val="00EF59CB"/>
    <w:rsid w:val="00F004CB"/>
    <w:rsid w:val="00F00DB7"/>
    <w:rsid w:val="00F01A35"/>
    <w:rsid w:val="00F03F96"/>
    <w:rsid w:val="00F04DEB"/>
    <w:rsid w:val="00F04F18"/>
    <w:rsid w:val="00F050DD"/>
    <w:rsid w:val="00F057A8"/>
    <w:rsid w:val="00F057AB"/>
    <w:rsid w:val="00F110BE"/>
    <w:rsid w:val="00F1126D"/>
    <w:rsid w:val="00F113BF"/>
    <w:rsid w:val="00F114E4"/>
    <w:rsid w:val="00F11A1B"/>
    <w:rsid w:val="00F13281"/>
    <w:rsid w:val="00F14E66"/>
    <w:rsid w:val="00F205FB"/>
    <w:rsid w:val="00F21583"/>
    <w:rsid w:val="00F21F6E"/>
    <w:rsid w:val="00F2292C"/>
    <w:rsid w:val="00F2353C"/>
    <w:rsid w:val="00F2536B"/>
    <w:rsid w:val="00F268CE"/>
    <w:rsid w:val="00F26C04"/>
    <w:rsid w:val="00F27BA7"/>
    <w:rsid w:val="00F30278"/>
    <w:rsid w:val="00F35EE2"/>
    <w:rsid w:val="00F4193C"/>
    <w:rsid w:val="00F41AA5"/>
    <w:rsid w:val="00F4278D"/>
    <w:rsid w:val="00F45707"/>
    <w:rsid w:val="00F502B3"/>
    <w:rsid w:val="00F50714"/>
    <w:rsid w:val="00F51043"/>
    <w:rsid w:val="00F53E52"/>
    <w:rsid w:val="00F577A8"/>
    <w:rsid w:val="00F57867"/>
    <w:rsid w:val="00F57C13"/>
    <w:rsid w:val="00F615B2"/>
    <w:rsid w:val="00F62BA2"/>
    <w:rsid w:val="00F63D1F"/>
    <w:rsid w:val="00F63D4E"/>
    <w:rsid w:val="00F6710D"/>
    <w:rsid w:val="00F71D94"/>
    <w:rsid w:val="00F72C94"/>
    <w:rsid w:val="00F73EC3"/>
    <w:rsid w:val="00F74C9E"/>
    <w:rsid w:val="00F75E03"/>
    <w:rsid w:val="00F762ED"/>
    <w:rsid w:val="00F7676F"/>
    <w:rsid w:val="00F76BF8"/>
    <w:rsid w:val="00F77220"/>
    <w:rsid w:val="00F81776"/>
    <w:rsid w:val="00F822BA"/>
    <w:rsid w:val="00F823D5"/>
    <w:rsid w:val="00F835AA"/>
    <w:rsid w:val="00F83F5C"/>
    <w:rsid w:val="00F8483F"/>
    <w:rsid w:val="00F84D50"/>
    <w:rsid w:val="00F85505"/>
    <w:rsid w:val="00F91665"/>
    <w:rsid w:val="00F9183B"/>
    <w:rsid w:val="00F93236"/>
    <w:rsid w:val="00F93D79"/>
    <w:rsid w:val="00FA0CE2"/>
    <w:rsid w:val="00FA22BA"/>
    <w:rsid w:val="00FA2DD1"/>
    <w:rsid w:val="00FA3A34"/>
    <w:rsid w:val="00FA4322"/>
    <w:rsid w:val="00FA442E"/>
    <w:rsid w:val="00FA667B"/>
    <w:rsid w:val="00FA7B1B"/>
    <w:rsid w:val="00FB03DF"/>
    <w:rsid w:val="00FB0485"/>
    <w:rsid w:val="00FB3CD7"/>
    <w:rsid w:val="00FB53A1"/>
    <w:rsid w:val="00FB5EF2"/>
    <w:rsid w:val="00FC4A02"/>
    <w:rsid w:val="00FC4B1A"/>
    <w:rsid w:val="00FC4E8B"/>
    <w:rsid w:val="00FC6614"/>
    <w:rsid w:val="00FC6E7F"/>
    <w:rsid w:val="00FC71EC"/>
    <w:rsid w:val="00FD02AA"/>
    <w:rsid w:val="00FD4D9D"/>
    <w:rsid w:val="00FD5125"/>
    <w:rsid w:val="00FD7B17"/>
    <w:rsid w:val="00FD7B55"/>
    <w:rsid w:val="00FE0857"/>
    <w:rsid w:val="00FE2A8F"/>
    <w:rsid w:val="00FE5B13"/>
    <w:rsid w:val="00FE7C8E"/>
    <w:rsid w:val="00FF0CDE"/>
    <w:rsid w:val="00FF19C9"/>
    <w:rsid w:val="00FF2CDC"/>
    <w:rsid w:val="00FF4CB0"/>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date"/>
  <w:smartTagType w:namespaceuri="urn:schemas-microsoft-com:office:smarttags" w:name="stockticker"/>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sz w:val="22"/>
        <w:szCs w:val="22"/>
        <w:lang w:val="en-GB" w:eastAsia="en-GB"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table of authorities" w:unhideWhenUsed="1"/>
    <w:lsdException w:name="macro" w:unhideWhenUsed="1"/>
    <w:lsdException w:name="toa heading" w:unhideWhenUsed="1"/>
    <w:lsdException w:name="List" w:unhideWhenUsed="1"/>
    <w:lsdException w:name="List Number" w:unhideWhenUsed="1"/>
    <w:lsdException w:name="List 2" w:unhideWhenUsed="1"/>
    <w:lsdException w:name="List 3" w:unhideWhenUsed="1"/>
    <w:lsdException w:name="List 4" w:unhideWhenUsed="1"/>
    <w:lsdException w:name="List 5"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Note Heading" w:unhideWhenUsed="1"/>
    <w:lsdException w:name="Body Text 3" w:unhideWhenUsed="1"/>
    <w:lsdException w:name="Block Text" w:unhideWhenUsed="1"/>
    <w:lsdException w:name="Strong" w:semiHidden="0" w:qFormat="1"/>
    <w:lsdException w:name="Emphasis" w:semiHidden="0" w:uiPriority="20" w:qFormat="1"/>
    <w:lsdException w:name="E-mail Signature" w:unhideWhenUsed="1"/>
    <w:lsdException w:name="HTML Top of Form" w:unhideWhenUsed="1"/>
    <w:lsdException w:name="HTML Bottom of Form" w:unhideWhenUsed="1"/>
    <w:lsdException w:name="HTML Address" w:unhideWhenUsed="1"/>
    <w:lsdException w:name="HTML Cit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444B89"/>
    <w:pPr>
      <w:overflowPunct w:val="0"/>
      <w:autoSpaceDE w:val="0"/>
      <w:autoSpaceDN w:val="0"/>
      <w:adjustRightInd w:val="0"/>
      <w:spacing w:after="120" w:line="280" w:lineRule="atLeast"/>
      <w:ind w:left="1134"/>
      <w:textAlignment w:val="baseline"/>
    </w:pPr>
    <w:rPr>
      <w:rFonts w:ascii="Verdana" w:hAnsi="Verdana" w:cs="Verdana"/>
      <w:sz w:val="20"/>
      <w:szCs w:val="20"/>
      <w:lang w:eastAsia="en-US"/>
    </w:rPr>
  </w:style>
  <w:style w:type="paragraph" w:styleId="Heading1">
    <w:name w:val="heading 1"/>
    <w:aliases w:val="H1,Prophead level 1,Prophead 1,Titre 11,t1.T1.Titre 1,t1,Titre1,chapitre,Degré 1,Head 1,Head 11,Head 12,Head 111,Head 13,Head 112,Head 14,Head 113,Head 15,Head 114,Head 16,Head 115,Head 17,Head 116,Head 18,Head 117,Head 19,Head 118"/>
    <w:basedOn w:val="Normal"/>
    <w:next w:val="Heading2"/>
    <w:link w:val="Heading1Char"/>
    <w:uiPriority w:val="99"/>
    <w:qFormat/>
    <w:rsid w:val="00733ED8"/>
    <w:pPr>
      <w:keepNext/>
      <w:pageBreakBefore/>
      <w:numPr>
        <w:numId w:val="3"/>
      </w:numPr>
      <w:tabs>
        <w:tab w:val="clear" w:pos="360"/>
        <w:tab w:val="left" w:pos="1134"/>
      </w:tabs>
      <w:spacing w:before="240"/>
      <w:ind w:left="1134" w:hanging="1134"/>
      <w:outlineLvl w:val="0"/>
    </w:pPr>
    <w:rPr>
      <w:b/>
      <w:bCs/>
      <w:kern w:val="32"/>
      <w:sz w:val="32"/>
      <w:szCs w:val="32"/>
    </w:rPr>
  </w:style>
  <w:style w:type="paragraph" w:styleId="Heading2">
    <w:name w:val="heading 2"/>
    <w:aliases w:val="Prophead 2,2,paragraphe,Titre 21,t2.T2,h2,Titre2,T2,t2,chapitre 1.1,H2,l2,I2,InterTitre,H21,2nd level,Header 2,Heading 2 Hidden,CHS,H2-Heading 2,Header2,22,heading2,list2,A,A.B.C.,list 2,Heading2,Heading Indent No L2,Subhead A"/>
    <w:basedOn w:val="Heading1"/>
    <w:next w:val="NormalIndent"/>
    <w:link w:val="Heading2Char"/>
    <w:uiPriority w:val="99"/>
    <w:qFormat/>
    <w:rsid w:val="00555CC6"/>
    <w:pPr>
      <w:pageBreakBefore w:val="0"/>
      <w:numPr>
        <w:ilvl w:val="1"/>
      </w:numPr>
      <w:tabs>
        <w:tab w:val="clear" w:pos="360"/>
      </w:tabs>
      <w:spacing w:after="60"/>
      <w:ind w:left="0" w:firstLine="0"/>
      <w:outlineLvl w:val="1"/>
    </w:pPr>
    <w:rPr>
      <w:sz w:val="26"/>
      <w:szCs w:val="26"/>
    </w:rPr>
  </w:style>
  <w:style w:type="paragraph" w:styleId="Heading3">
    <w:name w:val="heading 3"/>
    <w:aliases w:val="Prophead 3,H3,T3,h3,t3,chapitre 1.1.1,3rd level,Titre3,l3,CT,3,Level 1 - 1,Heading 31,Heading 32,Heading 33,Heading 311,Heading 321,GSA3,Titre 31,t3.T3,H31,Section,Heading 3 - old,header 3,Contrat 3,Headline3,Titre 3 DD,level3,t31"/>
    <w:basedOn w:val="Heading2"/>
    <w:next w:val="NormalIndent"/>
    <w:link w:val="Heading3Char"/>
    <w:uiPriority w:val="99"/>
    <w:qFormat/>
    <w:rsid w:val="00555CC6"/>
    <w:pPr>
      <w:numPr>
        <w:ilvl w:val="2"/>
      </w:numPr>
      <w:tabs>
        <w:tab w:val="clear" w:pos="360"/>
      </w:tabs>
      <w:spacing w:before="180" w:after="120"/>
      <w:ind w:left="0" w:firstLine="0"/>
      <w:outlineLvl w:val="2"/>
    </w:pPr>
    <w:rPr>
      <w:sz w:val="22"/>
      <w:szCs w:val="22"/>
    </w:rPr>
  </w:style>
  <w:style w:type="paragraph" w:styleId="Heading4">
    <w:name w:val="heading 4"/>
    <w:aliases w:val="Bullet 1,Level 2 - a,H4,Titre 41,t4.T4,l4,I4,niveau 2,(Shift Ctrl 4),Contrat 4,Headline4,4,Sous-titre 3,h4,chapitre 1.1.1.1,T4,Niveau 4,Niveau4,paragraphe 1,(annexe),Unterunterabschnitt,4heading,list 4,mh1l,Module heading 1 large (18 points)"/>
    <w:basedOn w:val="Normal"/>
    <w:next w:val="Normal"/>
    <w:link w:val="Heading4Char"/>
    <w:uiPriority w:val="99"/>
    <w:qFormat/>
    <w:rsid w:val="00953575"/>
    <w:pPr>
      <w:keepNext/>
      <w:spacing w:before="240" w:after="60"/>
      <w:outlineLvl w:val="3"/>
    </w:pPr>
    <w:rPr>
      <w:b/>
      <w:bCs/>
      <w:sz w:val="22"/>
      <w:szCs w:val="22"/>
    </w:rPr>
  </w:style>
  <w:style w:type="paragraph" w:styleId="Heading5">
    <w:name w:val="heading 5"/>
    <w:aliases w:val="Titre 5 SQ,Titre 5 SQ1,Titre 5 SQ2,Titre 5 SQ3,Titre 5 SQ4,Titre 5 SQ5,Titre 5 SQ6,Titre 5 SQ7,Titre 5 SQ11,Titre 5 SQ21,Titre 5 SQ31,Titre 5 SQ41,Titre 5 SQ51,Titre 5 SQ61,Titre 5 SQ8,Titre 5 SQ12,Titre 5 SQ22,Titre 5 SQ32,Titre 5 SQ42,H5,h5"/>
    <w:basedOn w:val="Normal"/>
    <w:next w:val="Normal"/>
    <w:link w:val="Heading5Char"/>
    <w:uiPriority w:val="99"/>
    <w:qFormat/>
    <w:rsid w:val="00555CC6"/>
    <w:pPr>
      <w:spacing w:before="240" w:after="60"/>
      <w:ind w:left="1021"/>
      <w:outlineLvl w:val="4"/>
    </w:pPr>
    <w:rPr>
      <w:b/>
      <w:bCs/>
      <w:i/>
      <w:iCs/>
      <w:sz w:val="24"/>
      <w:szCs w:val="24"/>
    </w:rPr>
  </w:style>
  <w:style w:type="paragraph" w:styleId="Heading6">
    <w:name w:val="heading 6"/>
    <w:aliases w:val="Bullet list,H6,Ref Heading 3,rh3,Ref Heading 31,rh31,H61,h6,Third Subheading,Niveau 6,Niveau6,Legal Level 1."/>
    <w:basedOn w:val="Normal"/>
    <w:next w:val="Normal"/>
    <w:link w:val="Heading6Char"/>
    <w:uiPriority w:val="99"/>
    <w:qFormat/>
    <w:rsid w:val="00555CC6"/>
    <w:pPr>
      <w:keepNext/>
      <w:jc w:val="center"/>
      <w:outlineLvl w:val="5"/>
    </w:pPr>
    <w:rPr>
      <w:sz w:val="40"/>
      <w:szCs w:val="40"/>
    </w:rPr>
  </w:style>
  <w:style w:type="paragraph" w:styleId="Heading7">
    <w:name w:val="heading 7"/>
    <w:aliases w:val="H7,Niveau 7,Niveau7,Legal Level 1.1.,Annexe 1,Level 1.1"/>
    <w:basedOn w:val="Normal"/>
    <w:next w:val="Normal"/>
    <w:link w:val="Heading7Char"/>
    <w:uiPriority w:val="99"/>
    <w:qFormat/>
    <w:rsid w:val="00555CC6"/>
    <w:pPr>
      <w:keepNext/>
      <w:jc w:val="center"/>
      <w:outlineLvl w:val="6"/>
    </w:pPr>
    <w:rPr>
      <w:sz w:val="32"/>
      <w:szCs w:val="32"/>
    </w:rPr>
  </w:style>
  <w:style w:type="paragraph" w:styleId="Heading8">
    <w:name w:val="heading 8"/>
    <w:aliases w:val="Legal Level 1.1.1.,Annexe 2,Level 1.1.1"/>
    <w:basedOn w:val="Normal"/>
    <w:next w:val="BodyText"/>
    <w:link w:val="Heading8Char"/>
    <w:uiPriority w:val="99"/>
    <w:qFormat/>
    <w:rsid w:val="007B0704"/>
    <w:pPr>
      <w:overflowPunct/>
      <w:autoSpaceDE/>
      <w:autoSpaceDN/>
      <w:adjustRightInd/>
      <w:spacing w:before="240" w:after="60" w:line="240" w:lineRule="auto"/>
      <w:jc w:val="both"/>
      <w:textAlignment w:val="auto"/>
      <w:outlineLvl w:val="7"/>
    </w:pPr>
    <w:rPr>
      <w:rFonts w:ascii="Arial" w:hAnsi="Arial" w:cs="Arial"/>
      <w:i/>
      <w:iCs/>
    </w:rPr>
  </w:style>
  <w:style w:type="paragraph" w:styleId="Heading9">
    <w:name w:val="heading 9"/>
    <w:aliases w:val="Titre 10,App Heading,Legal Level 1.1.1.1.,Annexe 3,Level (a)"/>
    <w:basedOn w:val="Normal"/>
    <w:next w:val="BodyText"/>
    <w:link w:val="Heading9Char"/>
    <w:uiPriority w:val="99"/>
    <w:qFormat/>
    <w:rsid w:val="007B0704"/>
    <w:pPr>
      <w:overflowPunct/>
      <w:autoSpaceDE/>
      <w:autoSpaceDN/>
      <w:adjustRightInd/>
      <w:spacing w:before="240" w:after="60" w:line="240" w:lineRule="auto"/>
      <w:jc w:val="both"/>
      <w:textAlignment w:val="auto"/>
      <w:outlineLvl w:val="8"/>
    </w:pPr>
    <w:rPr>
      <w:rFonts w:ascii="Arial" w:hAnsi="Arial" w:cs="Arial"/>
      <w:i/>
      <w:iCs/>
      <w:sz w:val="18"/>
      <w:szCs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Prophead level 1 Char,Prophead 1 Char,Titre 11 Char,t1.T1.Titre 1 Char,t1 Char,Titre1 Char,chapitre Char,Degré 1 Char,Head 1 Char,Head 11 Char,Head 12 Char,Head 111 Char,Head 13 Char,Head 112 Char,Head 14 Char,Head 113 Char"/>
    <w:basedOn w:val="DefaultParagraphFont"/>
    <w:link w:val="Heading1"/>
    <w:uiPriority w:val="9"/>
    <w:rsid w:val="00474387"/>
    <w:rPr>
      <w:rFonts w:asciiTheme="majorHAnsi" w:eastAsiaTheme="majorEastAsia" w:hAnsiTheme="majorHAnsi" w:cstheme="majorBidi"/>
      <w:b/>
      <w:bCs/>
      <w:kern w:val="32"/>
      <w:sz w:val="32"/>
      <w:szCs w:val="32"/>
      <w:lang w:eastAsia="en-US"/>
    </w:rPr>
  </w:style>
  <w:style w:type="character" w:customStyle="1" w:styleId="Heading2Char">
    <w:name w:val="Heading 2 Char"/>
    <w:aliases w:val="Prophead 2 Char,2 Char,paragraphe Char,Titre 21 Char,t2.T2 Char,h2 Char,Titre2 Char,T2 Char,t2 Char,chapitre 1.1 Char,H2 Char,l2 Char,I2 Char,InterTitre Char,H21 Char,2nd level Char,Header 2 Char,Heading 2 Hidden Char,CHS Char,22 Char"/>
    <w:basedOn w:val="DefaultParagraphFont"/>
    <w:link w:val="Heading2"/>
    <w:uiPriority w:val="9"/>
    <w:semiHidden/>
    <w:rsid w:val="00474387"/>
    <w:rPr>
      <w:rFonts w:asciiTheme="majorHAnsi" w:eastAsiaTheme="majorEastAsia" w:hAnsiTheme="majorHAnsi" w:cstheme="majorBidi"/>
      <w:b/>
      <w:bCs/>
      <w:i/>
      <w:iCs/>
      <w:sz w:val="28"/>
      <w:szCs w:val="28"/>
      <w:lang w:eastAsia="en-US"/>
    </w:rPr>
  </w:style>
  <w:style w:type="character" w:customStyle="1" w:styleId="Heading3Char">
    <w:name w:val="Heading 3 Char"/>
    <w:aliases w:val="Prophead 3 Char,H3 Char,T3 Char,h3 Char,t3 Char,chapitre 1.1.1 Char,3rd level Char,Titre3 Char,l3 Char,CT Char,3 Char,Level 1 - 1 Char,Heading 31 Char,Heading 32 Char,Heading 33 Char,Heading 311 Char,Heading 321 Char,GSA3 Char,t3.T3 Char"/>
    <w:basedOn w:val="DefaultParagraphFont"/>
    <w:link w:val="Heading3"/>
    <w:uiPriority w:val="9"/>
    <w:semiHidden/>
    <w:rsid w:val="00474387"/>
    <w:rPr>
      <w:rFonts w:asciiTheme="majorHAnsi" w:eastAsiaTheme="majorEastAsia" w:hAnsiTheme="majorHAnsi" w:cstheme="majorBidi"/>
      <w:b/>
      <w:bCs/>
      <w:sz w:val="26"/>
      <w:szCs w:val="26"/>
      <w:lang w:eastAsia="en-US"/>
    </w:rPr>
  </w:style>
  <w:style w:type="character" w:customStyle="1" w:styleId="Heading4Char">
    <w:name w:val="Heading 4 Char"/>
    <w:aliases w:val="Bullet 1 Char,Level 2 - a Char,H4 Char,Titre 41 Char,t4.T4 Char,l4 Char,I4 Char,niveau 2 Char,(Shift Ctrl 4) Char,Contrat 4 Char,Headline4 Char,4 Char,Sous-titre 3 Char,h4 Char,chapitre 1.1.1.1 Char,T4 Char,Niveau 4 Char,Niveau4 Char"/>
    <w:basedOn w:val="DefaultParagraphFont"/>
    <w:link w:val="Heading4"/>
    <w:uiPriority w:val="9"/>
    <w:semiHidden/>
    <w:rsid w:val="00474387"/>
    <w:rPr>
      <w:rFonts w:asciiTheme="minorHAnsi" w:eastAsiaTheme="minorEastAsia" w:hAnsiTheme="minorHAnsi" w:cstheme="minorBidi"/>
      <w:b/>
      <w:bCs/>
      <w:sz w:val="28"/>
      <w:szCs w:val="28"/>
      <w:lang w:eastAsia="en-US"/>
    </w:rPr>
  </w:style>
  <w:style w:type="character" w:customStyle="1" w:styleId="Heading5Char">
    <w:name w:val="Heading 5 Char"/>
    <w:aliases w:val="Titre 5 SQ Char,Titre 5 SQ1 Char,Titre 5 SQ2 Char,Titre 5 SQ3 Char,Titre 5 SQ4 Char,Titre 5 SQ5 Char,Titre 5 SQ6 Char,Titre 5 SQ7 Char,Titre 5 SQ11 Char,Titre 5 SQ21 Char,Titre 5 SQ31 Char,Titre 5 SQ41 Char,Titre 5 SQ51 Char,H5 Char"/>
    <w:basedOn w:val="DefaultParagraphFont"/>
    <w:link w:val="Heading5"/>
    <w:uiPriority w:val="9"/>
    <w:semiHidden/>
    <w:rsid w:val="00474387"/>
    <w:rPr>
      <w:rFonts w:asciiTheme="minorHAnsi" w:eastAsiaTheme="minorEastAsia" w:hAnsiTheme="minorHAnsi" w:cstheme="minorBidi"/>
      <w:b/>
      <w:bCs/>
      <w:i/>
      <w:iCs/>
      <w:sz w:val="26"/>
      <w:szCs w:val="26"/>
      <w:lang w:eastAsia="en-US"/>
    </w:rPr>
  </w:style>
  <w:style w:type="character" w:customStyle="1" w:styleId="Heading6Char">
    <w:name w:val="Heading 6 Char"/>
    <w:aliases w:val="Bullet list Char,H6 Char,Ref Heading 3 Char,rh3 Char,Ref Heading 31 Char,rh31 Char,H61 Char,h6 Char,Third Subheading Char,Niveau 6 Char,Niveau6 Char,Legal Level 1. Char"/>
    <w:basedOn w:val="DefaultParagraphFont"/>
    <w:link w:val="Heading6"/>
    <w:uiPriority w:val="9"/>
    <w:semiHidden/>
    <w:rsid w:val="00474387"/>
    <w:rPr>
      <w:rFonts w:asciiTheme="minorHAnsi" w:eastAsiaTheme="minorEastAsia" w:hAnsiTheme="minorHAnsi" w:cstheme="minorBidi"/>
      <w:b/>
      <w:bCs/>
      <w:lang w:eastAsia="en-US"/>
    </w:rPr>
  </w:style>
  <w:style w:type="character" w:customStyle="1" w:styleId="Heading7Char">
    <w:name w:val="Heading 7 Char"/>
    <w:aliases w:val="H7 Char,Niveau 7 Char,Niveau7 Char,Legal Level 1.1. Char,Annexe 1 Char,Level 1.1 Char"/>
    <w:basedOn w:val="DefaultParagraphFont"/>
    <w:link w:val="Heading7"/>
    <w:uiPriority w:val="9"/>
    <w:semiHidden/>
    <w:rsid w:val="00474387"/>
    <w:rPr>
      <w:rFonts w:asciiTheme="minorHAnsi" w:eastAsiaTheme="minorEastAsia" w:hAnsiTheme="minorHAnsi" w:cstheme="minorBidi"/>
      <w:sz w:val="24"/>
      <w:szCs w:val="24"/>
      <w:lang w:eastAsia="en-US"/>
    </w:rPr>
  </w:style>
  <w:style w:type="character" w:customStyle="1" w:styleId="Heading8Char">
    <w:name w:val="Heading 8 Char"/>
    <w:aliases w:val="Legal Level 1.1.1. Char,Annexe 2 Char,Level 1.1.1 Char"/>
    <w:basedOn w:val="DefaultParagraphFont"/>
    <w:link w:val="Heading8"/>
    <w:uiPriority w:val="99"/>
    <w:rsid w:val="007B0704"/>
    <w:rPr>
      <w:rFonts w:ascii="Arial" w:hAnsi="Arial" w:cs="Arial"/>
      <w:i/>
      <w:iCs/>
      <w:lang w:eastAsia="en-US"/>
    </w:rPr>
  </w:style>
  <w:style w:type="character" w:customStyle="1" w:styleId="Heading9Char">
    <w:name w:val="Heading 9 Char"/>
    <w:aliases w:val="Titre 10 Char,App Heading Char,Legal Level 1.1.1.1. Char,Annexe 3 Char,Level (a) Char"/>
    <w:basedOn w:val="DefaultParagraphFont"/>
    <w:link w:val="Heading9"/>
    <w:uiPriority w:val="99"/>
    <w:rsid w:val="007B0704"/>
    <w:rPr>
      <w:rFonts w:ascii="Arial" w:hAnsi="Arial" w:cs="Arial"/>
      <w:i/>
      <w:iCs/>
      <w:sz w:val="18"/>
      <w:szCs w:val="18"/>
      <w:lang w:eastAsia="en-US"/>
    </w:rPr>
  </w:style>
  <w:style w:type="paragraph" w:styleId="NormalIndent">
    <w:name w:val="Normal Indent"/>
    <w:basedOn w:val="Normal"/>
    <w:link w:val="NormalIndentChar"/>
    <w:uiPriority w:val="99"/>
    <w:rsid w:val="00555CC6"/>
  </w:style>
  <w:style w:type="paragraph" w:styleId="FootnoteText">
    <w:name w:val="footnote text"/>
    <w:basedOn w:val="Normal"/>
    <w:link w:val="FootnoteTextChar"/>
    <w:uiPriority w:val="99"/>
    <w:semiHidden/>
    <w:rsid w:val="00BF29CA"/>
    <w:pPr>
      <w:spacing w:line="200" w:lineRule="atLeast"/>
    </w:pPr>
    <w:rPr>
      <w:sz w:val="16"/>
      <w:szCs w:val="16"/>
    </w:rPr>
  </w:style>
  <w:style w:type="character" w:customStyle="1" w:styleId="FootnoteTextChar">
    <w:name w:val="Footnote Text Char"/>
    <w:basedOn w:val="DefaultParagraphFont"/>
    <w:link w:val="FootnoteText"/>
    <w:uiPriority w:val="99"/>
    <w:semiHidden/>
    <w:rsid w:val="00E01AB2"/>
    <w:rPr>
      <w:rFonts w:ascii="Verdana" w:hAnsi="Verdana" w:cs="Verdana"/>
      <w:sz w:val="16"/>
      <w:szCs w:val="16"/>
      <w:lang w:eastAsia="en-US"/>
    </w:rPr>
  </w:style>
  <w:style w:type="paragraph" w:styleId="TOC2">
    <w:name w:val="toc 2"/>
    <w:basedOn w:val="Normal"/>
    <w:next w:val="Normal"/>
    <w:autoRedefine/>
    <w:uiPriority w:val="99"/>
    <w:semiHidden/>
    <w:rsid w:val="00C14730"/>
    <w:pPr>
      <w:tabs>
        <w:tab w:val="left" w:pos="2160"/>
        <w:tab w:val="right" w:leader="dot" w:pos="9017"/>
      </w:tabs>
      <w:ind w:left="1418"/>
    </w:pPr>
    <w:rPr>
      <w:sz w:val="18"/>
      <w:szCs w:val="18"/>
    </w:rPr>
  </w:style>
  <w:style w:type="paragraph" w:styleId="TOC1">
    <w:name w:val="toc 1"/>
    <w:basedOn w:val="Normal"/>
    <w:next w:val="Normal"/>
    <w:autoRedefine/>
    <w:uiPriority w:val="99"/>
    <w:semiHidden/>
    <w:rsid w:val="00BE4AC7"/>
    <w:pPr>
      <w:tabs>
        <w:tab w:val="left" w:pos="2160"/>
        <w:tab w:val="right" w:leader="dot" w:pos="9017"/>
      </w:tabs>
    </w:pPr>
  </w:style>
  <w:style w:type="paragraph" w:styleId="TOC3">
    <w:name w:val="toc 3"/>
    <w:basedOn w:val="Normal"/>
    <w:next w:val="Normal"/>
    <w:autoRedefine/>
    <w:uiPriority w:val="99"/>
    <w:semiHidden/>
    <w:rsid w:val="00555CC6"/>
    <w:pPr>
      <w:ind w:left="907"/>
    </w:pPr>
    <w:rPr>
      <w:sz w:val="18"/>
      <w:szCs w:val="18"/>
    </w:rPr>
  </w:style>
  <w:style w:type="character" w:styleId="Hyperlink">
    <w:name w:val="Hyperlink"/>
    <w:basedOn w:val="DefaultParagraphFont"/>
    <w:uiPriority w:val="99"/>
    <w:rsid w:val="00555CC6"/>
    <w:rPr>
      <w:color w:val="0000FF"/>
      <w:u w:val="single"/>
    </w:rPr>
  </w:style>
  <w:style w:type="paragraph" w:customStyle="1" w:styleId="TableText">
    <w:name w:val="Table Text"/>
    <w:basedOn w:val="Normal"/>
    <w:next w:val="Normal"/>
    <w:uiPriority w:val="99"/>
    <w:rsid w:val="00555CC6"/>
    <w:pPr>
      <w:spacing w:before="40" w:after="40" w:line="240" w:lineRule="auto"/>
    </w:pPr>
  </w:style>
  <w:style w:type="paragraph" w:customStyle="1" w:styleId="TableHeading">
    <w:name w:val="Table Heading"/>
    <w:basedOn w:val="TableText"/>
    <w:uiPriority w:val="99"/>
    <w:rsid w:val="00555CC6"/>
    <w:rPr>
      <w:sz w:val="16"/>
      <w:szCs w:val="16"/>
    </w:rPr>
  </w:style>
  <w:style w:type="paragraph" w:styleId="Header">
    <w:name w:val="header"/>
    <w:basedOn w:val="Normal"/>
    <w:link w:val="HeaderChar"/>
    <w:uiPriority w:val="99"/>
    <w:rsid w:val="009D445A"/>
    <w:pPr>
      <w:pBdr>
        <w:bottom w:val="single" w:sz="4" w:space="1" w:color="auto"/>
      </w:pBdr>
    </w:pPr>
    <w:rPr>
      <w:sz w:val="16"/>
      <w:szCs w:val="16"/>
    </w:rPr>
  </w:style>
  <w:style w:type="character" w:customStyle="1" w:styleId="HeaderChar">
    <w:name w:val="Header Char"/>
    <w:basedOn w:val="DefaultParagraphFont"/>
    <w:link w:val="Header"/>
    <w:uiPriority w:val="99"/>
    <w:semiHidden/>
    <w:rsid w:val="00474387"/>
    <w:rPr>
      <w:rFonts w:ascii="Verdana" w:hAnsi="Verdana" w:cs="Verdana"/>
      <w:sz w:val="20"/>
      <w:szCs w:val="20"/>
      <w:lang w:eastAsia="en-US"/>
    </w:rPr>
  </w:style>
  <w:style w:type="paragraph" w:styleId="Footer">
    <w:name w:val="footer"/>
    <w:basedOn w:val="Normal"/>
    <w:link w:val="FooterChar"/>
    <w:uiPriority w:val="99"/>
    <w:rsid w:val="009D445A"/>
    <w:pPr>
      <w:pBdr>
        <w:top w:val="single" w:sz="4" w:space="1" w:color="auto"/>
      </w:pBdr>
      <w:tabs>
        <w:tab w:val="center" w:pos="4320"/>
        <w:tab w:val="right" w:pos="8505"/>
      </w:tabs>
    </w:pPr>
    <w:rPr>
      <w:sz w:val="16"/>
      <w:szCs w:val="16"/>
    </w:rPr>
  </w:style>
  <w:style w:type="character" w:customStyle="1" w:styleId="FooterChar">
    <w:name w:val="Footer Char"/>
    <w:basedOn w:val="DefaultParagraphFont"/>
    <w:link w:val="Footer"/>
    <w:uiPriority w:val="99"/>
    <w:semiHidden/>
    <w:rsid w:val="00474387"/>
    <w:rPr>
      <w:rFonts w:ascii="Verdana" w:hAnsi="Verdana" w:cs="Verdana"/>
      <w:sz w:val="20"/>
      <w:szCs w:val="20"/>
      <w:lang w:eastAsia="en-US"/>
    </w:rPr>
  </w:style>
  <w:style w:type="paragraph" w:styleId="BodyText">
    <w:name w:val="Body Text"/>
    <w:basedOn w:val="Normal"/>
    <w:link w:val="BodyTextChar"/>
    <w:uiPriority w:val="99"/>
    <w:rsid w:val="00A23A87"/>
    <w:pPr>
      <w:overflowPunct/>
      <w:autoSpaceDE/>
      <w:autoSpaceDN/>
      <w:adjustRightInd/>
      <w:spacing w:after="240" w:line="240" w:lineRule="auto"/>
      <w:jc w:val="both"/>
      <w:textAlignment w:val="auto"/>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A23A87"/>
    <w:rPr>
      <w:sz w:val="24"/>
      <w:szCs w:val="24"/>
      <w:lang w:eastAsia="en-US"/>
    </w:rPr>
  </w:style>
  <w:style w:type="paragraph" w:customStyle="1" w:styleId="BulletList">
    <w:name w:val="Bullet List"/>
    <w:basedOn w:val="NormalIndent"/>
    <w:next w:val="NormalIndent"/>
    <w:uiPriority w:val="99"/>
    <w:rsid w:val="00555CC6"/>
    <w:pPr>
      <w:numPr>
        <w:numId w:val="6"/>
      </w:numPr>
      <w:tabs>
        <w:tab w:val="left" w:pos="1418"/>
      </w:tabs>
      <w:spacing w:after="40"/>
    </w:pPr>
  </w:style>
  <w:style w:type="paragraph" w:customStyle="1" w:styleId="bullet">
    <w:name w:val="bullet"/>
    <w:basedOn w:val="NormalIndent"/>
    <w:uiPriority w:val="99"/>
    <w:rsid w:val="00C06B47"/>
    <w:pPr>
      <w:numPr>
        <w:numId w:val="7"/>
      </w:numPr>
      <w:tabs>
        <w:tab w:val="clear" w:pos="360"/>
        <w:tab w:val="num" w:pos="1494"/>
      </w:tabs>
      <w:ind w:left="1491" w:hanging="357"/>
    </w:pPr>
  </w:style>
  <w:style w:type="paragraph" w:customStyle="1" w:styleId="Level2">
    <w:name w:val="Level 2"/>
    <w:basedOn w:val="Normal"/>
    <w:next w:val="BodyText"/>
    <w:uiPriority w:val="99"/>
    <w:rsid w:val="00A23A87"/>
    <w:pPr>
      <w:keepNext/>
      <w:keepLines/>
      <w:tabs>
        <w:tab w:val="left" w:pos="720"/>
      </w:tabs>
      <w:overflowPunct/>
      <w:autoSpaceDE/>
      <w:autoSpaceDN/>
      <w:adjustRightInd/>
      <w:spacing w:after="240" w:line="240" w:lineRule="auto"/>
      <w:textAlignment w:val="auto"/>
    </w:pPr>
    <w:rPr>
      <w:rFonts w:ascii="Times New Roman" w:hAnsi="Times New Roman" w:cs="Times New Roman"/>
      <w:b/>
      <w:bCs/>
      <w:sz w:val="28"/>
      <w:szCs w:val="28"/>
    </w:rPr>
  </w:style>
  <w:style w:type="paragraph" w:customStyle="1" w:styleId="Table">
    <w:name w:val="Table"/>
    <w:basedOn w:val="Normal"/>
    <w:uiPriority w:val="99"/>
    <w:rsid w:val="002C45E2"/>
    <w:pPr>
      <w:overflowPunct/>
      <w:autoSpaceDE/>
      <w:autoSpaceDN/>
      <w:adjustRightInd/>
      <w:spacing w:before="40" w:after="40" w:line="240" w:lineRule="auto"/>
      <w:textAlignment w:val="auto"/>
    </w:pPr>
    <w:rPr>
      <w:sz w:val="16"/>
      <w:szCs w:val="16"/>
    </w:rPr>
  </w:style>
  <w:style w:type="character" w:customStyle="1" w:styleId="Computer">
    <w:name w:val="Computer"/>
    <w:basedOn w:val="DefaultParagraphFont"/>
    <w:uiPriority w:val="99"/>
    <w:rsid w:val="002E289B"/>
    <w:rPr>
      <w:rFonts w:ascii="Courier New" w:hAnsi="Courier New" w:cs="Courier New"/>
      <w:sz w:val="20"/>
      <w:szCs w:val="20"/>
    </w:rPr>
  </w:style>
  <w:style w:type="paragraph" w:customStyle="1" w:styleId="Reference">
    <w:name w:val="Reference"/>
    <w:basedOn w:val="BodyText"/>
    <w:uiPriority w:val="99"/>
    <w:rsid w:val="009C6E41"/>
    <w:pPr>
      <w:spacing w:after="120"/>
      <w:ind w:left="2835" w:hanging="1701"/>
      <w:jc w:val="left"/>
    </w:pPr>
    <w:rPr>
      <w:rFonts w:ascii="Trebuchet MS" w:hAnsi="Trebuchet MS" w:cs="Trebuchet MS"/>
      <w:sz w:val="20"/>
      <w:szCs w:val="20"/>
    </w:rPr>
  </w:style>
  <w:style w:type="paragraph" w:styleId="DocumentMap">
    <w:name w:val="Document Map"/>
    <w:basedOn w:val="Normal"/>
    <w:link w:val="DocumentMapChar"/>
    <w:uiPriority w:val="99"/>
    <w:semiHidden/>
    <w:rsid w:val="00D36E45"/>
    <w:rPr>
      <w:rFonts w:ascii="Tahoma" w:hAnsi="Tahoma" w:cs="Tahoma"/>
      <w:sz w:val="16"/>
      <w:szCs w:val="16"/>
    </w:rPr>
  </w:style>
  <w:style w:type="character" w:customStyle="1" w:styleId="DocumentMapChar">
    <w:name w:val="Document Map Char"/>
    <w:basedOn w:val="DefaultParagraphFont"/>
    <w:link w:val="DocumentMap"/>
    <w:uiPriority w:val="99"/>
    <w:rsid w:val="00D36E45"/>
    <w:rPr>
      <w:rFonts w:ascii="Tahoma" w:hAnsi="Tahoma" w:cs="Tahoma"/>
      <w:sz w:val="16"/>
      <w:szCs w:val="16"/>
      <w:lang w:eastAsia="en-US"/>
    </w:rPr>
  </w:style>
  <w:style w:type="paragraph" w:styleId="BodyText2">
    <w:name w:val="Body Text 2"/>
    <w:basedOn w:val="Normal"/>
    <w:link w:val="BodyText2Char1"/>
    <w:uiPriority w:val="99"/>
    <w:rsid w:val="007B0704"/>
    <w:pPr>
      <w:ind w:left="283"/>
    </w:pPr>
  </w:style>
  <w:style w:type="character" w:customStyle="1" w:styleId="BodyText2Char">
    <w:name w:val="Body Text 2 Char"/>
    <w:basedOn w:val="DefaultParagraphFont"/>
    <w:link w:val="BodyText2"/>
    <w:uiPriority w:val="99"/>
    <w:semiHidden/>
    <w:rsid w:val="00474387"/>
    <w:rPr>
      <w:rFonts w:ascii="Verdana" w:hAnsi="Verdana" w:cs="Verdana"/>
      <w:sz w:val="20"/>
      <w:szCs w:val="20"/>
      <w:lang w:eastAsia="en-US"/>
    </w:rPr>
  </w:style>
  <w:style w:type="character" w:customStyle="1" w:styleId="BodyText2Char1">
    <w:name w:val="Body Text 2 Char1"/>
    <w:basedOn w:val="DefaultParagraphFont"/>
    <w:link w:val="BodyText2"/>
    <w:uiPriority w:val="99"/>
    <w:rsid w:val="007B0704"/>
    <w:rPr>
      <w:rFonts w:ascii="Trebuchet MS" w:hAnsi="Trebuchet MS" w:cs="Trebuchet MS"/>
      <w:lang w:eastAsia="en-US"/>
    </w:rPr>
  </w:style>
  <w:style w:type="paragraph" w:customStyle="1" w:styleId="Note">
    <w:name w:val="Note"/>
    <w:basedOn w:val="NormalIndent"/>
    <w:uiPriority w:val="99"/>
    <w:rsid w:val="007B0704"/>
    <w:pPr>
      <w:overflowPunct/>
      <w:autoSpaceDE/>
      <w:autoSpaceDN/>
      <w:adjustRightInd/>
      <w:spacing w:after="0" w:line="240" w:lineRule="auto"/>
      <w:ind w:left="0" w:hanging="1008"/>
      <w:jc w:val="both"/>
      <w:textAlignment w:val="auto"/>
    </w:pPr>
    <w:rPr>
      <w:rFonts w:ascii="Arial" w:hAnsi="Arial" w:cs="Arial"/>
      <w:sz w:val="24"/>
      <w:szCs w:val="24"/>
    </w:rPr>
  </w:style>
  <w:style w:type="character" w:styleId="PageNumber">
    <w:name w:val="page number"/>
    <w:basedOn w:val="DefaultParagraphFont"/>
    <w:uiPriority w:val="99"/>
    <w:rsid w:val="007B0704"/>
  </w:style>
  <w:style w:type="paragraph" w:styleId="Subtitle">
    <w:name w:val="Subtitle"/>
    <w:basedOn w:val="Normal"/>
    <w:next w:val="Normal"/>
    <w:link w:val="SubtitleChar"/>
    <w:uiPriority w:val="99"/>
    <w:qFormat/>
    <w:rsid w:val="007B0704"/>
    <w:pPr>
      <w:overflowPunct/>
      <w:autoSpaceDE/>
      <w:autoSpaceDN/>
      <w:adjustRightInd/>
      <w:spacing w:after="240" w:line="240" w:lineRule="auto"/>
      <w:textAlignment w:val="auto"/>
    </w:pPr>
    <w:rPr>
      <w:rFonts w:ascii="Times New Roman" w:hAnsi="Times New Roman" w:cs="Times New Roman"/>
      <w:b/>
      <w:bCs/>
      <w:sz w:val="36"/>
      <w:szCs w:val="36"/>
    </w:rPr>
  </w:style>
  <w:style w:type="character" w:customStyle="1" w:styleId="SubtitleChar">
    <w:name w:val="Subtitle Char"/>
    <w:basedOn w:val="DefaultParagraphFont"/>
    <w:link w:val="Subtitle"/>
    <w:uiPriority w:val="99"/>
    <w:rsid w:val="007B0704"/>
    <w:rPr>
      <w:b/>
      <w:bCs/>
      <w:sz w:val="36"/>
      <w:szCs w:val="36"/>
      <w:lang w:eastAsia="en-US"/>
    </w:rPr>
  </w:style>
  <w:style w:type="character" w:styleId="LineNumber">
    <w:name w:val="line number"/>
    <w:basedOn w:val="DefaultParagraphFont"/>
    <w:uiPriority w:val="99"/>
    <w:rsid w:val="007B0704"/>
  </w:style>
  <w:style w:type="paragraph" w:customStyle="1" w:styleId="TableOfContents">
    <w:name w:val="Table Of Contents"/>
    <w:basedOn w:val="BodyText"/>
    <w:uiPriority w:val="99"/>
    <w:rsid w:val="007B0704"/>
    <w:pPr>
      <w:jc w:val="center"/>
    </w:pPr>
    <w:rPr>
      <w:b/>
      <w:bCs/>
      <w:sz w:val="28"/>
      <w:szCs w:val="28"/>
    </w:rPr>
  </w:style>
  <w:style w:type="paragraph" w:styleId="TOC4">
    <w:name w:val="toc 4"/>
    <w:basedOn w:val="Normal"/>
    <w:next w:val="Normal"/>
    <w:autoRedefine/>
    <w:uiPriority w:val="99"/>
    <w:semiHidden/>
    <w:rsid w:val="007B0704"/>
    <w:pPr>
      <w:tabs>
        <w:tab w:val="right" w:leader="dot" w:pos="9029"/>
      </w:tabs>
      <w:overflowPunct/>
      <w:autoSpaceDE/>
      <w:autoSpaceDN/>
      <w:adjustRightInd/>
      <w:spacing w:after="0" w:line="240" w:lineRule="auto"/>
      <w:ind w:left="2160"/>
      <w:textAlignment w:val="auto"/>
    </w:pPr>
    <w:rPr>
      <w:rFonts w:ascii="Times New Roman" w:hAnsi="Times New Roman" w:cs="Times New Roman"/>
      <w:sz w:val="24"/>
      <w:szCs w:val="24"/>
    </w:rPr>
  </w:style>
  <w:style w:type="paragraph" w:styleId="TOC5">
    <w:name w:val="toc 5"/>
    <w:basedOn w:val="Normal"/>
    <w:next w:val="Normal"/>
    <w:autoRedefine/>
    <w:uiPriority w:val="99"/>
    <w:semiHidden/>
    <w:rsid w:val="007B0704"/>
    <w:pPr>
      <w:tabs>
        <w:tab w:val="right" w:pos="9029"/>
      </w:tabs>
      <w:overflowPunct/>
      <w:autoSpaceDE/>
      <w:autoSpaceDN/>
      <w:adjustRightInd/>
      <w:spacing w:after="0" w:line="240" w:lineRule="auto"/>
      <w:ind w:left="2880"/>
      <w:textAlignment w:val="auto"/>
    </w:pPr>
    <w:rPr>
      <w:rFonts w:ascii="Times New Roman" w:hAnsi="Times New Roman" w:cs="Times New Roman"/>
      <w:sz w:val="24"/>
      <w:szCs w:val="24"/>
    </w:rPr>
  </w:style>
  <w:style w:type="paragraph" w:styleId="TOC6">
    <w:name w:val="toc 6"/>
    <w:basedOn w:val="Normal"/>
    <w:next w:val="Normal"/>
    <w:autoRedefine/>
    <w:uiPriority w:val="99"/>
    <w:semiHidden/>
    <w:rsid w:val="007B0704"/>
    <w:pPr>
      <w:tabs>
        <w:tab w:val="right" w:pos="9029"/>
      </w:tabs>
      <w:overflowPunct/>
      <w:autoSpaceDE/>
      <w:autoSpaceDN/>
      <w:adjustRightInd/>
      <w:spacing w:after="0" w:line="240" w:lineRule="auto"/>
      <w:ind w:left="3600"/>
      <w:textAlignment w:val="auto"/>
    </w:pPr>
    <w:rPr>
      <w:rFonts w:ascii="Times New Roman" w:hAnsi="Times New Roman" w:cs="Times New Roman"/>
      <w:sz w:val="24"/>
      <w:szCs w:val="24"/>
    </w:rPr>
  </w:style>
  <w:style w:type="paragraph" w:styleId="TOC7">
    <w:name w:val="toc 7"/>
    <w:basedOn w:val="Normal"/>
    <w:next w:val="Normal"/>
    <w:autoRedefine/>
    <w:uiPriority w:val="99"/>
    <w:semiHidden/>
    <w:rsid w:val="007B0704"/>
    <w:pPr>
      <w:tabs>
        <w:tab w:val="right" w:pos="9029"/>
      </w:tabs>
      <w:overflowPunct/>
      <w:autoSpaceDE/>
      <w:autoSpaceDN/>
      <w:adjustRightInd/>
      <w:spacing w:after="0" w:line="240" w:lineRule="auto"/>
      <w:ind w:left="1440"/>
      <w:textAlignment w:val="auto"/>
    </w:pPr>
    <w:rPr>
      <w:rFonts w:ascii="Times New Roman" w:hAnsi="Times New Roman" w:cs="Times New Roman"/>
    </w:rPr>
  </w:style>
  <w:style w:type="paragraph" w:styleId="TOC8">
    <w:name w:val="toc 8"/>
    <w:basedOn w:val="Normal"/>
    <w:next w:val="Normal"/>
    <w:autoRedefine/>
    <w:uiPriority w:val="99"/>
    <w:semiHidden/>
    <w:rsid w:val="007B0704"/>
    <w:pPr>
      <w:tabs>
        <w:tab w:val="right" w:pos="9029"/>
      </w:tabs>
      <w:overflowPunct/>
      <w:autoSpaceDE/>
      <w:autoSpaceDN/>
      <w:adjustRightInd/>
      <w:spacing w:after="0" w:line="240" w:lineRule="auto"/>
      <w:ind w:left="1680"/>
      <w:textAlignment w:val="auto"/>
    </w:pPr>
    <w:rPr>
      <w:rFonts w:ascii="Times New Roman" w:hAnsi="Times New Roman" w:cs="Times New Roman"/>
    </w:rPr>
  </w:style>
  <w:style w:type="paragraph" w:styleId="TOC9">
    <w:name w:val="toc 9"/>
    <w:basedOn w:val="Normal"/>
    <w:next w:val="Normal"/>
    <w:autoRedefine/>
    <w:uiPriority w:val="99"/>
    <w:semiHidden/>
    <w:rsid w:val="007B0704"/>
    <w:pPr>
      <w:tabs>
        <w:tab w:val="right" w:pos="9029"/>
      </w:tabs>
      <w:overflowPunct/>
      <w:autoSpaceDE/>
      <w:autoSpaceDN/>
      <w:adjustRightInd/>
      <w:spacing w:after="0" w:line="240" w:lineRule="auto"/>
      <w:ind w:left="1920"/>
      <w:textAlignment w:val="auto"/>
    </w:pPr>
    <w:rPr>
      <w:rFonts w:ascii="Times New Roman" w:hAnsi="Times New Roman" w:cs="Times New Roman"/>
    </w:rPr>
  </w:style>
  <w:style w:type="paragraph" w:customStyle="1" w:styleId="A1">
    <w:name w:val="A1"/>
    <w:basedOn w:val="BodyText"/>
    <w:next w:val="BodyText"/>
    <w:uiPriority w:val="99"/>
    <w:rsid w:val="002C1BC7"/>
    <w:pPr>
      <w:keepNext/>
      <w:keepLines/>
      <w:spacing w:before="240" w:after="120"/>
      <w:jc w:val="left"/>
    </w:pPr>
    <w:rPr>
      <w:rFonts w:ascii="Verdana" w:hAnsi="Verdana" w:cs="Verdana"/>
      <w:b/>
      <w:bCs/>
      <w:sz w:val="32"/>
      <w:szCs w:val="32"/>
    </w:rPr>
  </w:style>
  <w:style w:type="paragraph" w:customStyle="1" w:styleId="A2">
    <w:name w:val="A2"/>
    <w:basedOn w:val="A1"/>
    <w:next w:val="BodyText"/>
    <w:uiPriority w:val="99"/>
    <w:rsid w:val="007B0F16"/>
    <w:pPr>
      <w:spacing w:after="60"/>
    </w:pPr>
    <w:rPr>
      <w:sz w:val="26"/>
      <w:szCs w:val="26"/>
    </w:rPr>
  </w:style>
  <w:style w:type="paragraph" w:customStyle="1" w:styleId="A3">
    <w:name w:val="A3"/>
    <w:basedOn w:val="A2"/>
    <w:next w:val="BodyText"/>
    <w:uiPriority w:val="99"/>
    <w:rsid w:val="00F75E03"/>
    <w:rPr>
      <w:sz w:val="22"/>
      <w:szCs w:val="22"/>
    </w:rPr>
  </w:style>
  <w:style w:type="paragraph" w:customStyle="1" w:styleId="App">
    <w:name w:val="App"/>
    <w:basedOn w:val="A1"/>
    <w:next w:val="A1"/>
    <w:uiPriority w:val="99"/>
    <w:rsid w:val="002C1BC7"/>
    <w:pPr>
      <w:spacing w:before="5600" w:after="0"/>
      <w:jc w:val="center"/>
    </w:pPr>
  </w:style>
  <w:style w:type="paragraph" w:customStyle="1" w:styleId="A4">
    <w:name w:val="A4"/>
    <w:basedOn w:val="BodyText"/>
    <w:next w:val="BodyText"/>
    <w:uiPriority w:val="99"/>
    <w:rsid w:val="002C1BC7"/>
    <w:pPr>
      <w:spacing w:before="120"/>
    </w:pPr>
    <w:rPr>
      <w:rFonts w:ascii="Verdana" w:hAnsi="Verdana" w:cs="Verdana"/>
      <w:b/>
      <w:bCs/>
    </w:rPr>
  </w:style>
  <w:style w:type="paragraph" w:customStyle="1" w:styleId="End">
    <w:name w:val="End"/>
    <w:basedOn w:val="A4"/>
    <w:uiPriority w:val="99"/>
    <w:rsid w:val="007B0704"/>
    <w:pPr>
      <w:jc w:val="center"/>
    </w:pPr>
    <w:rPr>
      <w:b w:val="0"/>
      <w:bCs w:val="0"/>
    </w:rPr>
  </w:style>
  <w:style w:type="paragraph" w:customStyle="1" w:styleId="Copyright">
    <w:name w:val="Copyright"/>
    <w:basedOn w:val="Normal"/>
    <w:uiPriority w:val="99"/>
    <w:rsid w:val="007B0704"/>
    <w:pPr>
      <w:pBdr>
        <w:top w:val="single" w:sz="4" w:space="1" w:color="auto"/>
      </w:pBdr>
      <w:overflowPunct/>
      <w:autoSpaceDE/>
      <w:autoSpaceDN/>
      <w:adjustRightInd/>
      <w:spacing w:after="0" w:line="240" w:lineRule="auto"/>
      <w:ind w:left="200" w:right="200"/>
      <w:jc w:val="both"/>
      <w:textAlignment w:val="auto"/>
    </w:pPr>
    <w:rPr>
      <w:rFonts w:ascii="Times New Roman" w:hAnsi="Times New Roman" w:cs="Times New Roman"/>
      <w:sz w:val="24"/>
      <w:szCs w:val="24"/>
    </w:rPr>
  </w:style>
  <w:style w:type="paragraph" w:customStyle="1" w:styleId="DocTitle">
    <w:name w:val="DocTitle"/>
    <w:basedOn w:val="Normal"/>
    <w:next w:val="DocTitleCont"/>
    <w:uiPriority w:val="99"/>
    <w:rsid w:val="007B0704"/>
    <w:pPr>
      <w:overflowPunct/>
      <w:autoSpaceDE/>
      <w:autoSpaceDN/>
      <w:adjustRightInd/>
      <w:spacing w:before="3200" w:after="0" w:line="240" w:lineRule="auto"/>
      <w:jc w:val="center"/>
      <w:textAlignment w:val="auto"/>
    </w:pPr>
    <w:rPr>
      <w:rFonts w:ascii="Times New Roman" w:hAnsi="Times New Roman" w:cs="Times New Roman"/>
      <w:sz w:val="48"/>
      <w:szCs w:val="48"/>
    </w:rPr>
  </w:style>
  <w:style w:type="paragraph" w:customStyle="1" w:styleId="DocTitleCont">
    <w:name w:val="DocTitleCont"/>
    <w:basedOn w:val="Normal"/>
    <w:uiPriority w:val="99"/>
    <w:rsid w:val="007B0704"/>
    <w:pPr>
      <w:overflowPunct/>
      <w:autoSpaceDE/>
      <w:autoSpaceDN/>
      <w:adjustRightInd/>
      <w:spacing w:before="480" w:after="0" w:line="240" w:lineRule="auto"/>
      <w:jc w:val="center"/>
      <w:textAlignment w:val="auto"/>
    </w:pPr>
    <w:rPr>
      <w:rFonts w:ascii="Times New Roman" w:hAnsi="Times New Roman" w:cs="Times New Roman"/>
      <w:sz w:val="48"/>
      <w:szCs w:val="48"/>
    </w:rPr>
  </w:style>
  <w:style w:type="paragraph" w:customStyle="1" w:styleId="Level1">
    <w:name w:val="Level 1"/>
    <w:basedOn w:val="Subtitle"/>
    <w:next w:val="BodyText"/>
    <w:uiPriority w:val="99"/>
    <w:rsid w:val="007B0704"/>
    <w:pPr>
      <w:keepNext/>
      <w:keepLines/>
      <w:pageBreakBefore/>
      <w:tabs>
        <w:tab w:val="left" w:pos="720"/>
      </w:tabs>
    </w:pPr>
  </w:style>
  <w:style w:type="character" w:styleId="FootnoteReference">
    <w:name w:val="footnote reference"/>
    <w:basedOn w:val="DefaultParagraphFont"/>
    <w:uiPriority w:val="99"/>
    <w:semiHidden/>
    <w:rsid w:val="007B0704"/>
    <w:rPr>
      <w:vertAlign w:val="superscript"/>
    </w:rPr>
  </w:style>
  <w:style w:type="paragraph" w:styleId="BodyTextFirstIndent">
    <w:name w:val="Body Text First Indent"/>
    <w:basedOn w:val="BodyText"/>
    <w:link w:val="BodyTextFirstIndentChar"/>
    <w:uiPriority w:val="99"/>
    <w:rsid w:val="007B0704"/>
    <w:pPr>
      <w:ind w:firstLine="216"/>
    </w:pPr>
  </w:style>
  <w:style w:type="character" w:customStyle="1" w:styleId="BodyTextFirstIndentChar">
    <w:name w:val="Body Text First Indent Char"/>
    <w:basedOn w:val="BodyTextChar"/>
    <w:link w:val="BodyTextFirstIndent"/>
    <w:uiPriority w:val="99"/>
    <w:rsid w:val="007B0704"/>
  </w:style>
  <w:style w:type="paragraph" w:customStyle="1" w:styleId="FirstFoot1">
    <w:name w:val="First Foot 1"/>
    <w:basedOn w:val="Normal"/>
    <w:next w:val="FirstFoot2"/>
    <w:uiPriority w:val="99"/>
    <w:rsid w:val="007B0704"/>
    <w:pPr>
      <w:overflowPunct/>
      <w:autoSpaceDE/>
      <w:autoSpaceDN/>
      <w:adjustRightInd/>
      <w:spacing w:after="960" w:line="240" w:lineRule="auto"/>
      <w:jc w:val="center"/>
      <w:textAlignment w:val="auto"/>
    </w:pPr>
    <w:rPr>
      <w:rFonts w:ascii="Times New Roman" w:hAnsi="Times New Roman" w:cs="Times New Roman"/>
      <w:sz w:val="24"/>
      <w:szCs w:val="24"/>
    </w:rPr>
  </w:style>
  <w:style w:type="paragraph" w:customStyle="1" w:styleId="FirstFoot2">
    <w:name w:val="First Foot 2"/>
    <w:basedOn w:val="Normal"/>
    <w:uiPriority w:val="99"/>
    <w:rsid w:val="007B0704"/>
    <w:pPr>
      <w:overflowPunct/>
      <w:autoSpaceDE/>
      <w:autoSpaceDN/>
      <w:adjustRightInd/>
      <w:spacing w:after="2400" w:line="240" w:lineRule="auto"/>
      <w:jc w:val="center"/>
      <w:textAlignment w:val="auto"/>
    </w:pPr>
    <w:rPr>
      <w:rFonts w:ascii="Times New Roman" w:hAnsi="Times New Roman" w:cs="Times New Roman"/>
      <w:sz w:val="24"/>
      <w:szCs w:val="24"/>
    </w:rPr>
  </w:style>
  <w:style w:type="paragraph" w:customStyle="1" w:styleId="bullet2">
    <w:name w:val="bullet 2"/>
    <w:basedOn w:val="NormalIndent"/>
    <w:uiPriority w:val="99"/>
    <w:rsid w:val="00A2377B"/>
    <w:pPr>
      <w:numPr>
        <w:numId w:val="13"/>
      </w:numPr>
      <w:tabs>
        <w:tab w:val="clear" w:pos="5463"/>
        <w:tab w:val="num" w:pos="720"/>
      </w:tabs>
      <w:overflowPunct/>
      <w:autoSpaceDE/>
      <w:autoSpaceDN/>
      <w:adjustRightInd/>
      <w:spacing w:line="240" w:lineRule="auto"/>
      <w:ind w:left="2058" w:hanging="357"/>
      <w:jc w:val="both"/>
      <w:textAlignment w:val="auto"/>
    </w:pPr>
  </w:style>
  <w:style w:type="paragraph" w:styleId="Caption">
    <w:name w:val="caption"/>
    <w:basedOn w:val="Normal"/>
    <w:next w:val="Normal"/>
    <w:uiPriority w:val="99"/>
    <w:qFormat/>
    <w:rsid w:val="007B0704"/>
    <w:pPr>
      <w:overflowPunct/>
      <w:autoSpaceDE/>
      <w:autoSpaceDN/>
      <w:adjustRightInd/>
      <w:spacing w:before="240" w:after="240" w:line="240" w:lineRule="auto"/>
      <w:jc w:val="both"/>
      <w:textAlignment w:val="auto"/>
    </w:pPr>
    <w:rPr>
      <w:rFonts w:ascii="Times New Roman" w:hAnsi="Times New Roman" w:cs="Times New Roman"/>
      <w:i/>
      <w:iCs/>
      <w:sz w:val="24"/>
      <w:szCs w:val="24"/>
    </w:rPr>
  </w:style>
  <w:style w:type="paragraph" w:styleId="ListBullet">
    <w:name w:val="List Bullet"/>
    <w:basedOn w:val="BodyText"/>
    <w:autoRedefine/>
    <w:uiPriority w:val="99"/>
    <w:rsid w:val="007B0704"/>
    <w:pPr>
      <w:tabs>
        <w:tab w:val="num" w:pos="360"/>
      </w:tabs>
      <w:ind w:left="360" w:hanging="360"/>
    </w:pPr>
  </w:style>
  <w:style w:type="paragraph" w:styleId="ListBullet2">
    <w:name w:val="List Bullet 2"/>
    <w:basedOn w:val="BodyText"/>
    <w:autoRedefine/>
    <w:uiPriority w:val="99"/>
    <w:rsid w:val="007B0704"/>
    <w:pPr>
      <w:tabs>
        <w:tab w:val="num" w:pos="360"/>
      </w:tabs>
      <w:ind w:left="720" w:hanging="360"/>
    </w:pPr>
  </w:style>
  <w:style w:type="paragraph" w:styleId="BodyTextIndent">
    <w:name w:val="Body Text Indent"/>
    <w:basedOn w:val="Normal"/>
    <w:link w:val="BodyTextIndentChar1"/>
    <w:uiPriority w:val="99"/>
    <w:semiHidden/>
    <w:unhideWhenUsed/>
    <w:rsid w:val="00474387"/>
    <w:pPr>
      <w:ind w:left="283"/>
    </w:pPr>
  </w:style>
  <w:style w:type="character" w:customStyle="1" w:styleId="BodyTextIndentChar1">
    <w:name w:val="Body Text Indent Char1"/>
    <w:basedOn w:val="DefaultParagraphFont"/>
    <w:link w:val="BodyTextIndent"/>
    <w:uiPriority w:val="99"/>
    <w:semiHidden/>
    <w:rsid w:val="00474387"/>
    <w:rPr>
      <w:rFonts w:ascii="Verdana" w:hAnsi="Verdana" w:cs="Verdana"/>
      <w:sz w:val="20"/>
      <w:szCs w:val="20"/>
      <w:lang w:eastAsia="en-US"/>
    </w:rPr>
  </w:style>
  <w:style w:type="paragraph" w:styleId="BodyTextFirstIndent2">
    <w:name w:val="Body Text First Indent 2"/>
    <w:basedOn w:val="BodyText2"/>
    <w:link w:val="BodyTextFirstIndent2Char"/>
    <w:uiPriority w:val="99"/>
    <w:rsid w:val="007B0704"/>
    <w:pPr>
      <w:overflowPunct/>
      <w:autoSpaceDE/>
      <w:autoSpaceDN/>
      <w:adjustRightInd/>
      <w:spacing w:after="240" w:line="240" w:lineRule="auto"/>
      <w:ind w:left="360" w:firstLine="216"/>
      <w:jc w:val="both"/>
      <w:textAlignment w:val="auto"/>
    </w:pPr>
    <w:rPr>
      <w:rFonts w:ascii="Times New Roman" w:hAnsi="Times New Roman" w:cs="Times New Roman"/>
      <w:sz w:val="24"/>
      <w:szCs w:val="24"/>
    </w:rPr>
  </w:style>
  <w:style w:type="character" w:customStyle="1" w:styleId="BodyTextFirstIndent2Char">
    <w:name w:val="Body Text First Indent 2 Char"/>
    <w:basedOn w:val="BodyText2Char1"/>
    <w:link w:val="BodyTextFirstIndent2"/>
    <w:uiPriority w:val="99"/>
    <w:rsid w:val="007B0704"/>
    <w:rPr>
      <w:sz w:val="24"/>
      <w:szCs w:val="24"/>
    </w:rPr>
  </w:style>
  <w:style w:type="paragraph" w:customStyle="1" w:styleId="Style1">
    <w:name w:val="Style1"/>
    <w:basedOn w:val="Normal"/>
    <w:uiPriority w:val="99"/>
    <w:rsid w:val="007B0704"/>
    <w:pPr>
      <w:numPr>
        <w:numId w:val="8"/>
      </w:numPr>
      <w:overflowPunct/>
      <w:autoSpaceDE/>
      <w:autoSpaceDN/>
      <w:adjustRightInd/>
      <w:spacing w:after="0" w:line="240" w:lineRule="auto"/>
      <w:jc w:val="both"/>
      <w:textAlignment w:val="auto"/>
    </w:pPr>
    <w:rPr>
      <w:rFonts w:ascii="Times New Roman" w:hAnsi="Times New Roman" w:cs="Times New Roman"/>
      <w:sz w:val="24"/>
      <w:szCs w:val="24"/>
    </w:rPr>
  </w:style>
  <w:style w:type="character" w:styleId="HTMLAcronym">
    <w:name w:val="HTML Acronym"/>
    <w:basedOn w:val="DefaultParagraphFont"/>
    <w:uiPriority w:val="99"/>
    <w:rsid w:val="007B0704"/>
  </w:style>
  <w:style w:type="paragraph" w:styleId="Index1">
    <w:name w:val="index 1"/>
    <w:basedOn w:val="Normal"/>
    <w:next w:val="Normal"/>
    <w:autoRedefine/>
    <w:uiPriority w:val="99"/>
    <w:semiHidden/>
    <w:rsid w:val="007B0704"/>
    <w:pPr>
      <w:overflowPunct/>
      <w:autoSpaceDE/>
      <w:autoSpaceDN/>
      <w:adjustRightInd/>
      <w:spacing w:after="0" w:line="240" w:lineRule="auto"/>
      <w:ind w:left="240" w:hanging="240"/>
      <w:jc w:val="both"/>
      <w:textAlignment w:val="auto"/>
    </w:pPr>
    <w:rPr>
      <w:rFonts w:ascii="Times New Roman" w:hAnsi="Times New Roman" w:cs="Times New Roman"/>
      <w:sz w:val="24"/>
      <w:szCs w:val="24"/>
    </w:rPr>
  </w:style>
  <w:style w:type="paragraph" w:customStyle="1" w:styleId="code">
    <w:name w:val="code"/>
    <w:basedOn w:val="BodyText"/>
    <w:uiPriority w:val="99"/>
    <w:rsid w:val="00C56064"/>
    <w:pPr>
      <w:spacing w:after="0"/>
      <w:jc w:val="left"/>
    </w:pPr>
    <w:rPr>
      <w:rFonts w:ascii="Courier New" w:hAnsi="Courier New" w:cs="Courier New"/>
      <w:sz w:val="20"/>
      <w:szCs w:val="20"/>
    </w:rPr>
  </w:style>
  <w:style w:type="paragraph" w:customStyle="1" w:styleId="Normalbullet">
    <w:name w:val="Normal bullet"/>
    <w:basedOn w:val="Normal"/>
    <w:uiPriority w:val="99"/>
    <w:rsid w:val="007B0704"/>
    <w:pPr>
      <w:numPr>
        <w:numId w:val="9"/>
      </w:numPr>
      <w:tabs>
        <w:tab w:val="clear" w:pos="720"/>
        <w:tab w:val="num" w:pos="360"/>
      </w:tabs>
      <w:overflowPunct/>
      <w:autoSpaceDE/>
      <w:autoSpaceDN/>
      <w:adjustRightInd/>
      <w:spacing w:after="0" w:line="240" w:lineRule="auto"/>
      <w:ind w:left="360"/>
      <w:jc w:val="both"/>
      <w:textAlignment w:val="auto"/>
    </w:pPr>
    <w:rPr>
      <w:rFonts w:ascii="Times New Roman" w:hAnsi="Times New Roman" w:cs="Times New Roman"/>
      <w:sz w:val="24"/>
      <w:szCs w:val="24"/>
    </w:rPr>
  </w:style>
  <w:style w:type="paragraph" w:customStyle="1" w:styleId="codebullet">
    <w:name w:val="code bullet"/>
    <w:basedOn w:val="bullet"/>
    <w:uiPriority w:val="99"/>
    <w:rsid w:val="007B0704"/>
    <w:pPr>
      <w:numPr>
        <w:numId w:val="0"/>
      </w:numPr>
      <w:tabs>
        <w:tab w:val="num" w:pos="0"/>
      </w:tabs>
      <w:spacing w:after="0"/>
    </w:pPr>
    <w:rPr>
      <w:rFonts w:ascii="Courier New" w:hAnsi="Courier New" w:cs="Courier New"/>
      <w:sz w:val="22"/>
      <w:szCs w:val="22"/>
    </w:rPr>
  </w:style>
  <w:style w:type="paragraph" w:customStyle="1" w:styleId="bulletedlist">
    <w:name w:val="bulleted list"/>
    <w:basedOn w:val="Normal"/>
    <w:uiPriority w:val="99"/>
    <w:rsid w:val="007B0704"/>
    <w:pPr>
      <w:numPr>
        <w:numId w:val="10"/>
      </w:numPr>
      <w:tabs>
        <w:tab w:val="clear" w:pos="1800"/>
        <w:tab w:val="left" w:pos="1440"/>
      </w:tabs>
      <w:overflowPunct/>
      <w:autoSpaceDE/>
      <w:autoSpaceDN/>
      <w:adjustRightInd/>
      <w:spacing w:line="240" w:lineRule="auto"/>
      <w:ind w:left="1440"/>
      <w:textAlignment w:val="auto"/>
    </w:pPr>
    <w:rPr>
      <w:rFonts w:ascii="Book Antiqua" w:hAnsi="Book Antiqua" w:cs="Book Antiqua"/>
      <w:sz w:val="22"/>
      <w:szCs w:val="22"/>
      <w:lang w:val="en-US"/>
    </w:rPr>
  </w:style>
  <w:style w:type="paragraph" w:customStyle="1" w:styleId="Numlist1">
    <w:name w:val="Numlist1"/>
    <w:basedOn w:val="Normal"/>
    <w:uiPriority w:val="99"/>
    <w:rsid w:val="007B0704"/>
    <w:pPr>
      <w:numPr>
        <w:numId w:val="11"/>
      </w:numPr>
      <w:tabs>
        <w:tab w:val="left" w:pos="360"/>
      </w:tabs>
      <w:overflowPunct/>
      <w:autoSpaceDE/>
      <w:autoSpaceDN/>
      <w:adjustRightInd/>
      <w:spacing w:after="60" w:line="240" w:lineRule="auto"/>
      <w:textAlignment w:val="auto"/>
    </w:pPr>
    <w:rPr>
      <w:rFonts w:ascii="Book Antiqua" w:hAnsi="Book Antiqua" w:cs="Book Antiqua"/>
      <w:sz w:val="22"/>
      <w:szCs w:val="22"/>
      <w:lang w:val="en-US"/>
    </w:rPr>
  </w:style>
  <w:style w:type="paragraph" w:customStyle="1" w:styleId="NumberedList">
    <w:name w:val="Numbered List"/>
    <w:basedOn w:val="BodyText"/>
    <w:uiPriority w:val="99"/>
    <w:rsid w:val="002C1BC7"/>
    <w:pPr>
      <w:numPr>
        <w:numId w:val="12"/>
      </w:numPr>
      <w:spacing w:after="120"/>
      <w:ind w:left="1491" w:hanging="357"/>
    </w:pPr>
    <w:rPr>
      <w:rFonts w:ascii="Verdana" w:hAnsi="Verdana" w:cs="Verdana"/>
      <w:sz w:val="20"/>
      <w:szCs w:val="20"/>
    </w:rPr>
  </w:style>
  <w:style w:type="paragraph" w:customStyle="1" w:styleId="Numbered">
    <w:name w:val="Numbered"/>
    <w:basedOn w:val="NumberedList"/>
    <w:uiPriority w:val="99"/>
    <w:rsid w:val="002C1BC7"/>
  </w:style>
  <w:style w:type="paragraph" w:customStyle="1" w:styleId="para">
    <w:name w:val="para"/>
    <w:basedOn w:val="Normal"/>
    <w:uiPriority w:val="99"/>
    <w:rsid w:val="007B0704"/>
    <w:pPr>
      <w:overflowPunct/>
      <w:autoSpaceDE/>
      <w:autoSpaceDN/>
      <w:adjustRightInd/>
      <w:spacing w:before="100" w:beforeAutospacing="1" w:after="100" w:afterAutospacing="1" w:line="240" w:lineRule="auto"/>
      <w:textAlignment w:val="auto"/>
    </w:pPr>
    <w:rPr>
      <w:rFonts w:ascii="Times New Roman" w:hAnsi="Times New Roman" w:cs="Times New Roman"/>
      <w:sz w:val="24"/>
      <w:szCs w:val="24"/>
      <w:lang w:val="en-US"/>
    </w:rPr>
  </w:style>
  <w:style w:type="paragraph" w:customStyle="1" w:styleId="Indent2">
    <w:name w:val="Indent 2"/>
    <w:basedOn w:val="Indent"/>
    <w:uiPriority w:val="99"/>
    <w:rsid w:val="007B0704"/>
    <w:pPr>
      <w:ind w:left="720"/>
    </w:pPr>
    <w:rPr>
      <w:rFonts w:ascii="Courier New" w:hAnsi="Courier New" w:cs="Courier New"/>
      <w:sz w:val="22"/>
      <w:szCs w:val="22"/>
    </w:rPr>
  </w:style>
  <w:style w:type="paragraph" w:customStyle="1" w:styleId="Indent">
    <w:name w:val="Indent"/>
    <w:basedOn w:val="BodyText"/>
    <w:uiPriority w:val="99"/>
    <w:rsid w:val="007B0704"/>
    <w:pPr>
      <w:ind w:left="360"/>
    </w:pPr>
  </w:style>
  <w:style w:type="paragraph" w:customStyle="1" w:styleId="DOStext">
    <w:name w:val="DOStext"/>
    <w:basedOn w:val="BodyText"/>
    <w:uiPriority w:val="99"/>
    <w:rsid w:val="007B0704"/>
    <w:pPr>
      <w:spacing w:after="0"/>
      <w:jc w:val="left"/>
    </w:pPr>
    <w:rPr>
      <w:rFonts w:ascii="Courier New" w:hAnsi="Courier New" w:cs="Courier New"/>
      <w:sz w:val="18"/>
      <w:szCs w:val="18"/>
      <w:lang w:val="en-US"/>
    </w:rPr>
  </w:style>
  <w:style w:type="character" w:styleId="HTMLCode">
    <w:name w:val="HTML Code"/>
    <w:basedOn w:val="DefaultParagraphFont"/>
    <w:uiPriority w:val="99"/>
    <w:rsid w:val="007B0704"/>
    <w:rPr>
      <w:rFonts w:ascii="Courier New" w:eastAsia="Times New Roman" w:hAnsi="Courier New" w:cs="Courier New"/>
      <w:sz w:val="20"/>
      <w:szCs w:val="20"/>
    </w:rPr>
  </w:style>
  <w:style w:type="character" w:styleId="Strong">
    <w:name w:val="Strong"/>
    <w:basedOn w:val="DefaultParagraphFont"/>
    <w:uiPriority w:val="99"/>
    <w:qFormat/>
    <w:rsid w:val="00506F1E"/>
  </w:style>
  <w:style w:type="paragraph" w:customStyle="1" w:styleId="BodyText1">
    <w:name w:val="BodyText1"/>
    <w:basedOn w:val="Normal"/>
    <w:uiPriority w:val="99"/>
    <w:rsid w:val="007B0704"/>
    <w:pPr>
      <w:overflowPunct/>
      <w:autoSpaceDE/>
      <w:autoSpaceDN/>
      <w:adjustRightInd/>
      <w:spacing w:line="240" w:lineRule="auto"/>
      <w:ind w:left="1080"/>
      <w:textAlignment w:val="auto"/>
    </w:pPr>
    <w:rPr>
      <w:rFonts w:ascii="Book Antiqua" w:hAnsi="Book Antiqua" w:cs="Book Antiqua"/>
      <w:sz w:val="22"/>
      <w:szCs w:val="22"/>
      <w:lang w:val="en-US"/>
    </w:rPr>
  </w:style>
  <w:style w:type="character" w:styleId="FollowedHyperlink">
    <w:name w:val="FollowedHyperlink"/>
    <w:basedOn w:val="DefaultParagraphFont"/>
    <w:uiPriority w:val="99"/>
    <w:rsid w:val="007B0704"/>
    <w:rPr>
      <w:color w:val="800080"/>
      <w:u w:val="single"/>
    </w:rPr>
  </w:style>
  <w:style w:type="paragraph" w:customStyle="1" w:styleId="mainnormal">
    <w:name w:val="mainnormal"/>
    <w:basedOn w:val="Normal"/>
    <w:uiPriority w:val="99"/>
    <w:rsid w:val="007B0704"/>
    <w:pPr>
      <w:overflowPunct/>
      <w:autoSpaceDE/>
      <w:autoSpaceDN/>
      <w:adjustRightInd/>
      <w:spacing w:before="100" w:beforeAutospacing="1" w:after="100" w:afterAutospacing="1" w:line="240" w:lineRule="auto"/>
      <w:textAlignment w:val="auto"/>
    </w:pPr>
    <w:rPr>
      <w:color w:val="000000"/>
      <w:sz w:val="18"/>
      <w:szCs w:val="18"/>
    </w:rPr>
  </w:style>
  <w:style w:type="paragraph" w:customStyle="1" w:styleId="TableSmall">
    <w:name w:val="Table Small"/>
    <w:basedOn w:val="Table"/>
    <w:uiPriority w:val="99"/>
    <w:rsid w:val="007B0704"/>
    <w:pPr>
      <w:spacing w:before="60" w:after="60"/>
    </w:pPr>
    <w:rPr>
      <w:rFonts w:ascii="Times New Roman" w:hAnsi="Times New Roman" w:cs="Times New Roman"/>
      <w:sz w:val="20"/>
      <w:szCs w:val="20"/>
    </w:rPr>
  </w:style>
  <w:style w:type="paragraph" w:customStyle="1" w:styleId="TableHeaderSmall">
    <w:name w:val="Table  Header Small"/>
    <w:basedOn w:val="TableSmall"/>
    <w:uiPriority w:val="99"/>
    <w:rsid w:val="007B0704"/>
    <w:rPr>
      <w:b/>
      <w:bCs/>
    </w:rPr>
  </w:style>
  <w:style w:type="character" w:customStyle="1" w:styleId="atitle1">
    <w:name w:val="atitle1"/>
    <w:basedOn w:val="DefaultParagraphFont"/>
    <w:uiPriority w:val="99"/>
    <w:rsid w:val="007B0704"/>
    <w:rPr>
      <w:rFonts w:ascii="Arial" w:hAnsi="Arial" w:cs="Arial"/>
      <w:b/>
      <w:bCs/>
      <w:sz w:val="44"/>
      <w:szCs w:val="44"/>
    </w:rPr>
  </w:style>
  <w:style w:type="paragraph" w:styleId="HTMLPreformatted">
    <w:name w:val="HTML Preformatted"/>
    <w:basedOn w:val="Normal"/>
    <w:link w:val="HTMLPreformattedChar"/>
    <w:uiPriority w:val="99"/>
    <w:rsid w:val="007B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pPr>
    <w:rPr>
      <w:rFonts w:ascii="Courier New" w:hAnsi="Courier New" w:cs="Courier New"/>
    </w:rPr>
  </w:style>
  <w:style w:type="character" w:customStyle="1" w:styleId="HTMLPreformattedChar">
    <w:name w:val="HTML Preformatted Char"/>
    <w:basedOn w:val="DefaultParagraphFont"/>
    <w:link w:val="HTMLPreformatted"/>
    <w:uiPriority w:val="99"/>
    <w:rsid w:val="007B0704"/>
    <w:rPr>
      <w:rFonts w:ascii="Courier New" w:eastAsia="Times New Roman" w:hAnsi="Courier New" w:cs="Courier New"/>
      <w:lang w:eastAsia="en-US"/>
    </w:rPr>
  </w:style>
  <w:style w:type="paragraph" w:styleId="BalloonText">
    <w:name w:val="Balloon Text"/>
    <w:basedOn w:val="Normal"/>
    <w:link w:val="BalloonTextChar"/>
    <w:uiPriority w:val="99"/>
    <w:semiHidden/>
    <w:rsid w:val="007B0704"/>
    <w:pPr>
      <w:overflowPunct/>
      <w:autoSpaceDE/>
      <w:autoSpaceDN/>
      <w:adjustRightInd/>
      <w:spacing w:after="0" w:line="240" w:lineRule="auto"/>
      <w:jc w:val="both"/>
      <w:textAlignment w:val="auto"/>
    </w:pPr>
    <w:rPr>
      <w:rFonts w:ascii="Tahoma" w:hAnsi="Tahoma" w:cs="Tahoma"/>
      <w:sz w:val="16"/>
      <w:szCs w:val="16"/>
    </w:rPr>
  </w:style>
  <w:style w:type="character" w:customStyle="1" w:styleId="BalloonTextChar">
    <w:name w:val="Balloon Text Char"/>
    <w:basedOn w:val="DefaultParagraphFont"/>
    <w:link w:val="BalloonText"/>
    <w:uiPriority w:val="99"/>
    <w:rsid w:val="007B0704"/>
    <w:rPr>
      <w:rFonts w:ascii="Tahoma" w:hAnsi="Tahoma" w:cs="Tahoma"/>
      <w:sz w:val="16"/>
      <w:szCs w:val="16"/>
      <w:lang w:eastAsia="en-US"/>
    </w:rPr>
  </w:style>
  <w:style w:type="paragraph" w:customStyle="1" w:styleId="TableTextbullet">
    <w:name w:val="Table Text bullet"/>
    <w:basedOn w:val="TableText"/>
    <w:uiPriority w:val="99"/>
    <w:rsid w:val="001C0D5A"/>
    <w:pPr>
      <w:numPr>
        <w:numId w:val="14"/>
      </w:numPr>
      <w:ind w:left="354"/>
    </w:pPr>
  </w:style>
  <w:style w:type="character" w:customStyle="1" w:styleId="ComputerItalic">
    <w:name w:val="Computer Italic"/>
    <w:basedOn w:val="Computer"/>
    <w:uiPriority w:val="99"/>
    <w:rsid w:val="00DB6E2B"/>
    <w:rPr>
      <w:i/>
      <w:iCs/>
    </w:rPr>
  </w:style>
  <w:style w:type="paragraph" w:customStyle="1" w:styleId="TitleLine">
    <w:name w:val="Title Line"/>
    <w:basedOn w:val="Normal"/>
    <w:uiPriority w:val="99"/>
    <w:rsid w:val="00A67033"/>
    <w:pPr>
      <w:jc w:val="center"/>
    </w:pPr>
    <w:rPr>
      <w:b/>
      <w:bCs/>
      <w:sz w:val="48"/>
      <w:szCs w:val="48"/>
    </w:rPr>
  </w:style>
  <w:style w:type="paragraph" w:customStyle="1" w:styleId="CodeHanging">
    <w:name w:val="Code Hanging"/>
    <w:basedOn w:val="NormalIndent"/>
    <w:uiPriority w:val="99"/>
    <w:rsid w:val="00A07EB6"/>
    <w:pPr>
      <w:spacing w:after="0"/>
      <w:ind w:left="2268" w:hanging="567"/>
    </w:pPr>
    <w:rPr>
      <w:rFonts w:ascii="Courier New" w:hAnsi="Courier New" w:cs="Courier New"/>
    </w:rPr>
  </w:style>
  <w:style w:type="paragraph" w:styleId="PlainText">
    <w:name w:val="Plain Text"/>
    <w:basedOn w:val="Normal"/>
    <w:link w:val="PlainTextChar"/>
    <w:uiPriority w:val="99"/>
    <w:rsid w:val="00A76252"/>
    <w:pPr>
      <w:overflowPunct/>
      <w:autoSpaceDE/>
      <w:autoSpaceDN/>
      <w:adjustRightInd/>
      <w:spacing w:after="0" w:line="240" w:lineRule="auto"/>
      <w:textAlignment w:val="auto"/>
    </w:pPr>
    <w:rPr>
      <w:rFonts w:ascii="Consolas" w:hAnsi="Consolas" w:cs="Consolas"/>
      <w:sz w:val="21"/>
      <w:szCs w:val="21"/>
    </w:rPr>
  </w:style>
  <w:style w:type="character" w:customStyle="1" w:styleId="PlainTextChar">
    <w:name w:val="Plain Text Char"/>
    <w:basedOn w:val="DefaultParagraphFont"/>
    <w:link w:val="PlainText"/>
    <w:uiPriority w:val="99"/>
    <w:rsid w:val="00A76252"/>
    <w:rPr>
      <w:rFonts w:ascii="Consolas" w:eastAsia="Times New Roman" w:hAnsi="Consolas" w:cs="Consolas"/>
      <w:sz w:val="21"/>
      <w:szCs w:val="21"/>
      <w:lang w:eastAsia="en-US"/>
    </w:rPr>
  </w:style>
  <w:style w:type="table" w:styleId="TableGrid">
    <w:name w:val="Table Grid"/>
    <w:basedOn w:val="TableNormal"/>
    <w:uiPriority w:val="99"/>
    <w:rsid w:val="00954CFD"/>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link w:val="ListParagraphChar"/>
    <w:uiPriority w:val="99"/>
    <w:qFormat/>
    <w:rsid w:val="0035276F"/>
    <w:pPr>
      <w:overflowPunct/>
      <w:autoSpaceDE/>
      <w:autoSpaceDN/>
      <w:adjustRightInd/>
      <w:spacing w:after="0" w:line="240" w:lineRule="auto"/>
      <w:ind w:left="720"/>
      <w:textAlignment w:val="auto"/>
    </w:pPr>
    <w:rPr>
      <w:rFonts w:ascii="Calibri" w:hAnsi="Calibri" w:cs="Calibri"/>
      <w:sz w:val="22"/>
      <w:szCs w:val="22"/>
      <w:lang w:eastAsia="en-GB"/>
    </w:rPr>
  </w:style>
  <w:style w:type="paragraph" w:styleId="BodyTextIndent2">
    <w:name w:val="Body Text Indent 2"/>
    <w:basedOn w:val="Normal"/>
    <w:link w:val="BodyTextIndent2Char"/>
    <w:uiPriority w:val="99"/>
    <w:rsid w:val="00BD7EBE"/>
    <w:pPr>
      <w:spacing w:line="480" w:lineRule="auto"/>
      <w:ind w:left="283"/>
    </w:pPr>
  </w:style>
  <w:style w:type="character" w:customStyle="1" w:styleId="BodyTextIndent2Char">
    <w:name w:val="Body Text Indent 2 Char"/>
    <w:basedOn w:val="DefaultParagraphFont"/>
    <w:link w:val="BodyTextIndent2"/>
    <w:uiPriority w:val="99"/>
    <w:rsid w:val="00BD7EBE"/>
    <w:rPr>
      <w:rFonts w:ascii="Verdana" w:hAnsi="Verdana" w:cs="Verdana"/>
      <w:lang w:eastAsia="en-US"/>
    </w:rPr>
  </w:style>
  <w:style w:type="paragraph" w:customStyle="1" w:styleId="Requirement">
    <w:name w:val="Requirement"/>
    <w:basedOn w:val="NormalIndent"/>
    <w:uiPriority w:val="99"/>
    <w:rsid w:val="003B4972"/>
    <w:pPr>
      <w:ind w:left="2214" w:hanging="1080"/>
    </w:pPr>
  </w:style>
  <w:style w:type="paragraph" w:customStyle="1" w:styleId="RequirementTitle">
    <w:name w:val="Requirement Title"/>
    <w:basedOn w:val="BodyText"/>
    <w:uiPriority w:val="99"/>
    <w:rsid w:val="00506F1E"/>
    <w:pPr>
      <w:keepNext/>
      <w:tabs>
        <w:tab w:val="left" w:pos="2160"/>
      </w:tabs>
      <w:spacing w:after="160" w:line="280" w:lineRule="atLeast"/>
      <w:ind w:left="2160" w:hanging="1440"/>
      <w:jc w:val="left"/>
    </w:pPr>
    <w:rPr>
      <w:rFonts w:ascii="Arial" w:hAnsi="Arial" w:cs="Arial"/>
      <w:b/>
      <w:bCs/>
      <w:sz w:val="20"/>
      <w:szCs w:val="20"/>
      <w:lang w:val="en-US"/>
    </w:rPr>
  </w:style>
  <w:style w:type="paragraph" w:customStyle="1" w:styleId="Explanatory">
    <w:name w:val="Explanatory"/>
    <w:basedOn w:val="BodyText"/>
    <w:autoRedefine/>
    <w:uiPriority w:val="99"/>
    <w:rsid w:val="00506F1E"/>
    <w:pPr>
      <w:ind w:left="709"/>
      <w:jc w:val="left"/>
    </w:pPr>
  </w:style>
  <w:style w:type="paragraph" w:styleId="BodyTextIndent3">
    <w:name w:val="Body Text Indent 3"/>
    <w:basedOn w:val="Normal"/>
    <w:link w:val="BodyTextIndent3Char"/>
    <w:uiPriority w:val="99"/>
    <w:rsid w:val="00E01AB2"/>
    <w:pPr>
      <w:ind w:left="283"/>
    </w:pPr>
    <w:rPr>
      <w:sz w:val="16"/>
      <w:szCs w:val="16"/>
    </w:rPr>
  </w:style>
  <w:style w:type="character" w:customStyle="1" w:styleId="BodyTextIndent3Char">
    <w:name w:val="Body Text Indent 3 Char"/>
    <w:basedOn w:val="DefaultParagraphFont"/>
    <w:link w:val="BodyTextIndent3"/>
    <w:uiPriority w:val="99"/>
    <w:rsid w:val="00E01AB2"/>
    <w:rPr>
      <w:rFonts w:ascii="Verdana" w:hAnsi="Verdana" w:cs="Verdana"/>
      <w:sz w:val="16"/>
      <w:szCs w:val="16"/>
      <w:lang w:eastAsia="en-US"/>
    </w:rPr>
  </w:style>
  <w:style w:type="paragraph" w:customStyle="1" w:styleId="Tabletop">
    <w:name w:val="Tabletop"/>
    <w:basedOn w:val="Table"/>
    <w:next w:val="Normal"/>
    <w:uiPriority w:val="99"/>
    <w:rsid w:val="00E01AB2"/>
    <w:pPr>
      <w:spacing w:before="0" w:after="0"/>
      <w:ind w:left="0"/>
    </w:pPr>
    <w:rPr>
      <w:rFonts w:ascii="Times New Roman" w:hAnsi="Times New Roman" w:cs="Times New Roman"/>
      <w:sz w:val="24"/>
      <w:szCs w:val="24"/>
    </w:rPr>
  </w:style>
  <w:style w:type="paragraph" w:styleId="NormalWeb">
    <w:name w:val="Normal (Web)"/>
    <w:basedOn w:val="Normal"/>
    <w:uiPriority w:val="99"/>
    <w:rsid w:val="001A166A"/>
    <w:pPr>
      <w:overflowPunct/>
      <w:autoSpaceDE/>
      <w:autoSpaceDN/>
      <w:adjustRightInd/>
      <w:spacing w:before="100" w:beforeAutospacing="1" w:after="100" w:afterAutospacing="1" w:line="240" w:lineRule="auto"/>
      <w:ind w:left="0"/>
      <w:textAlignment w:val="auto"/>
    </w:pPr>
    <w:rPr>
      <w:rFonts w:cs="Times New Roman"/>
      <w:sz w:val="24"/>
      <w:szCs w:val="24"/>
      <w:lang w:eastAsia="en-GB"/>
    </w:rPr>
  </w:style>
  <w:style w:type="paragraph" w:styleId="NoSpacing">
    <w:name w:val="No Spacing"/>
    <w:uiPriority w:val="99"/>
    <w:qFormat/>
    <w:rsid w:val="00F00DB7"/>
    <w:rPr>
      <w:rFonts w:ascii="Calibri" w:hAnsi="Calibri" w:cs="Calibri"/>
      <w:lang w:val="en-US" w:eastAsia="en-US"/>
    </w:rPr>
  </w:style>
  <w:style w:type="paragraph" w:customStyle="1" w:styleId="Default">
    <w:name w:val="Default"/>
    <w:uiPriority w:val="99"/>
    <w:rsid w:val="00F21F6E"/>
    <w:pPr>
      <w:autoSpaceDE w:val="0"/>
      <w:autoSpaceDN w:val="0"/>
      <w:adjustRightInd w:val="0"/>
    </w:pPr>
    <w:rPr>
      <w:rFonts w:ascii="Verdana" w:hAnsi="Verdana"/>
      <w:color w:val="000000"/>
      <w:sz w:val="24"/>
      <w:szCs w:val="24"/>
      <w:lang w:val="en-US" w:eastAsia="en-US"/>
    </w:rPr>
  </w:style>
  <w:style w:type="character" w:customStyle="1" w:styleId="NormalIndentChar">
    <w:name w:val="Normal Indent Char"/>
    <w:basedOn w:val="DefaultParagraphFont"/>
    <w:link w:val="NormalIndent"/>
    <w:uiPriority w:val="99"/>
    <w:rsid w:val="00E86A88"/>
    <w:rPr>
      <w:rFonts w:ascii="Verdana" w:hAnsi="Verdana" w:cs="Verdana"/>
      <w:lang w:eastAsia="en-US"/>
    </w:rPr>
  </w:style>
  <w:style w:type="character" w:customStyle="1" w:styleId="ListParagraphChar">
    <w:name w:val="List Paragraph Char"/>
    <w:basedOn w:val="DefaultParagraphFont"/>
    <w:link w:val="ListParagraph"/>
    <w:uiPriority w:val="99"/>
    <w:rsid w:val="00A71551"/>
    <w:rPr>
      <w:rFonts w:ascii="Calibri" w:eastAsia="Times New Roman" w:hAnsi="Calibri" w:cs="Calibri"/>
      <w:sz w:val="22"/>
      <w:szCs w:val="22"/>
    </w:rPr>
  </w:style>
  <w:style w:type="character" w:styleId="CommentReference">
    <w:name w:val="annotation reference"/>
    <w:basedOn w:val="DefaultParagraphFont"/>
    <w:uiPriority w:val="99"/>
    <w:semiHidden/>
    <w:rsid w:val="00713B0A"/>
    <w:rPr>
      <w:sz w:val="16"/>
      <w:szCs w:val="16"/>
    </w:rPr>
  </w:style>
  <w:style w:type="paragraph" w:styleId="CommentText">
    <w:name w:val="annotation text"/>
    <w:basedOn w:val="Normal"/>
    <w:link w:val="CommentTextChar"/>
    <w:uiPriority w:val="99"/>
    <w:semiHidden/>
    <w:rsid w:val="00713B0A"/>
    <w:pPr>
      <w:spacing w:line="240" w:lineRule="auto"/>
    </w:pPr>
  </w:style>
  <w:style w:type="character" w:customStyle="1" w:styleId="CommentTextChar">
    <w:name w:val="Comment Text Char"/>
    <w:basedOn w:val="DefaultParagraphFont"/>
    <w:link w:val="CommentText"/>
    <w:uiPriority w:val="99"/>
    <w:rsid w:val="00713B0A"/>
    <w:rPr>
      <w:rFonts w:ascii="Verdana" w:hAnsi="Verdana" w:cs="Verdana"/>
      <w:lang w:eastAsia="en-US"/>
    </w:rPr>
  </w:style>
  <w:style w:type="paragraph" w:styleId="CommentSubject">
    <w:name w:val="annotation subject"/>
    <w:basedOn w:val="CommentText"/>
    <w:next w:val="CommentText"/>
    <w:link w:val="CommentSubjectChar"/>
    <w:uiPriority w:val="99"/>
    <w:semiHidden/>
    <w:rsid w:val="00713B0A"/>
    <w:rPr>
      <w:b/>
      <w:bCs/>
    </w:rPr>
  </w:style>
  <w:style w:type="character" w:customStyle="1" w:styleId="CommentSubjectChar">
    <w:name w:val="Comment Subject Char"/>
    <w:basedOn w:val="CommentTextChar"/>
    <w:link w:val="CommentSubject"/>
    <w:uiPriority w:val="99"/>
    <w:rsid w:val="00713B0A"/>
    <w:rPr>
      <w:b/>
      <w:bCs/>
    </w:rPr>
  </w:style>
  <w:style w:type="paragraph" w:styleId="Revision">
    <w:name w:val="Revision"/>
    <w:hidden/>
    <w:uiPriority w:val="99"/>
    <w:semiHidden/>
    <w:rsid w:val="00713B0A"/>
    <w:rPr>
      <w:rFonts w:ascii="Verdana" w:hAnsi="Verdana" w:cs="Verdana"/>
      <w:sz w:val="20"/>
      <w:szCs w:val="20"/>
      <w:lang w:eastAsia="en-US"/>
    </w:rPr>
  </w:style>
  <w:style w:type="paragraph" w:styleId="EndnoteText">
    <w:name w:val="endnote text"/>
    <w:basedOn w:val="Normal"/>
    <w:link w:val="EndnoteTextChar"/>
    <w:uiPriority w:val="99"/>
    <w:semiHidden/>
    <w:rsid w:val="008B6DD3"/>
    <w:pPr>
      <w:spacing w:after="0" w:line="240" w:lineRule="auto"/>
    </w:pPr>
  </w:style>
  <w:style w:type="character" w:customStyle="1" w:styleId="EndnoteTextChar">
    <w:name w:val="Endnote Text Char"/>
    <w:basedOn w:val="DefaultParagraphFont"/>
    <w:link w:val="EndnoteText"/>
    <w:uiPriority w:val="99"/>
    <w:rsid w:val="008B6DD3"/>
    <w:rPr>
      <w:rFonts w:ascii="Verdana" w:hAnsi="Verdana" w:cs="Verdana"/>
      <w:lang w:eastAsia="en-US"/>
    </w:rPr>
  </w:style>
  <w:style w:type="character" w:styleId="EndnoteReference">
    <w:name w:val="endnote reference"/>
    <w:basedOn w:val="DefaultParagraphFont"/>
    <w:uiPriority w:val="99"/>
    <w:semiHidden/>
    <w:rsid w:val="008B6DD3"/>
    <w:rPr>
      <w:vertAlign w:val="superscript"/>
    </w:rPr>
  </w:style>
</w:styles>
</file>

<file path=word/webSettings.xml><?xml version="1.0" encoding="utf-8"?>
<w:webSettings xmlns:r="http://schemas.openxmlformats.org/officeDocument/2006/relationships" xmlns:w="http://schemas.openxmlformats.org/wordprocessingml/2006/main">
  <w:divs>
    <w:div w:id="171648834">
      <w:marLeft w:val="0"/>
      <w:marRight w:val="0"/>
      <w:marTop w:val="0"/>
      <w:marBottom w:val="0"/>
      <w:divBdr>
        <w:top w:val="none" w:sz="0" w:space="0" w:color="auto"/>
        <w:left w:val="none" w:sz="0" w:space="0" w:color="auto"/>
        <w:bottom w:val="none" w:sz="0" w:space="0" w:color="auto"/>
        <w:right w:val="none" w:sz="0" w:space="0" w:color="auto"/>
      </w:divBdr>
    </w:div>
    <w:div w:id="171648835">
      <w:marLeft w:val="0"/>
      <w:marRight w:val="0"/>
      <w:marTop w:val="0"/>
      <w:marBottom w:val="0"/>
      <w:divBdr>
        <w:top w:val="none" w:sz="0" w:space="0" w:color="auto"/>
        <w:left w:val="none" w:sz="0" w:space="0" w:color="auto"/>
        <w:bottom w:val="none" w:sz="0" w:space="0" w:color="auto"/>
        <w:right w:val="none" w:sz="0" w:space="0" w:color="auto"/>
      </w:divBdr>
    </w:div>
    <w:div w:id="171648836">
      <w:marLeft w:val="0"/>
      <w:marRight w:val="0"/>
      <w:marTop w:val="0"/>
      <w:marBottom w:val="0"/>
      <w:divBdr>
        <w:top w:val="none" w:sz="0" w:space="0" w:color="auto"/>
        <w:left w:val="none" w:sz="0" w:space="0" w:color="auto"/>
        <w:bottom w:val="none" w:sz="0" w:space="0" w:color="auto"/>
        <w:right w:val="none" w:sz="0" w:space="0" w:color="auto"/>
      </w:divBdr>
    </w:div>
    <w:div w:id="171648837">
      <w:marLeft w:val="0"/>
      <w:marRight w:val="0"/>
      <w:marTop w:val="0"/>
      <w:marBottom w:val="0"/>
      <w:divBdr>
        <w:top w:val="none" w:sz="0" w:space="0" w:color="auto"/>
        <w:left w:val="none" w:sz="0" w:space="0" w:color="auto"/>
        <w:bottom w:val="none" w:sz="0" w:space="0" w:color="auto"/>
        <w:right w:val="none" w:sz="0" w:space="0" w:color="auto"/>
      </w:divBdr>
    </w:div>
    <w:div w:id="171648838">
      <w:marLeft w:val="0"/>
      <w:marRight w:val="0"/>
      <w:marTop w:val="0"/>
      <w:marBottom w:val="0"/>
      <w:divBdr>
        <w:top w:val="none" w:sz="0" w:space="0" w:color="auto"/>
        <w:left w:val="none" w:sz="0" w:space="0" w:color="auto"/>
        <w:bottom w:val="none" w:sz="0" w:space="0" w:color="auto"/>
        <w:right w:val="none" w:sz="0" w:space="0" w:color="auto"/>
      </w:divBdr>
    </w:div>
    <w:div w:id="171648839">
      <w:marLeft w:val="0"/>
      <w:marRight w:val="0"/>
      <w:marTop w:val="0"/>
      <w:marBottom w:val="0"/>
      <w:divBdr>
        <w:top w:val="none" w:sz="0" w:space="0" w:color="auto"/>
        <w:left w:val="none" w:sz="0" w:space="0" w:color="auto"/>
        <w:bottom w:val="none" w:sz="0" w:space="0" w:color="auto"/>
        <w:right w:val="none" w:sz="0" w:space="0" w:color="auto"/>
      </w:divBdr>
    </w:div>
    <w:div w:id="171648840">
      <w:marLeft w:val="0"/>
      <w:marRight w:val="0"/>
      <w:marTop w:val="0"/>
      <w:marBottom w:val="0"/>
      <w:divBdr>
        <w:top w:val="none" w:sz="0" w:space="0" w:color="auto"/>
        <w:left w:val="none" w:sz="0" w:space="0" w:color="auto"/>
        <w:bottom w:val="none" w:sz="0" w:space="0" w:color="auto"/>
        <w:right w:val="none" w:sz="0" w:space="0" w:color="auto"/>
      </w:divBdr>
    </w:div>
    <w:div w:id="171648841">
      <w:marLeft w:val="0"/>
      <w:marRight w:val="0"/>
      <w:marTop w:val="0"/>
      <w:marBottom w:val="0"/>
      <w:divBdr>
        <w:top w:val="none" w:sz="0" w:space="0" w:color="auto"/>
        <w:left w:val="none" w:sz="0" w:space="0" w:color="auto"/>
        <w:bottom w:val="none" w:sz="0" w:space="0" w:color="auto"/>
        <w:right w:val="none" w:sz="0" w:space="0" w:color="auto"/>
      </w:divBdr>
    </w:div>
    <w:div w:id="171648842">
      <w:marLeft w:val="0"/>
      <w:marRight w:val="0"/>
      <w:marTop w:val="0"/>
      <w:marBottom w:val="0"/>
      <w:divBdr>
        <w:top w:val="none" w:sz="0" w:space="0" w:color="auto"/>
        <w:left w:val="none" w:sz="0" w:space="0" w:color="auto"/>
        <w:bottom w:val="none" w:sz="0" w:space="0" w:color="auto"/>
        <w:right w:val="none" w:sz="0" w:space="0" w:color="auto"/>
      </w:divBdr>
    </w:div>
    <w:div w:id="171648843">
      <w:marLeft w:val="0"/>
      <w:marRight w:val="0"/>
      <w:marTop w:val="0"/>
      <w:marBottom w:val="0"/>
      <w:divBdr>
        <w:top w:val="none" w:sz="0" w:space="0" w:color="auto"/>
        <w:left w:val="none" w:sz="0" w:space="0" w:color="auto"/>
        <w:bottom w:val="none" w:sz="0" w:space="0" w:color="auto"/>
        <w:right w:val="none" w:sz="0" w:space="0" w:color="auto"/>
      </w:divBdr>
    </w:div>
    <w:div w:id="171648844">
      <w:marLeft w:val="0"/>
      <w:marRight w:val="0"/>
      <w:marTop w:val="0"/>
      <w:marBottom w:val="0"/>
      <w:divBdr>
        <w:top w:val="none" w:sz="0" w:space="0" w:color="auto"/>
        <w:left w:val="none" w:sz="0" w:space="0" w:color="auto"/>
        <w:bottom w:val="none" w:sz="0" w:space="0" w:color="auto"/>
        <w:right w:val="none" w:sz="0" w:space="0" w:color="auto"/>
      </w:divBdr>
    </w:div>
    <w:div w:id="171648845">
      <w:marLeft w:val="0"/>
      <w:marRight w:val="0"/>
      <w:marTop w:val="0"/>
      <w:marBottom w:val="0"/>
      <w:divBdr>
        <w:top w:val="none" w:sz="0" w:space="0" w:color="auto"/>
        <w:left w:val="none" w:sz="0" w:space="0" w:color="auto"/>
        <w:bottom w:val="none" w:sz="0" w:space="0" w:color="auto"/>
        <w:right w:val="none" w:sz="0" w:space="0" w:color="auto"/>
      </w:divBdr>
    </w:div>
    <w:div w:id="171648846">
      <w:marLeft w:val="0"/>
      <w:marRight w:val="0"/>
      <w:marTop w:val="0"/>
      <w:marBottom w:val="0"/>
      <w:divBdr>
        <w:top w:val="none" w:sz="0" w:space="0" w:color="auto"/>
        <w:left w:val="none" w:sz="0" w:space="0" w:color="auto"/>
        <w:bottom w:val="none" w:sz="0" w:space="0" w:color="auto"/>
        <w:right w:val="none" w:sz="0" w:space="0" w:color="auto"/>
      </w:divBdr>
    </w:div>
    <w:div w:id="171648847">
      <w:marLeft w:val="0"/>
      <w:marRight w:val="0"/>
      <w:marTop w:val="0"/>
      <w:marBottom w:val="0"/>
      <w:divBdr>
        <w:top w:val="none" w:sz="0" w:space="0" w:color="auto"/>
        <w:left w:val="none" w:sz="0" w:space="0" w:color="auto"/>
        <w:bottom w:val="none" w:sz="0" w:space="0" w:color="auto"/>
        <w:right w:val="none" w:sz="0" w:space="0" w:color="auto"/>
      </w:divBdr>
    </w:div>
    <w:div w:id="171648848">
      <w:marLeft w:val="0"/>
      <w:marRight w:val="0"/>
      <w:marTop w:val="0"/>
      <w:marBottom w:val="0"/>
      <w:divBdr>
        <w:top w:val="none" w:sz="0" w:space="0" w:color="auto"/>
        <w:left w:val="none" w:sz="0" w:space="0" w:color="auto"/>
        <w:bottom w:val="none" w:sz="0" w:space="0" w:color="auto"/>
        <w:right w:val="none" w:sz="0" w:space="0" w:color="auto"/>
      </w:divBdr>
    </w:div>
    <w:div w:id="17164884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Templates\Aconite%20Tech%20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Aconite Tech Doc.dot</Template>
  <TotalTime>4759</TotalTime>
  <Pages>63</Pages>
  <Words>14183</Words>
  <Characters>-32766</Characters>
  <Application>Microsoft Office Outlook</Application>
  <DocSecurity>0</DocSecurity>
  <Lines>0</Lines>
  <Paragraphs>0</Paragraphs>
  <ScaleCrop>false</ScaleCrop>
  <Company>Aconite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 for NSAM Applications</dc:title>
  <dc:subject>Aconite Affina Enterprise</dc:subject>
  <dc:creator>Steve Nichols</dc:creator>
  <cp:keywords/>
  <dc:description>AE-NSAM-0030</dc:description>
  <cp:lastModifiedBy>wakkir</cp:lastModifiedBy>
  <cp:revision>89</cp:revision>
  <cp:lastPrinted>2014-06-02T15:20:00Z</cp:lastPrinted>
  <dcterms:created xsi:type="dcterms:W3CDTF">2010-08-10T15:53:00Z</dcterms:created>
  <dcterms:modified xsi:type="dcterms:W3CDTF">2015-10-21T23:47:00Z</dcterms:modified>
  <cp:category>1.5</cp:category>
</cp:coreProperties>
</file>